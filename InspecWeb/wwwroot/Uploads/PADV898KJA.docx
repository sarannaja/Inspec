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EB3F2" w14:textId="730C2530" w:rsidR="003E7A8C" w:rsidRPr="001973BD" w:rsidRDefault="003E7A8C" w:rsidP="0044597B">
      <w:pPr>
        <w:tabs>
          <w:tab w:val="left" w:pos="567"/>
          <w:tab w:val="left" w:pos="992"/>
          <w:tab w:val="left" w:pos="1559"/>
          <w:tab w:val="left" w:pos="1985"/>
        </w:tabs>
        <w:spacing w:after="0" w:line="240" w:lineRule="auto"/>
        <w:jc w:val="center"/>
        <w:rPr>
          <w:rFonts w:ascii="TH SarabunIT๙" w:hAnsi="TH SarabunIT๙" w:cs="TH SarabunIT๙"/>
          <w:b/>
          <w:bCs/>
          <w:color w:val="000000"/>
          <w:sz w:val="28"/>
          <w:szCs w:val="40"/>
        </w:rPr>
      </w:pPr>
      <w:bookmarkStart w:id="0" w:name="_Toc474394648"/>
      <w:bookmarkStart w:id="1" w:name="_Toc474394646"/>
      <w:bookmarkStart w:id="2" w:name="_Toc474394630"/>
      <w:r w:rsidRPr="004B4B73">
        <w:rPr>
          <w:rFonts w:ascii="TH SarabunIT๙" w:hAnsi="TH SarabunIT๙" w:cs="TH SarabunIT๙"/>
          <w:b/>
          <w:bCs/>
          <w:color w:val="000000"/>
          <w:sz w:val="28"/>
          <w:szCs w:val="40"/>
          <w:cs/>
        </w:rPr>
        <w:t xml:space="preserve">บทที่ </w:t>
      </w:r>
      <w:r w:rsidR="002E6337">
        <w:rPr>
          <w:rFonts w:ascii="TH SarabunIT๙" w:hAnsi="TH SarabunIT๙" w:cs="TH SarabunIT๙" w:hint="cs"/>
          <w:b/>
          <w:bCs/>
          <w:color w:val="000000"/>
          <w:sz w:val="28"/>
          <w:szCs w:val="40"/>
          <w:cs/>
        </w:rPr>
        <w:t>1</w:t>
      </w:r>
    </w:p>
    <w:p w14:paraId="4E5A007D" w14:textId="69C129DF" w:rsidR="003E7A8C" w:rsidRPr="001973BD" w:rsidRDefault="003E7A8C" w:rsidP="0044597B">
      <w:pPr>
        <w:tabs>
          <w:tab w:val="left" w:pos="567"/>
          <w:tab w:val="left" w:pos="992"/>
          <w:tab w:val="left" w:pos="1559"/>
          <w:tab w:val="left" w:pos="1985"/>
        </w:tabs>
        <w:spacing w:after="0" w:line="240" w:lineRule="auto"/>
        <w:jc w:val="center"/>
        <w:rPr>
          <w:rFonts w:ascii="TH SarabunIT๙" w:hAnsi="TH SarabunIT๙" w:cs="TH SarabunIT๙"/>
          <w:b/>
          <w:bCs/>
          <w:color w:val="000000"/>
          <w:sz w:val="28"/>
          <w:szCs w:val="40"/>
          <w:cs/>
        </w:rPr>
      </w:pPr>
      <w:r w:rsidRPr="001973BD">
        <w:rPr>
          <w:rFonts w:ascii="TH SarabunIT๙" w:hAnsi="TH SarabunIT๙" w:cs="TH SarabunIT๙"/>
          <w:b/>
          <w:bCs/>
          <w:color w:val="000000"/>
          <w:sz w:val="28"/>
          <w:szCs w:val="40"/>
          <w:cs/>
        </w:rPr>
        <w:t>สถานการณ์โรคพิษสุนัขบ้าในประเทศไทย</w:t>
      </w:r>
    </w:p>
    <w:p w14:paraId="6DD19060" w14:textId="1C5A9AC6" w:rsidR="003E7A8C" w:rsidRPr="001973BD" w:rsidRDefault="003E7A8C" w:rsidP="0044597B">
      <w:pPr>
        <w:tabs>
          <w:tab w:val="left" w:pos="567"/>
          <w:tab w:val="left" w:pos="992"/>
          <w:tab w:val="left" w:pos="1559"/>
          <w:tab w:val="left" w:pos="1985"/>
        </w:tabs>
        <w:spacing w:after="0" w:line="240" w:lineRule="auto"/>
        <w:jc w:val="center"/>
        <w:rPr>
          <w:rFonts w:ascii="TH SarabunIT๙" w:hAnsi="TH SarabunIT๙" w:cs="TH SarabunIT๙"/>
          <w:color w:val="0000FF"/>
          <w:sz w:val="28"/>
          <w:szCs w:val="40"/>
        </w:rPr>
      </w:pPr>
      <w:r w:rsidRPr="001973BD">
        <w:rPr>
          <w:rFonts w:ascii="TH SarabunIT๙" w:hAnsi="TH SarabunIT๙" w:cs="TH SarabunIT๙"/>
          <w:noProof/>
        </w:rPr>
        <mc:AlternateContent>
          <mc:Choice Requires="wps">
            <w:drawing>
              <wp:anchor distT="0" distB="0" distL="114300" distR="114300" simplePos="0" relativeHeight="251774976" behindDoc="0" locked="0" layoutInCell="1" allowOverlap="1" wp14:anchorId="3CE78F4D" wp14:editId="358E4288">
                <wp:simplePos x="0" y="0"/>
                <wp:positionH relativeFrom="margin">
                  <wp:align>left</wp:align>
                </wp:positionH>
                <wp:positionV relativeFrom="paragraph">
                  <wp:posOffset>154280</wp:posOffset>
                </wp:positionV>
                <wp:extent cx="5771692" cy="0"/>
                <wp:effectExtent l="0" t="0" r="0" b="0"/>
                <wp:wrapNone/>
                <wp:docPr id="5" name="ตัวเชื่อมต่อตรง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71692" cy="0"/>
                        </a:xfrm>
                        <a:prstGeom prst="line">
                          <a:avLst/>
                        </a:prstGeom>
                        <a:noFill/>
                        <a:ln w="25400" cap="flat" cmpd="sng" algn="ctr">
                          <a:solidFill>
                            <a:srgbClr val="ED7D31">
                              <a:lumMod val="5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176126C" id="ตัวเชื่อมต่อตรง 18" o:spid="_x0000_s1026" style="position:absolute;z-index:251774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2.15pt" to="454.4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" strokecolor="#843c0c" strokeweight="2pt">
                <v:stroke joinstyle="miter"/>
                <o:lock v:ext="edit" shapetype="f"/>
                <w10:wrap anchorx="margin"/>
              </v:line>
            </w:pict>
          </mc:Fallback>
        </mc:AlternateContent>
      </w:r>
    </w:p>
    <w:p w14:paraId="6572194E" w14:textId="5317EE85" w:rsidR="003E7A8C" w:rsidRPr="00823320" w:rsidRDefault="00372B98" w:rsidP="00823320">
      <w:pPr>
        <w:tabs>
          <w:tab w:val="left" w:pos="0"/>
          <w:tab w:val="left" w:pos="426"/>
          <w:tab w:val="left" w:pos="992"/>
          <w:tab w:val="left" w:pos="1559"/>
          <w:tab w:val="left" w:pos="1985"/>
        </w:tabs>
        <w:spacing w:before="240" w:after="240" w:line="240" w:lineRule="auto"/>
        <w:ind w:left="420" w:hanging="420"/>
        <w:jc w:val="thaiDistribute"/>
        <w:rPr>
          <w:rFonts w:ascii="TH SarabunIT๙" w:hAnsi="TH SarabunIT๙" w:cs="TH SarabunIT๙"/>
          <w:b/>
          <w:bCs/>
          <w:sz w:val="32"/>
          <w:szCs w:val="32"/>
        </w:rPr>
      </w:pPr>
      <w:r>
        <w:rPr>
          <w:rFonts w:ascii="TH SarabunIT๙" w:hAnsi="TH SarabunIT๙" w:cs="TH SarabunIT๙"/>
          <w:noProof/>
        </w:rPr>
        <mc:AlternateContent>
          <mc:Choice Requires="wps">
            <w:drawing>
              <wp:anchor distT="0" distB="0" distL="114300" distR="114300" simplePos="0" relativeHeight="251832320" behindDoc="1" locked="0" layoutInCell="1" allowOverlap="1" wp14:anchorId="663D3634" wp14:editId="74AE6FC3">
                <wp:simplePos x="0" y="0"/>
                <wp:positionH relativeFrom="column">
                  <wp:posOffset>-232410</wp:posOffset>
                </wp:positionH>
                <wp:positionV relativeFrom="paragraph">
                  <wp:posOffset>76835</wp:posOffset>
                </wp:positionV>
                <wp:extent cx="6232525" cy="590550"/>
                <wp:effectExtent l="0" t="0" r="15875" b="19050"/>
                <wp:wrapNone/>
                <wp:docPr id="10" name="สี่เหลี่ยมผืนผ้า 10"/>
                <wp:cNvGraphicFramePr/>
                <a:graphic xmlns:a="http://schemas.openxmlformats.org/drawingml/2006/main">
                  <a:graphicData uri="http://schemas.microsoft.com/office/word/2010/wordprocessingShape">
                    <wps:wsp>
                      <wps:cNvSpPr/>
                      <wps:spPr>
                        <a:xfrm>
                          <a:off x="0" y="0"/>
                          <a:ext cx="6232525" cy="590550"/>
                        </a:xfrm>
                        <a:prstGeom prst="rect">
                          <a:avLst/>
                        </a:prstGeom>
                        <a:solidFill>
                          <a:schemeClr val="accent3">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345AB5" id="สี่เหลี่ยมผืนผ้า 10" o:spid="_x0000_s1026" style="position:absolute;margin-left:-18.3pt;margin-top:6.05pt;width:490.75pt;height:46.5pt;z-index:-251484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" fillcolor="#eaf1dd [662]" strokecolor="#4e6128 [1606]" strokeweight="2pt"/>
            </w:pict>
          </mc:Fallback>
        </mc:AlternateContent>
      </w:r>
      <w:r w:rsidR="003E7A8C" w:rsidRPr="002D5800">
        <w:rPr>
          <w:rFonts w:ascii="TH SarabunIT๙" w:hAnsi="TH SarabunIT๙" w:cs="TH SarabunIT๙"/>
          <w:b/>
          <w:bCs/>
          <w:sz w:val="32"/>
          <w:szCs w:val="32"/>
          <w:cs/>
        </w:rPr>
        <w:t>๑.</w:t>
      </w:r>
      <w:r w:rsidR="003E7A8C" w:rsidRPr="002D5800">
        <w:rPr>
          <w:rFonts w:ascii="TH SarabunIT๙" w:hAnsi="TH SarabunIT๙" w:cs="TH SarabunIT๙" w:hint="cs"/>
          <w:b/>
          <w:bCs/>
          <w:sz w:val="32"/>
          <w:szCs w:val="32"/>
          <w:cs/>
        </w:rPr>
        <w:tab/>
      </w:r>
      <w:r w:rsidR="003E7A8C" w:rsidRPr="002D5800">
        <w:rPr>
          <w:rFonts w:ascii="TH SarabunIT๙" w:hAnsi="TH SarabunIT๙" w:cs="TH SarabunIT๙"/>
          <w:b/>
          <w:bCs/>
          <w:sz w:val="32"/>
          <w:szCs w:val="32"/>
          <w:u w:val="single"/>
          <w:cs/>
        </w:rPr>
        <w:t>สถานการณ์โรคพิษสุนัขบ้าในสัตว์</w:t>
      </w:r>
      <w:r w:rsidR="003E7A8C" w:rsidRPr="002D5800">
        <w:rPr>
          <w:rFonts w:ascii="TH SarabunIT๙" w:hAnsi="TH SarabunIT๙" w:cs="TH SarabunIT๙"/>
          <w:b/>
          <w:bCs/>
          <w:i/>
          <w:iCs/>
          <w:sz w:val="32"/>
          <w:szCs w:val="32"/>
        </w:rPr>
        <w:t xml:space="preserve"> </w:t>
      </w:r>
      <w:r w:rsidR="003E7A8C" w:rsidRPr="002D5800">
        <w:rPr>
          <w:rFonts w:ascii="TH SarabunIT๙" w:hAnsi="TH SarabunIT๙" w:cs="TH SarabunIT๙"/>
          <w:sz w:val="32"/>
          <w:szCs w:val="32"/>
          <w:cs/>
        </w:rPr>
        <w:t>(ข้อมูล</w:t>
      </w:r>
      <w:r w:rsidR="003E7A8C" w:rsidRPr="002D5800">
        <w:rPr>
          <w:rFonts w:ascii="TH SarabunIT๙" w:hAnsi="TH SarabunIT๙" w:cs="TH SarabunIT๙" w:hint="cs"/>
          <w:sz w:val="32"/>
          <w:szCs w:val="32"/>
          <w:cs/>
        </w:rPr>
        <w:t>จาก</w:t>
      </w:r>
      <w:r w:rsidR="003E7A8C" w:rsidRPr="002D5800">
        <w:rPr>
          <w:rFonts w:ascii="TH SarabunIT๙" w:hAnsi="TH SarabunIT๙" w:cs="TH SarabunIT๙"/>
          <w:sz w:val="32"/>
          <w:szCs w:val="32"/>
          <w:cs/>
        </w:rPr>
        <w:t>สำนักควบคุม ป้องกันและบำบัดโรคสัตว์</w:t>
      </w:r>
      <w:r w:rsidR="003E7A8C" w:rsidRPr="002D5800">
        <w:rPr>
          <w:rFonts w:ascii="TH SarabunIT๙" w:hAnsi="TH SarabunIT๙" w:cs="TH SarabunIT๙"/>
          <w:sz w:val="32"/>
          <w:szCs w:val="32"/>
        </w:rPr>
        <w:t xml:space="preserve"> </w:t>
      </w:r>
      <w:r w:rsidR="003E7A8C" w:rsidRPr="002D5800">
        <w:rPr>
          <w:rFonts w:ascii="TH SarabunIT๙" w:hAnsi="TH SarabunIT๙" w:cs="TH SarabunIT๙"/>
          <w:sz w:val="32"/>
          <w:szCs w:val="32"/>
          <w:cs/>
        </w:rPr>
        <w:t>กรมปศุสัตว์)</w:t>
      </w:r>
      <w:r w:rsidR="00823320" w:rsidRPr="00823320">
        <w:rPr>
          <w:rFonts w:ascii="TH SarabunIT๙" w:hAnsi="TH SarabunIT๙" w:cs="TH SarabunIT๙" w:hint="cs"/>
          <w:sz w:val="32"/>
          <w:szCs w:val="32"/>
          <w:cs/>
          <w:lang w:val="en-GB"/>
        </w:rPr>
        <w:t xml:space="preserve"> </w:t>
      </w:r>
      <w:r w:rsidR="00823320" w:rsidRPr="002D5800">
        <w:rPr>
          <w:rFonts w:ascii="TH SarabunIT๙" w:hAnsi="TH SarabunIT๙" w:cs="TH SarabunIT๙" w:hint="cs"/>
          <w:sz w:val="32"/>
          <w:szCs w:val="32"/>
          <w:cs/>
          <w:lang w:val="en-GB"/>
        </w:rPr>
        <w:t>(ข้อมูล</w:t>
      </w:r>
      <w:r w:rsidR="00823320">
        <w:rPr>
          <w:rFonts w:ascii="TH SarabunIT๙" w:hAnsi="TH SarabunIT๙" w:cs="TH SarabunIT๙" w:hint="cs"/>
          <w:sz w:val="32"/>
          <w:szCs w:val="32"/>
          <w:cs/>
          <w:lang w:val="en-GB"/>
        </w:rPr>
        <w:t xml:space="preserve"> ณ วันที่</w:t>
      </w:r>
      <w:r w:rsidR="00823320" w:rsidRPr="002D5800">
        <w:rPr>
          <w:rFonts w:ascii="TH SarabunIT๙" w:hAnsi="TH SarabunIT๙" w:cs="TH SarabunIT๙"/>
          <w:sz w:val="32"/>
          <w:szCs w:val="32"/>
          <w:cs/>
          <w:lang w:val="en-GB"/>
        </w:rPr>
        <w:t xml:space="preserve"> </w:t>
      </w:r>
      <w:r w:rsidR="00823320">
        <w:rPr>
          <w:rFonts w:ascii="TH SarabunIT๙" w:hAnsi="TH SarabunIT๙" w:cs="TH SarabunIT๙" w:hint="cs"/>
          <w:sz w:val="32"/>
          <w:szCs w:val="32"/>
          <w:cs/>
          <w:lang w:val="en-GB"/>
        </w:rPr>
        <w:t>๒</w:t>
      </w:r>
      <w:r w:rsidR="00823320">
        <w:rPr>
          <w:rFonts w:ascii="TH SarabunIT๙" w:hAnsi="TH SarabunIT๙" w:cs="TH SarabunIT๙"/>
          <w:sz w:val="32"/>
          <w:szCs w:val="32"/>
          <w:lang w:val="en-GB"/>
        </w:rPr>
        <w:t xml:space="preserve"> </w:t>
      </w:r>
      <w:r w:rsidR="00823320">
        <w:rPr>
          <w:rFonts w:ascii="TH SarabunIT๙" w:hAnsi="TH SarabunIT๙" w:cs="TH SarabunIT๙" w:hint="cs"/>
          <w:sz w:val="32"/>
          <w:szCs w:val="32"/>
          <w:cs/>
          <w:lang w:val="en-GB"/>
        </w:rPr>
        <w:t>ธันวาคม 2564</w:t>
      </w:r>
      <w:r w:rsidR="00823320" w:rsidRPr="002D5800">
        <w:rPr>
          <w:rFonts w:ascii="TH SarabunIT๙" w:hAnsi="TH SarabunIT๙" w:cs="TH SarabunIT๙" w:hint="cs"/>
          <w:sz w:val="32"/>
          <w:szCs w:val="32"/>
          <w:cs/>
          <w:lang w:val="en-GB"/>
        </w:rPr>
        <w:t>)</w:t>
      </w:r>
      <w:r w:rsidR="003E7A8C" w:rsidRPr="002D5800">
        <w:rPr>
          <w:rFonts w:ascii="TH SarabunIT๙" w:hAnsi="TH SarabunIT๙" w:cs="TH SarabunIT๙"/>
          <w:sz w:val="32"/>
          <w:szCs w:val="32"/>
          <w:cs/>
          <w:lang w:val="en-GB"/>
        </w:rPr>
        <w:t xml:space="preserve"> </w:t>
      </w:r>
    </w:p>
    <w:p w14:paraId="22EBA2DB" w14:textId="6A35A241" w:rsidR="005B7177" w:rsidRPr="00E83C80" w:rsidRDefault="002F3DAD" w:rsidP="002F3DAD">
      <w:pPr>
        <w:tabs>
          <w:tab w:val="left" w:pos="426"/>
        </w:tabs>
        <w:spacing w:after="0" w:line="240" w:lineRule="auto"/>
        <w:jc w:val="thaiDistribute"/>
        <w:rPr>
          <w:rFonts w:ascii="TH SarabunIT๙" w:hAnsi="TH SarabunIT๙" w:cs="TH SarabunIT๙"/>
          <w:sz w:val="32"/>
          <w:szCs w:val="32"/>
          <w:cs/>
        </w:rPr>
      </w:pPr>
      <w:r>
        <w:rPr>
          <w:rFonts w:ascii="TH SarabunIT๙" w:hAnsi="TH SarabunIT๙" w:cs="TH SarabunIT๙" w:hint="cs"/>
          <w:color w:val="FF0000"/>
          <w:sz w:val="32"/>
          <w:szCs w:val="32"/>
          <w:cs/>
        </w:rPr>
        <w:tab/>
      </w:r>
      <w:r w:rsidR="007E02DE" w:rsidRPr="00E83C80">
        <w:rPr>
          <w:rFonts w:ascii="TH SarabunIT๙" w:hAnsi="TH SarabunIT๙" w:cs="TH SarabunIT๙"/>
          <w:sz w:val="32"/>
          <w:szCs w:val="32"/>
          <w:cs/>
        </w:rPr>
        <w:t>ในพื้นที่ประเทศไทย พบรายงานผลบวกของโรคพิษสุนัขบ้าในสัตว์</w:t>
      </w:r>
      <w:r w:rsidR="002450E7" w:rsidRPr="00E83C80">
        <w:rPr>
          <w:rFonts w:ascii="TH SarabunIT๙" w:hAnsi="TH SarabunIT๙" w:cs="TH SarabunIT๙" w:hint="cs"/>
          <w:sz w:val="32"/>
          <w:szCs w:val="32"/>
          <w:cs/>
        </w:rPr>
        <w:t xml:space="preserve"> จำนวน</w:t>
      </w:r>
      <w:r w:rsidR="007E02DE" w:rsidRPr="00E83C80">
        <w:rPr>
          <w:rFonts w:ascii="TH SarabunIT๙" w:hAnsi="TH SarabunIT๙" w:cs="TH SarabunIT๙"/>
          <w:sz w:val="32"/>
          <w:szCs w:val="32"/>
          <w:cs/>
        </w:rPr>
        <w:t xml:space="preserve"> </w:t>
      </w:r>
      <w:r w:rsidR="00034120" w:rsidRPr="00E83C80">
        <w:rPr>
          <w:rFonts w:ascii="TH SarabunIT๙" w:hAnsi="TH SarabunIT๙" w:cs="TH SarabunIT๙" w:hint="cs"/>
          <w:sz w:val="32"/>
          <w:szCs w:val="32"/>
          <w:cs/>
        </w:rPr>
        <w:t>๑๙๑</w:t>
      </w:r>
      <w:r w:rsidR="007E02DE" w:rsidRPr="00E83C80">
        <w:rPr>
          <w:rFonts w:ascii="TH SarabunIT๙" w:hAnsi="TH SarabunIT๙" w:cs="TH SarabunIT๙"/>
          <w:sz w:val="32"/>
          <w:szCs w:val="32"/>
          <w:cs/>
        </w:rPr>
        <w:t xml:space="preserve"> ตัว คิดเป็นร้อยละ </w:t>
      </w:r>
      <w:r w:rsidR="008B66D2" w:rsidRPr="00E83C80">
        <w:rPr>
          <w:rFonts w:ascii="TH SarabunIT๙" w:hAnsi="TH SarabunIT๙" w:cs="TH SarabunIT๙" w:hint="cs"/>
          <w:sz w:val="32"/>
          <w:szCs w:val="32"/>
          <w:cs/>
        </w:rPr>
        <w:t>๓.๔๓</w:t>
      </w:r>
      <w:r w:rsidR="007E02DE" w:rsidRPr="00E83C80">
        <w:rPr>
          <w:rFonts w:ascii="TH SarabunIT๙" w:hAnsi="TH SarabunIT๙" w:cs="TH SarabunIT๙"/>
          <w:sz w:val="32"/>
          <w:szCs w:val="32"/>
          <w:cs/>
        </w:rPr>
        <w:t xml:space="preserve"> ของตัวอย่างทั้</w:t>
      </w:r>
      <w:r w:rsidR="002450E7" w:rsidRPr="00E83C80">
        <w:rPr>
          <w:rFonts w:ascii="TH SarabunIT๙" w:hAnsi="TH SarabunIT๙" w:cs="TH SarabunIT๙"/>
          <w:sz w:val="32"/>
          <w:szCs w:val="32"/>
          <w:cs/>
        </w:rPr>
        <w:t>งหมด (</w:t>
      </w:r>
      <w:r w:rsidR="008B66D2" w:rsidRPr="00E83C80">
        <w:rPr>
          <w:rFonts w:ascii="TH SarabunIT๙" w:hAnsi="TH SarabunIT๙" w:cs="TH SarabunIT๙" w:hint="cs"/>
          <w:sz w:val="32"/>
          <w:szCs w:val="32"/>
          <w:cs/>
        </w:rPr>
        <w:t>๕,๕๖๔</w:t>
      </w:r>
      <w:r w:rsidR="007E02DE" w:rsidRPr="00E83C80">
        <w:rPr>
          <w:rFonts w:ascii="TH SarabunIT๙" w:hAnsi="TH SarabunIT๙" w:cs="TH SarabunIT๙"/>
          <w:sz w:val="32"/>
          <w:szCs w:val="32"/>
          <w:cs/>
        </w:rPr>
        <w:t xml:space="preserve"> ตัว) </w:t>
      </w:r>
      <w:r w:rsidR="00FA04DF" w:rsidRPr="00E83C80">
        <w:rPr>
          <w:rFonts w:ascii="TH SarabunIT๙" w:hAnsi="TH SarabunIT๙" w:cs="TH SarabunIT๙" w:hint="cs"/>
          <w:sz w:val="32"/>
          <w:szCs w:val="32"/>
          <w:cs/>
        </w:rPr>
        <w:t>ซึ่งมีอัตราการพบโรคพิษสุนัขบ้าในสัตว์</w:t>
      </w:r>
      <w:r w:rsidR="00941AE3" w:rsidRPr="00E83C80">
        <w:rPr>
          <w:rFonts w:ascii="TH SarabunIT๙" w:hAnsi="TH SarabunIT๙" w:cs="TH SarabunIT๙" w:hint="cs"/>
          <w:sz w:val="32"/>
          <w:szCs w:val="32"/>
          <w:cs/>
        </w:rPr>
        <w:t>ใกล้เคียงกับ</w:t>
      </w:r>
      <w:r w:rsidR="00FA04DF" w:rsidRPr="00E83C80">
        <w:rPr>
          <w:rFonts w:ascii="TH SarabunIT๙" w:hAnsi="TH SarabunIT๙" w:cs="TH SarabunIT๙" w:hint="cs"/>
          <w:sz w:val="32"/>
          <w:szCs w:val="32"/>
          <w:cs/>
        </w:rPr>
        <w:t xml:space="preserve">ปี </w:t>
      </w:r>
      <w:r w:rsidR="0063704D" w:rsidRPr="00E83C80">
        <w:rPr>
          <w:rFonts w:ascii="TH SarabunIT๙" w:hAnsi="TH SarabunIT๙" w:cs="TH SarabunIT๙" w:hint="cs"/>
          <w:sz w:val="32"/>
          <w:szCs w:val="32"/>
          <w:cs/>
        </w:rPr>
        <w:t xml:space="preserve">พ.ศ. </w:t>
      </w:r>
      <w:r w:rsidR="00DC46F4" w:rsidRPr="00E83C80">
        <w:rPr>
          <w:rFonts w:ascii="TH SarabunIT๙" w:hAnsi="TH SarabunIT๙" w:cs="TH SarabunIT๙" w:hint="cs"/>
          <w:sz w:val="32"/>
          <w:szCs w:val="32"/>
          <w:cs/>
        </w:rPr>
        <w:t>256</w:t>
      </w:r>
      <w:r w:rsidR="00941AE3" w:rsidRPr="00E83C80">
        <w:rPr>
          <w:rFonts w:ascii="TH SarabunIT๙" w:hAnsi="TH SarabunIT๙" w:cs="TH SarabunIT๙" w:hint="cs"/>
          <w:sz w:val="32"/>
          <w:szCs w:val="32"/>
          <w:cs/>
        </w:rPr>
        <w:t>3</w:t>
      </w:r>
      <w:r>
        <w:rPr>
          <w:rFonts w:ascii="TH SarabunIT๙" w:hAnsi="TH SarabunIT๙" w:cs="TH SarabunIT๙" w:hint="cs"/>
          <w:sz w:val="32"/>
          <w:szCs w:val="32"/>
          <w:cs/>
        </w:rPr>
        <w:t xml:space="preserve"> </w:t>
      </w:r>
      <w:r w:rsidR="00FA04DF" w:rsidRPr="00E83C80">
        <w:rPr>
          <w:rFonts w:ascii="TH SarabunIT๙" w:hAnsi="TH SarabunIT๙" w:cs="TH SarabunIT๙" w:hint="cs"/>
          <w:sz w:val="32"/>
          <w:szCs w:val="32"/>
          <w:cs/>
        </w:rPr>
        <w:t>ที่พบ</w:t>
      </w:r>
      <w:r w:rsidR="00FA04DF" w:rsidRPr="00E83C80">
        <w:rPr>
          <w:rFonts w:ascii="TH SarabunIT๙" w:hAnsi="TH SarabunIT๙" w:cs="TH SarabunIT๙"/>
          <w:sz w:val="32"/>
          <w:szCs w:val="32"/>
          <w:cs/>
        </w:rPr>
        <w:t>รายงานผลบวกของโรคพิษสุนัขบ้าในสัตว์</w:t>
      </w:r>
      <w:r w:rsidR="00DC46F4" w:rsidRPr="00E83C80">
        <w:rPr>
          <w:rFonts w:ascii="TH SarabunIT๙" w:hAnsi="TH SarabunIT๙" w:cs="TH SarabunIT๙" w:hint="cs"/>
          <w:sz w:val="32"/>
          <w:szCs w:val="32"/>
          <w:cs/>
        </w:rPr>
        <w:t xml:space="preserve"> จำนวน</w:t>
      </w:r>
      <w:r w:rsidR="00FA04DF" w:rsidRPr="00E83C80">
        <w:rPr>
          <w:rFonts w:ascii="TH SarabunIT๙" w:hAnsi="TH SarabunIT๙" w:cs="TH SarabunIT๙"/>
          <w:sz w:val="32"/>
          <w:szCs w:val="32"/>
          <w:cs/>
        </w:rPr>
        <w:t xml:space="preserve"> </w:t>
      </w:r>
      <w:r w:rsidR="00C27D61" w:rsidRPr="00E83C80">
        <w:rPr>
          <w:rFonts w:ascii="TH SarabunIT๙" w:hAnsi="TH SarabunIT๙" w:cs="TH SarabunIT๙" w:hint="cs"/>
          <w:sz w:val="32"/>
          <w:szCs w:val="32"/>
          <w:cs/>
        </w:rPr>
        <w:t>236</w:t>
      </w:r>
      <w:r w:rsidR="00FA04DF" w:rsidRPr="00E83C80">
        <w:rPr>
          <w:rFonts w:ascii="TH SarabunIT๙" w:hAnsi="TH SarabunIT๙" w:cs="TH SarabunIT๙"/>
          <w:sz w:val="32"/>
          <w:szCs w:val="32"/>
        </w:rPr>
        <w:t xml:space="preserve"> </w:t>
      </w:r>
      <w:r w:rsidR="00FA04DF" w:rsidRPr="00E83C80">
        <w:rPr>
          <w:rFonts w:ascii="TH SarabunIT๙" w:hAnsi="TH SarabunIT๙" w:cs="TH SarabunIT๙"/>
          <w:sz w:val="32"/>
          <w:szCs w:val="32"/>
          <w:cs/>
        </w:rPr>
        <w:t xml:space="preserve">ตัว คิดเป็นร้อยละ </w:t>
      </w:r>
      <w:r w:rsidR="00C27D61" w:rsidRPr="00E83C80">
        <w:rPr>
          <w:rFonts w:ascii="TH SarabunIT๙" w:hAnsi="TH SarabunIT๙" w:cs="TH SarabunIT๙" w:hint="cs"/>
          <w:sz w:val="32"/>
          <w:szCs w:val="32"/>
          <w:cs/>
        </w:rPr>
        <w:t>3</w:t>
      </w:r>
      <w:r w:rsidR="001F5048" w:rsidRPr="00E83C80">
        <w:rPr>
          <w:rFonts w:ascii="TH SarabunIT๙" w:hAnsi="TH SarabunIT๙" w:cs="TH SarabunIT๙" w:hint="cs"/>
          <w:sz w:val="32"/>
          <w:szCs w:val="32"/>
          <w:cs/>
        </w:rPr>
        <w:t>.</w:t>
      </w:r>
      <w:r w:rsidR="00C27D61" w:rsidRPr="00E83C80">
        <w:rPr>
          <w:rFonts w:ascii="TH SarabunIT๙" w:hAnsi="TH SarabunIT๙" w:cs="TH SarabunIT๙" w:hint="cs"/>
          <w:sz w:val="32"/>
          <w:szCs w:val="32"/>
          <w:cs/>
        </w:rPr>
        <w:t>45</w:t>
      </w:r>
      <w:r w:rsidR="00FA04DF" w:rsidRPr="00E83C80">
        <w:rPr>
          <w:rFonts w:ascii="TH SarabunIT๙" w:hAnsi="TH SarabunIT๙" w:cs="TH SarabunIT๙"/>
          <w:sz w:val="32"/>
          <w:szCs w:val="32"/>
        </w:rPr>
        <w:t xml:space="preserve"> </w:t>
      </w:r>
      <w:r w:rsidR="00FA04DF" w:rsidRPr="00E83C80">
        <w:rPr>
          <w:rFonts w:ascii="TH SarabunIT๙" w:hAnsi="TH SarabunIT๙" w:cs="TH SarabunIT๙"/>
          <w:sz w:val="32"/>
          <w:szCs w:val="32"/>
          <w:cs/>
        </w:rPr>
        <w:t>ของตัวอย่างทั้งหมด (</w:t>
      </w:r>
      <w:r w:rsidR="008B66D2" w:rsidRPr="00E83C80">
        <w:rPr>
          <w:rFonts w:ascii="TH SarabunIT๙" w:hAnsi="TH SarabunIT๙" w:cs="TH SarabunIT๙" w:hint="cs"/>
          <w:sz w:val="32"/>
          <w:szCs w:val="32"/>
          <w:cs/>
        </w:rPr>
        <w:t>๗</w:t>
      </w:r>
      <w:r w:rsidR="00FA04DF" w:rsidRPr="00E83C80">
        <w:rPr>
          <w:rFonts w:ascii="TH SarabunIT๙" w:hAnsi="TH SarabunIT๙" w:cs="TH SarabunIT๙"/>
          <w:sz w:val="32"/>
          <w:szCs w:val="32"/>
        </w:rPr>
        <w:t>,</w:t>
      </w:r>
      <w:r w:rsidR="00081CE8" w:rsidRPr="00E83C80">
        <w:rPr>
          <w:rFonts w:ascii="TH SarabunIT๙" w:hAnsi="TH SarabunIT๙" w:cs="TH SarabunIT๙" w:hint="cs"/>
          <w:sz w:val="32"/>
          <w:szCs w:val="32"/>
          <w:cs/>
        </w:rPr>
        <w:t>๐๖๐</w:t>
      </w:r>
      <w:r w:rsidR="00FA04DF" w:rsidRPr="00E83C80">
        <w:rPr>
          <w:rFonts w:ascii="TH SarabunIT๙" w:hAnsi="TH SarabunIT๙" w:cs="TH SarabunIT๙"/>
          <w:sz w:val="32"/>
          <w:szCs w:val="32"/>
        </w:rPr>
        <w:t xml:space="preserve"> </w:t>
      </w:r>
      <w:r w:rsidR="00FA04DF" w:rsidRPr="00E83C80">
        <w:rPr>
          <w:rFonts w:ascii="TH SarabunIT๙" w:hAnsi="TH SarabunIT๙" w:cs="TH SarabunIT๙"/>
          <w:sz w:val="32"/>
          <w:szCs w:val="32"/>
          <w:cs/>
        </w:rPr>
        <w:t>ตัว)</w:t>
      </w:r>
      <w:r w:rsidR="006F2783" w:rsidRPr="00E83C80">
        <w:rPr>
          <w:rFonts w:ascii="TH SarabunIT๙" w:hAnsi="TH SarabunIT๙" w:cs="TH SarabunIT๙" w:hint="cs"/>
          <w:sz w:val="32"/>
          <w:szCs w:val="32"/>
          <w:cs/>
        </w:rPr>
        <w:t xml:space="preserve"> และ</w:t>
      </w:r>
      <w:r w:rsidR="00C27D61" w:rsidRPr="00E83C80">
        <w:rPr>
          <w:rFonts w:ascii="TH SarabunIT๙" w:hAnsi="TH SarabunIT๙" w:cs="TH SarabunIT๙" w:hint="cs"/>
          <w:sz w:val="32"/>
          <w:szCs w:val="32"/>
          <w:cs/>
        </w:rPr>
        <w:t>พบผู้เสียชีวิตจากโรคพิษสุนัขบ้า</w:t>
      </w:r>
      <w:r w:rsidR="006F2783" w:rsidRPr="00E83C80">
        <w:rPr>
          <w:rFonts w:ascii="TH SarabunIT๙" w:hAnsi="TH SarabunIT๙" w:cs="TH SarabunIT๙" w:hint="cs"/>
          <w:sz w:val="32"/>
          <w:szCs w:val="32"/>
          <w:cs/>
        </w:rPr>
        <w:t xml:space="preserve"> จำนวน ๔</w:t>
      </w:r>
      <w:r w:rsidR="005B7177" w:rsidRPr="00E83C80">
        <w:rPr>
          <w:rFonts w:ascii="TH SarabunIT๙" w:hAnsi="TH SarabunIT๙" w:cs="TH SarabunIT๙" w:hint="cs"/>
          <w:sz w:val="32"/>
          <w:szCs w:val="32"/>
          <w:cs/>
        </w:rPr>
        <w:t xml:space="preserve"> ราย</w:t>
      </w:r>
    </w:p>
    <w:p w14:paraId="44D3748A" w14:textId="4AE1DD79" w:rsidR="003E7A8C" w:rsidRDefault="006F2783" w:rsidP="0044597B">
      <w:pPr>
        <w:spacing w:line="240" w:lineRule="auto"/>
        <w:jc w:val="thaiDistribute"/>
        <w:rPr>
          <w:rFonts w:ascii="TH SarabunIT๙" w:hAnsi="TH SarabunIT๙" w:cs="TH SarabunIT๙"/>
          <w:sz w:val="32"/>
          <w:szCs w:val="32"/>
        </w:rPr>
      </w:pPr>
      <w:r>
        <w:rPr>
          <w:noProof/>
        </w:rPr>
        <w:drawing>
          <wp:anchor distT="0" distB="0" distL="114300" distR="114300" simplePos="0" relativeHeight="251859968" behindDoc="0" locked="0" layoutInCell="1" allowOverlap="1" wp14:anchorId="5810D375" wp14:editId="7E257CDA">
            <wp:simplePos x="0" y="0"/>
            <wp:positionH relativeFrom="column">
              <wp:posOffset>-3810</wp:posOffset>
            </wp:positionH>
            <wp:positionV relativeFrom="paragraph">
              <wp:posOffset>70485</wp:posOffset>
            </wp:positionV>
            <wp:extent cx="5761527" cy="28384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60085" cy="2837740"/>
                    </a:xfrm>
                    <a:prstGeom prst="rect">
                      <a:avLst/>
                    </a:prstGeom>
                  </pic:spPr>
                </pic:pic>
              </a:graphicData>
            </a:graphic>
            <wp14:sizeRelH relativeFrom="page">
              <wp14:pctWidth>0</wp14:pctWidth>
            </wp14:sizeRelH>
            <wp14:sizeRelV relativeFrom="page">
              <wp14:pctHeight>0</wp14:pctHeight>
            </wp14:sizeRelV>
          </wp:anchor>
        </w:drawing>
      </w:r>
    </w:p>
    <w:p w14:paraId="7F2AA8D2" w14:textId="1C852232" w:rsidR="003E7A8C" w:rsidRDefault="003E7A8C" w:rsidP="0044597B">
      <w:pPr>
        <w:spacing w:line="240" w:lineRule="auto"/>
        <w:jc w:val="thaiDistribute"/>
        <w:rPr>
          <w:rFonts w:ascii="TH SarabunIT๙" w:hAnsi="TH SarabunIT๙" w:cs="TH SarabunIT๙"/>
          <w:sz w:val="32"/>
          <w:szCs w:val="32"/>
        </w:rPr>
      </w:pPr>
    </w:p>
    <w:p w14:paraId="229B8690" w14:textId="64AC1811" w:rsidR="003E7A8C" w:rsidRDefault="003E7A8C" w:rsidP="0044597B">
      <w:pPr>
        <w:spacing w:line="240" w:lineRule="auto"/>
        <w:jc w:val="thaiDistribute"/>
        <w:rPr>
          <w:rFonts w:ascii="TH SarabunIT๙" w:hAnsi="TH SarabunIT๙" w:cs="TH SarabunIT๙"/>
          <w:sz w:val="32"/>
          <w:szCs w:val="32"/>
        </w:rPr>
      </w:pPr>
    </w:p>
    <w:p w14:paraId="02DFE748" w14:textId="77777777" w:rsidR="00081CE8" w:rsidRDefault="00081CE8" w:rsidP="0044597B">
      <w:pPr>
        <w:spacing w:line="240" w:lineRule="auto"/>
        <w:jc w:val="thaiDistribute"/>
        <w:rPr>
          <w:rFonts w:ascii="TH SarabunIT๙" w:hAnsi="TH SarabunIT๙" w:cs="TH SarabunIT๙"/>
          <w:sz w:val="32"/>
          <w:szCs w:val="32"/>
        </w:rPr>
      </w:pPr>
    </w:p>
    <w:p w14:paraId="62B86B07" w14:textId="77777777" w:rsidR="00081CE8" w:rsidRDefault="00081CE8" w:rsidP="0044597B">
      <w:pPr>
        <w:spacing w:line="240" w:lineRule="auto"/>
        <w:jc w:val="thaiDistribute"/>
        <w:rPr>
          <w:rFonts w:ascii="TH SarabunIT๙" w:hAnsi="TH SarabunIT๙" w:cs="TH SarabunIT๙"/>
          <w:sz w:val="32"/>
          <w:szCs w:val="32"/>
        </w:rPr>
      </w:pPr>
    </w:p>
    <w:p w14:paraId="438608F8" w14:textId="07ECCD93" w:rsidR="003E7A8C" w:rsidRDefault="003E7A8C" w:rsidP="0044597B">
      <w:pPr>
        <w:spacing w:line="240" w:lineRule="auto"/>
        <w:jc w:val="thaiDistribute"/>
        <w:rPr>
          <w:rFonts w:ascii="TH SarabunIT๙" w:hAnsi="TH SarabunIT๙" w:cs="TH SarabunIT๙"/>
          <w:sz w:val="32"/>
          <w:szCs w:val="32"/>
        </w:rPr>
      </w:pPr>
    </w:p>
    <w:p w14:paraId="0812F6F3" w14:textId="4421BB09" w:rsidR="003E7A8C" w:rsidRDefault="003E7A8C" w:rsidP="0044597B">
      <w:pPr>
        <w:spacing w:line="240" w:lineRule="auto"/>
        <w:jc w:val="thaiDistribute"/>
        <w:rPr>
          <w:rFonts w:ascii="TH SarabunIT๙" w:hAnsi="TH SarabunIT๙" w:cs="TH SarabunIT๙"/>
          <w:sz w:val="32"/>
          <w:szCs w:val="32"/>
        </w:rPr>
      </w:pPr>
    </w:p>
    <w:p w14:paraId="006FC111" w14:textId="53BC8415" w:rsidR="00E42162" w:rsidRDefault="00E42162" w:rsidP="0044597B">
      <w:pPr>
        <w:tabs>
          <w:tab w:val="left" w:pos="426"/>
          <w:tab w:val="left" w:pos="1985"/>
        </w:tabs>
        <w:spacing w:before="120" w:after="0" w:line="240" w:lineRule="auto"/>
        <w:jc w:val="thaiDistribute"/>
        <w:rPr>
          <w:rFonts w:ascii="TH SarabunIT๙" w:hAnsi="TH SarabunIT๙" w:cs="TH SarabunIT๙"/>
          <w:sz w:val="32"/>
          <w:szCs w:val="32"/>
        </w:rPr>
      </w:pPr>
    </w:p>
    <w:p w14:paraId="45A639F5" w14:textId="77777777" w:rsidR="00125CD9" w:rsidRPr="00125CD9" w:rsidRDefault="00125CD9" w:rsidP="0044597B">
      <w:pPr>
        <w:tabs>
          <w:tab w:val="left" w:pos="426"/>
          <w:tab w:val="left" w:pos="1985"/>
        </w:tabs>
        <w:spacing w:before="120" w:after="0" w:line="240" w:lineRule="auto"/>
        <w:jc w:val="thaiDistribute"/>
        <w:rPr>
          <w:rFonts w:ascii="TH SarabunIT๙" w:hAnsi="TH SarabunIT๙" w:cs="TH SarabunIT๙"/>
          <w:b/>
          <w:bCs/>
          <w:spacing w:val="-6"/>
          <w:sz w:val="32"/>
          <w:szCs w:val="32"/>
        </w:rPr>
      </w:pPr>
    </w:p>
    <w:p w14:paraId="1D33E8AA" w14:textId="7B7CAF16" w:rsidR="00DB0C62" w:rsidRDefault="00FA04DF" w:rsidP="00A247A3">
      <w:pPr>
        <w:tabs>
          <w:tab w:val="left" w:pos="426"/>
          <w:tab w:val="left" w:pos="1985"/>
        </w:tabs>
        <w:spacing w:before="240" w:after="240" w:line="240" w:lineRule="auto"/>
        <w:ind w:left="1276" w:hanging="851"/>
        <w:jc w:val="thaiDistribute"/>
        <w:rPr>
          <w:rFonts w:ascii="TH SarabunIT๙" w:hAnsi="TH SarabunIT๙" w:cs="TH SarabunIT๙"/>
          <w:b/>
          <w:bCs/>
          <w:sz w:val="32"/>
          <w:szCs w:val="32"/>
        </w:rPr>
      </w:pPr>
      <w:r>
        <w:rPr>
          <w:rFonts w:ascii="TH SarabunIT๙" w:hAnsi="TH SarabunIT๙" w:cs="TH SarabunIT๙" w:hint="cs"/>
          <w:b/>
          <w:bCs/>
          <w:spacing w:val="-6"/>
          <w:sz w:val="32"/>
          <w:szCs w:val="32"/>
          <w:cs/>
        </w:rPr>
        <w:t>ภาพที่ 1</w:t>
      </w:r>
      <w:r>
        <w:rPr>
          <w:rFonts w:ascii="TH SarabunIT๙" w:hAnsi="TH SarabunIT๙" w:cs="TH SarabunIT๙"/>
          <w:b/>
          <w:bCs/>
          <w:spacing w:val="-6"/>
          <w:sz w:val="32"/>
          <w:szCs w:val="32"/>
          <w:cs/>
        </w:rPr>
        <w:t xml:space="preserve"> </w:t>
      </w:r>
      <w:r>
        <w:rPr>
          <w:rFonts w:ascii="TH SarabunIT๙" w:hAnsi="TH SarabunIT๙" w:cs="TH SarabunIT๙" w:hint="cs"/>
          <w:b/>
          <w:bCs/>
          <w:spacing w:val="-6"/>
          <w:sz w:val="32"/>
          <w:szCs w:val="32"/>
          <w:cs/>
        </w:rPr>
        <w:t>ข้อมูลการพบผลบวกของโรคพิษสุนัขบ้า</w:t>
      </w:r>
    </w:p>
    <w:p w14:paraId="6B717A40" w14:textId="66AB4339" w:rsidR="00DB0C62" w:rsidRPr="00E62A21" w:rsidRDefault="00DB0C62" w:rsidP="002F3DAD">
      <w:pPr>
        <w:tabs>
          <w:tab w:val="left" w:pos="0"/>
          <w:tab w:val="left" w:pos="426"/>
        </w:tabs>
        <w:spacing w:after="0" w:line="240" w:lineRule="auto"/>
        <w:jc w:val="thaiDistribute"/>
        <w:rPr>
          <w:rFonts w:ascii="TH SarabunIT๙" w:hAnsi="TH SarabunIT๙" w:cs="TH SarabunIT๙"/>
          <w:b/>
          <w:bCs/>
          <w:sz w:val="32"/>
          <w:szCs w:val="32"/>
        </w:rPr>
      </w:pPr>
      <w:r>
        <w:rPr>
          <w:rFonts w:ascii="TH SarabunIT๙" w:hAnsi="TH SarabunIT๙" w:hint="cs"/>
          <w:cs/>
        </w:rPr>
        <w:tab/>
      </w:r>
      <w:r w:rsidRPr="00E83C80">
        <w:rPr>
          <w:rFonts w:ascii="TH SarabunIT๙" w:hAnsi="TH SarabunIT๙" w:cs="TH SarabunIT๙"/>
          <w:sz w:val="32"/>
          <w:szCs w:val="32"/>
          <w:cs/>
        </w:rPr>
        <w:t>ในระหว่างวันที่ 1 มกราคม - 2 ธันวาคม ๒๕64 พบว่า มีจังหวัดที่ไม่พบโรคพิษสุนัขบ้าในคนและในสัตว์ติดต่อกันมากกว่าสองปี</w:t>
      </w:r>
      <w:r w:rsidRPr="00E83C80">
        <w:rPr>
          <w:rFonts w:ascii="TH SarabunIT๙" w:hAnsi="TH SarabunIT๙" w:cs="TH SarabunIT๙"/>
          <w:sz w:val="32"/>
          <w:szCs w:val="32"/>
        </w:rPr>
        <w:t xml:space="preserve"> </w:t>
      </w:r>
      <w:r w:rsidRPr="00E83C80">
        <w:rPr>
          <w:rFonts w:ascii="TH SarabunIT๙" w:hAnsi="TH SarabunIT๙" w:cs="TH SarabunIT๙"/>
          <w:sz w:val="32"/>
          <w:szCs w:val="32"/>
          <w:cs/>
        </w:rPr>
        <w:t xml:space="preserve">จำนวน ๒๒ จังหวัด ซึ่งจังหวัดเหล่านี้เข้าหลักเกณฑ์เพื่อรับการประเมินในการประกาศเขตปลอดโรคพิษสุนัขบ้าได้ในปี พ.ศ. 2565  ส่วนจังหวัดที่มีการพบโรคพิษสุนัขบ้า มีทั้งสิ้น 33 จังหวัด </w:t>
      </w:r>
      <w:r w:rsidR="00962D0E">
        <w:rPr>
          <w:rFonts w:ascii="TH SarabunIT๙" w:hAnsi="TH SarabunIT๙" w:cs="TH SarabunIT๙" w:hint="cs"/>
          <w:sz w:val="32"/>
          <w:szCs w:val="32"/>
          <w:cs/>
        </w:rPr>
        <w:t xml:space="preserve">    </w:t>
      </w:r>
      <w:r w:rsidRPr="00E83C80">
        <w:rPr>
          <w:rFonts w:ascii="TH SarabunIT๙" w:hAnsi="TH SarabunIT๙" w:cs="TH SarabunIT๙"/>
          <w:sz w:val="32"/>
          <w:szCs w:val="32"/>
          <w:cs/>
        </w:rPr>
        <w:t>โดยพบการระบาดในสัตว์ แต่ไม่พบในคน จำนวน 30 จังหวัด  ทั้งนี้ มีผู้เสียชีวิตด้วยโรคพิษสุนัขบ้</w:t>
      </w:r>
      <w:r w:rsidR="00962D0E">
        <w:rPr>
          <w:rFonts w:ascii="TH SarabunIT๙" w:hAnsi="TH SarabunIT๙" w:cs="TH SarabunIT๙"/>
          <w:sz w:val="32"/>
          <w:szCs w:val="32"/>
          <w:cs/>
        </w:rPr>
        <w:t>า</w:t>
      </w:r>
      <w:r w:rsidRPr="00E83C80">
        <w:rPr>
          <w:rFonts w:ascii="TH SarabunIT๙" w:hAnsi="TH SarabunIT๙" w:cs="TH SarabunIT๙"/>
          <w:sz w:val="32"/>
          <w:szCs w:val="32"/>
          <w:cs/>
        </w:rPr>
        <w:t>ใน 3 จังหวัด ประกอบด้วย จังหวัดที่มีการพบการระบาดในสัตว์และพบการเสียชีวิตในคน จำนวน 2 จังหวัด ได้แก่ จังหวัดสุรินทร์ และจังหวัดบุรีรัมย์ โดยเฉพาะจังหวัดสุรินทร์จะมีการพบผู้เสียชีวิตอยู่ 2 ราย ส่วนจังหวัด</w:t>
      </w:r>
      <w:r w:rsidRPr="00E83C80">
        <w:rPr>
          <w:rFonts w:ascii="TH SarabunIT๙" w:hAnsi="TH SarabunIT๙" w:cs="TH SarabunIT๙"/>
          <w:spacing w:val="-4"/>
          <w:sz w:val="32"/>
          <w:szCs w:val="32"/>
          <w:cs/>
        </w:rPr>
        <w:t>เพชรบูรณ์ ไม่พบสถานการณ์แพร่ระบาดในสัตว์ แต่มีผู้เสียชีวิตเนื่องจากสัมผัสสัตว์และโดนสัตว์กัดจากจังหวัดอื่น</w:t>
      </w:r>
      <w:r w:rsidRPr="00E83C80">
        <w:rPr>
          <w:rFonts w:ascii="TH SarabunIT๙" w:hAnsi="TH SarabunIT๙" w:cs="TH SarabunIT๙"/>
          <w:sz w:val="32"/>
          <w:szCs w:val="32"/>
          <w:cs/>
        </w:rPr>
        <w:t xml:space="preserve"> แต่ไปพำนักที่จังหวัดเพชรบูรณ์และเสียชีวิต  ทั้งนี้ ในปี พ.ศ. 2564 พบว่า มีการเกิดโรคพิษสุนัขบ้าในสุนัขร้อยละ 84  พบในโคเพิ่มมากขึ้นถึงร้อยละ 22 พบในแมวร้อยละ ๓ และพบในสุกรร้อยละ 1  นอกจากนี้ </w:t>
      </w:r>
      <w:r w:rsidR="00E62A21">
        <w:rPr>
          <w:rFonts w:ascii="TH SarabunIT๙" w:hAnsi="TH SarabunIT๙" w:cs="TH SarabunIT๙" w:hint="cs"/>
          <w:sz w:val="32"/>
          <w:szCs w:val="32"/>
          <w:cs/>
        </w:rPr>
        <w:t xml:space="preserve">   </w:t>
      </w:r>
      <w:r w:rsidRPr="00E62A21">
        <w:rPr>
          <w:rFonts w:ascii="TH SarabunIT๙" w:hAnsi="TH SarabunIT๙" w:cs="TH SarabunIT๙"/>
          <w:sz w:val="32"/>
          <w:szCs w:val="32"/>
          <w:cs/>
        </w:rPr>
        <w:t>พบในกลุ่มสัตว์ที่มีเจ้าของร้อยละ 38 พบในกลุ่มสัตว์ที่ไม่มีเจ้าของร้อยละ 21 และพบในกลุ่มสัตว์ที่ไม่ทราบข้อมูลร้อยละ 11</w:t>
      </w:r>
    </w:p>
    <w:p w14:paraId="0973994C" w14:textId="3CA1346F" w:rsidR="00FA04DF" w:rsidRPr="003F3CB0" w:rsidRDefault="00FA04DF" w:rsidP="0044597B">
      <w:pPr>
        <w:tabs>
          <w:tab w:val="left" w:pos="426"/>
          <w:tab w:val="left" w:pos="1985"/>
        </w:tabs>
        <w:spacing w:after="0" w:line="240" w:lineRule="auto"/>
        <w:jc w:val="thaiDistribute"/>
        <w:rPr>
          <w:rFonts w:ascii="TH SarabunIT๙" w:hAnsi="TH SarabunIT๙" w:cs="TH SarabunIT๙"/>
          <w:b/>
          <w:bCs/>
          <w:spacing w:val="-4"/>
          <w:sz w:val="32"/>
          <w:szCs w:val="32"/>
        </w:rPr>
      </w:pPr>
    </w:p>
    <w:p w14:paraId="6CFBC41B" w14:textId="5E821CEF" w:rsidR="0044597B" w:rsidRDefault="001E48A1" w:rsidP="0044597B">
      <w:pPr>
        <w:spacing w:line="240" w:lineRule="auto"/>
        <w:jc w:val="thaiDistribute"/>
        <w:rPr>
          <w:rFonts w:ascii="TH SarabunIT๙" w:hAnsi="TH SarabunIT๙" w:cs="TH SarabunIT๙"/>
          <w:sz w:val="32"/>
          <w:szCs w:val="32"/>
        </w:rPr>
      </w:pPr>
      <w:r>
        <w:rPr>
          <w:noProof/>
        </w:rPr>
        <w:lastRenderedPageBreak/>
        <w:drawing>
          <wp:inline distT="0" distB="0" distL="0" distR="0" wp14:anchorId="10551A12" wp14:editId="5E342EC9">
            <wp:extent cx="5762606" cy="30289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085" cy="3027625"/>
                    </a:xfrm>
                    <a:prstGeom prst="rect">
                      <a:avLst/>
                    </a:prstGeom>
                  </pic:spPr>
                </pic:pic>
              </a:graphicData>
            </a:graphic>
          </wp:inline>
        </w:drawing>
      </w:r>
    </w:p>
    <w:p w14:paraId="77295294" w14:textId="46DA5EA5" w:rsidR="00D64F81" w:rsidRPr="007E0ED3" w:rsidRDefault="006249FB" w:rsidP="007E0ED3">
      <w:pPr>
        <w:tabs>
          <w:tab w:val="left" w:pos="426"/>
          <w:tab w:val="left" w:pos="1985"/>
        </w:tabs>
        <w:spacing w:before="240" w:after="0" w:line="240" w:lineRule="auto"/>
        <w:ind w:left="1276" w:hanging="851"/>
        <w:jc w:val="thaiDistribute"/>
        <w:rPr>
          <w:rFonts w:ascii="TH SarabunIT๙" w:hAnsi="TH SarabunIT๙" w:cs="TH SarabunIT๙"/>
          <w:b/>
          <w:bCs/>
          <w:sz w:val="32"/>
          <w:szCs w:val="32"/>
        </w:rPr>
      </w:pPr>
      <w:r>
        <w:rPr>
          <w:rFonts w:ascii="TH SarabunIT๙" w:hAnsi="TH SarabunIT๙" w:cs="TH SarabunIT๙" w:hint="cs"/>
          <w:b/>
          <w:bCs/>
          <w:spacing w:val="-6"/>
          <w:sz w:val="32"/>
          <w:szCs w:val="32"/>
          <w:cs/>
        </w:rPr>
        <w:t>ภาพที่ 2</w:t>
      </w:r>
      <w:r>
        <w:rPr>
          <w:rFonts w:ascii="TH SarabunIT๙" w:hAnsi="TH SarabunIT๙" w:cs="TH SarabunIT๙"/>
          <w:b/>
          <w:bCs/>
          <w:spacing w:val="-6"/>
          <w:sz w:val="32"/>
          <w:szCs w:val="32"/>
          <w:cs/>
        </w:rPr>
        <w:t xml:space="preserve"> </w:t>
      </w:r>
      <w:r w:rsidR="000D6BAD">
        <w:rPr>
          <w:rFonts w:ascii="TH SarabunIT๙" w:hAnsi="TH SarabunIT๙" w:cs="TH SarabunIT๙" w:hint="cs"/>
          <w:b/>
          <w:bCs/>
          <w:spacing w:val="-6"/>
          <w:sz w:val="32"/>
          <w:szCs w:val="32"/>
          <w:cs/>
        </w:rPr>
        <w:t>สถานการณ์โรคพิษสุนัขบ้า</w:t>
      </w:r>
      <w:r w:rsidR="005326AE">
        <w:rPr>
          <w:rFonts w:ascii="TH SarabunIT๙" w:hAnsi="TH SarabunIT๙" w:cs="TH SarabunIT๙" w:hint="cs"/>
          <w:b/>
          <w:bCs/>
          <w:spacing w:val="-6"/>
          <w:sz w:val="32"/>
          <w:szCs w:val="32"/>
          <w:cs/>
        </w:rPr>
        <w:t xml:space="preserve">ในสัตว์เชิงพื้นที่ </w:t>
      </w:r>
      <w:r w:rsidR="00D64F81">
        <w:rPr>
          <w:rFonts w:ascii="TH SarabunIT๙" w:hAnsi="TH SarabunIT๙" w:cs="TH SarabunIT๙" w:hint="cs"/>
          <w:b/>
          <w:bCs/>
          <w:spacing w:val="-6"/>
          <w:sz w:val="32"/>
          <w:szCs w:val="32"/>
          <w:cs/>
        </w:rPr>
        <w:t>ปี พ.</w:t>
      </w:r>
      <w:r w:rsidR="005326AE">
        <w:rPr>
          <w:rFonts w:ascii="TH SarabunIT๙" w:hAnsi="TH SarabunIT๙" w:cs="TH SarabunIT๙" w:hint="cs"/>
          <w:b/>
          <w:bCs/>
          <w:spacing w:val="-6"/>
          <w:sz w:val="32"/>
          <w:szCs w:val="32"/>
          <w:cs/>
        </w:rPr>
        <w:t>ศ. 256</w:t>
      </w:r>
      <w:r w:rsidR="00D64F81">
        <w:rPr>
          <w:rFonts w:ascii="TH SarabunIT๙" w:hAnsi="TH SarabunIT๙" w:cs="TH SarabunIT๙" w:hint="cs"/>
          <w:b/>
          <w:bCs/>
          <w:spacing w:val="-6"/>
          <w:sz w:val="32"/>
          <w:szCs w:val="32"/>
          <w:cs/>
        </w:rPr>
        <w:t>4</w:t>
      </w:r>
    </w:p>
    <w:p w14:paraId="1E5BBB97" w14:textId="3A213109" w:rsidR="00426631" w:rsidRPr="00E62A21" w:rsidRDefault="00426631" w:rsidP="00962D0E">
      <w:pPr>
        <w:spacing w:before="120" w:after="0" w:line="240" w:lineRule="auto"/>
        <w:ind w:firstLine="426"/>
        <w:jc w:val="thaiDistribute"/>
        <w:rPr>
          <w:rFonts w:ascii="TH SarabunIT๙" w:hAnsi="TH SarabunIT๙" w:cs="TH SarabunIT๙"/>
          <w:sz w:val="32"/>
          <w:szCs w:val="32"/>
        </w:rPr>
      </w:pPr>
      <w:r w:rsidRPr="00E62A21">
        <w:rPr>
          <w:rFonts w:ascii="TH SarabunIT๙" w:hAnsi="TH SarabunIT๙" w:cs="TH SarabunIT๙"/>
          <w:sz w:val="32"/>
          <w:szCs w:val="32"/>
          <w:cs/>
        </w:rPr>
        <w:t xml:space="preserve">สำหรับแผนการดำเนินงานควบคุมโรคพิษสุนัขบ้าในสัตว์ ในปีงบประมาณ พ.ศ. ๒๕๖๕ จะมีการแบ่งออกเป็น </w:t>
      </w:r>
      <w:r w:rsidRPr="00E62A21">
        <w:rPr>
          <w:rFonts w:ascii="TH SarabunIT๙" w:hAnsi="TH SarabunIT๙" w:cs="TH SarabunIT๙"/>
          <w:sz w:val="32"/>
          <w:szCs w:val="32"/>
        </w:rPr>
        <w:t>4</w:t>
      </w:r>
      <w:r w:rsidRPr="00E62A21">
        <w:rPr>
          <w:rFonts w:ascii="TH SarabunIT๙" w:hAnsi="TH SarabunIT๙" w:cs="TH SarabunIT๙"/>
          <w:sz w:val="32"/>
          <w:szCs w:val="32"/>
          <w:cs/>
        </w:rPr>
        <w:t xml:space="preserve"> กลุ่ม โดยกลุ่มแรกสัตว์ม</w:t>
      </w:r>
      <w:r w:rsidR="00BC72ED" w:rsidRPr="00E62A21">
        <w:rPr>
          <w:rFonts w:ascii="TH SarabunIT๙" w:hAnsi="TH SarabunIT๙" w:cs="TH SarabunIT๙"/>
          <w:sz w:val="32"/>
          <w:szCs w:val="32"/>
          <w:cs/>
        </w:rPr>
        <w:t>ีเจ้าของ จะดำเนินการในเรื่องของ</w:t>
      </w:r>
      <w:r w:rsidRPr="00E62A21">
        <w:rPr>
          <w:rFonts w:ascii="TH SarabunIT๙" w:hAnsi="TH SarabunIT๙" w:cs="TH SarabunIT๙"/>
          <w:sz w:val="32"/>
          <w:szCs w:val="32"/>
          <w:cs/>
        </w:rPr>
        <w:t>การขึ้นทะเบียนและการฉีดวัคซีนป้องกัน</w:t>
      </w:r>
      <w:r w:rsidRPr="00E62A21">
        <w:rPr>
          <w:rFonts w:ascii="TH SarabunIT๙" w:hAnsi="TH SarabunIT๙" w:cs="TH SarabunIT๙"/>
          <w:spacing w:val="-4"/>
          <w:sz w:val="32"/>
          <w:szCs w:val="32"/>
          <w:cs/>
        </w:rPr>
        <w:t>โรคพิษสุนัขให้ครอบคลุมรวมถึงการผ่าตัดทำหมัน ซึ่งใกล้เคียงกับกลุ่มสัตว์มีเจ้าของ (เลี้ยงปล่อย) ซึ่งทั้งสองกลุ่ม</w:t>
      </w:r>
      <w:r w:rsidRPr="00E62A21">
        <w:rPr>
          <w:rFonts w:ascii="TH SarabunIT๙" w:hAnsi="TH SarabunIT๙" w:cs="TH SarabunIT๙"/>
          <w:sz w:val="32"/>
          <w:szCs w:val="32"/>
          <w:cs/>
        </w:rPr>
        <w:t xml:space="preserve">จะได้รับวัคซีนป้องกันโรคพิษสุนัขบ้า แต่ในส่วนของสัตว์ที่มีเจ้าของนั้นต้องมีการประชาสัมพันธ์ให้ความรู้ </w:t>
      </w:r>
      <w:r w:rsidR="00BC72ED" w:rsidRPr="00E62A21">
        <w:rPr>
          <w:rFonts w:ascii="TH SarabunIT๙" w:hAnsi="TH SarabunIT๙" w:cs="TH SarabunIT๙" w:hint="cs"/>
          <w:sz w:val="32"/>
          <w:szCs w:val="32"/>
          <w:cs/>
        </w:rPr>
        <w:t xml:space="preserve">      </w:t>
      </w:r>
      <w:r w:rsidRPr="00E62A21">
        <w:rPr>
          <w:rFonts w:ascii="TH SarabunIT๙" w:hAnsi="TH SarabunIT๙" w:cs="TH SarabunIT๙"/>
          <w:sz w:val="32"/>
          <w:szCs w:val="32"/>
          <w:cs/>
        </w:rPr>
        <w:t>ในเรื่องของการดูแล ป้องกันสัตว์เลี้ยงไปสัมผัสโร</w:t>
      </w:r>
      <w:r w:rsidR="00BC72ED" w:rsidRPr="00E62A21">
        <w:rPr>
          <w:rFonts w:ascii="TH SarabunIT๙" w:hAnsi="TH SarabunIT๙" w:cs="TH SarabunIT๙"/>
          <w:sz w:val="32"/>
          <w:szCs w:val="32"/>
          <w:cs/>
        </w:rPr>
        <w:t>คพิษสุนัขบ้าได้ หากเลี้ยงปล่อย</w:t>
      </w:r>
      <w:r w:rsidRPr="00E62A21">
        <w:rPr>
          <w:rFonts w:ascii="TH SarabunIT๙" w:hAnsi="TH SarabunIT๙" w:cs="TH SarabunIT๙"/>
          <w:sz w:val="32"/>
          <w:szCs w:val="32"/>
          <w:cs/>
        </w:rPr>
        <w:t>สัตว์อาจจะมีความเสี่ยง</w:t>
      </w:r>
      <w:r w:rsidR="00E62A21">
        <w:rPr>
          <w:rFonts w:ascii="TH SarabunIT๙" w:hAnsi="TH SarabunIT๙" w:cs="TH SarabunIT๙" w:hint="cs"/>
          <w:sz w:val="32"/>
          <w:szCs w:val="32"/>
          <w:cs/>
        </w:rPr>
        <w:t xml:space="preserve">       </w:t>
      </w:r>
      <w:r w:rsidRPr="00E62A21">
        <w:rPr>
          <w:rFonts w:ascii="TH SarabunIT๙" w:hAnsi="TH SarabunIT๙" w:cs="TH SarabunIT๙"/>
          <w:sz w:val="32"/>
          <w:szCs w:val="32"/>
          <w:cs/>
        </w:rPr>
        <w:t>ไปสัมผัสโรคพิษสุนัขบ้าได้ ส่วนของกลุ่มสัตว์ที่ไม่มีเจ้าของที่อาศัยอยู่ในชุมชน วัด ตลาดต้องทำการขึ้นทะเบียน</w:t>
      </w:r>
      <w:r w:rsidR="00BC72ED" w:rsidRPr="00E62A21">
        <w:rPr>
          <w:rFonts w:ascii="TH SarabunIT๙" w:hAnsi="TH SarabunIT๙" w:cs="TH SarabunIT๙" w:hint="cs"/>
          <w:sz w:val="32"/>
          <w:szCs w:val="32"/>
          <w:cs/>
        </w:rPr>
        <w:t xml:space="preserve">        </w:t>
      </w:r>
      <w:r w:rsidRPr="00E62A21">
        <w:rPr>
          <w:rFonts w:ascii="TH SarabunIT๙" w:hAnsi="TH SarabunIT๙" w:cs="TH SarabunIT๙"/>
          <w:sz w:val="32"/>
          <w:szCs w:val="32"/>
          <w:cs/>
        </w:rPr>
        <w:t>เพื่อสำรวจจำนวน และมีระบบการติดตามข้อมูลสัตว์ตายและเกิดใหม่ การย้ายที่ถิ่นที่อยู่ รวมถึงต้องดำเนินการผ่าตัดทำหมันสัตว์ร่วมกับชุมชน หรือผู้ที่มาให้อาหารสัตว์ หรือองค์กรอิสระต่าง</w:t>
      </w:r>
      <w:r w:rsidR="00734BB1">
        <w:rPr>
          <w:rFonts w:ascii="TH SarabunIT๙" w:hAnsi="TH SarabunIT๙" w:cs="TH SarabunIT๙" w:hint="cs"/>
          <w:sz w:val="32"/>
          <w:szCs w:val="32"/>
          <w:cs/>
        </w:rPr>
        <w:t xml:space="preserve"> </w:t>
      </w:r>
      <w:r w:rsidRPr="00E62A21">
        <w:rPr>
          <w:rFonts w:ascii="TH SarabunIT๙" w:hAnsi="TH SarabunIT๙" w:cs="TH SarabunIT๙"/>
          <w:sz w:val="32"/>
          <w:szCs w:val="32"/>
          <w:cs/>
        </w:rPr>
        <w:t>ๆ สัตว์ที่มีความดุร้าย อาจจะต้องนำเข้าสู่สถานสงเคราะห์สัตว์ แล้วก็มีการทำเครื่องหมา</w:t>
      </w:r>
      <w:r w:rsidR="00312318" w:rsidRPr="00E62A21">
        <w:rPr>
          <w:rFonts w:ascii="TH SarabunIT๙" w:hAnsi="TH SarabunIT๙" w:cs="TH SarabunIT๙"/>
          <w:sz w:val="32"/>
          <w:szCs w:val="32"/>
          <w:cs/>
        </w:rPr>
        <w:t xml:space="preserve">ยระบุตัวสัตว์ให้ชัดเจน </w:t>
      </w:r>
      <w:r w:rsidRPr="00E62A21">
        <w:rPr>
          <w:rFonts w:ascii="TH SarabunIT๙" w:hAnsi="TH SarabunIT๙" w:cs="TH SarabunIT๙"/>
          <w:sz w:val="32"/>
          <w:szCs w:val="32"/>
          <w:cs/>
        </w:rPr>
        <w:t>เพื่อแบ่งแยกระหว่างสัตว์ที่มีเจ้าของและไม่มีเจ้าของ ในส่วนของสัตว์ที่ไม่มีเจ้าของที่ดำรงชีวิตแบบสัตว์ป่า จำเป็นต้องมีการพัฒนาเทคโนโลยีการนำเอาวัคซีนป้องกันโรคพิษสุนัขบ้าเข้าไปส</w:t>
      </w:r>
      <w:r w:rsidR="00312318" w:rsidRPr="00E62A21">
        <w:rPr>
          <w:rFonts w:ascii="TH SarabunIT๙" w:hAnsi="TH SarabunIT๙" w:cs="TH SarabunIT๙"/>
          <w:sz w:val="32"/>
          <w:szCs w:val="32"/>
          <w:cs/>
        </w:rPr>
        <w:t>ู่ในตัวสัตว์ให้ได้มากที่สุด</w:t>
      </w:r>
      <w:r w:rsidR="00312318" w:rsidRPr="00E62A21">
        <w:rPr>
          <w:rFonts w:ascii="TH SarabunIT๙" w:hAnsi="TH SarabunIT๙" w:cs="TH SarabunIT๙" w:hint="cs"/>
          <w:sz w:val="32"/>
          <w:szCs w:val="32"/>
          <w:cs/>
        </w:rPr>
        <w:t xml:space="preserve">  </w:t>
      </w:r>
      <w:r w:rsidRPr="00E62A21">
        <w:rPr>
          <w:rFonts w:ascii="TH SarabunIT๙" w:hAnsi="TH SarabunIT๙" w:cs="TH SarabunIT๙"/>
          <w:sz w:val="32"/>
          <w:szCs w:val="32"/>
          <w:cs/>
        </w:rPr>
        <w:t>ทั้งนี้ได้มีการทดลองเกี่ยวกับวัคซีนป้องกันโรคพิษสุนัขบ้าชนิดกิน และอยู่ในช่วงวัดผลระยะสุดท้าย ซึ่งจากที่ผ่านมาพบว่าปริมาณของภูมิคุ้มกันหลังจากการให้วัคซีนป้องกันโรคพิษสุนัขบ้าชนิ</w:t>
      </w:r>
      <w:r w:rsidR="00312318" w:rsidRPr="00E62A21">
        <w:rPr>
          <w:rFonts w:ascii="TH SarabunIT๙" w:hAnsi="TH SarabunIT๙" w:cs="TH SarabunIT๙"/>
          <w:sz w:val="32"/>
          <w:szCs w:val="32"/>
          <w:cs/>
        </w:rPr>
        <w:t>ดกินแล้ว สามารถป้องกันโรคได</w:t>
      </w:r>
      <w:r w:rsidR="00312318" w:rsidRPr="00E62A21">
        <w:rPr>
          <w:rFonts w:ascii="TH SarabunIT๙" w:hAnsi="TH SarabunIT๙" w:cs="TH SarabunIT๙" w:hint="cs"/>
          <w:sz w:val="32"/>
          <w:szCs w:val="32"/>
          <w:cs/>
        </w:rPr>
        <w:t>้</w:t>
      </w:r>
      <w:r w:rsidRPr="00E62A21">
        <w:rPr>
          <w:rFonts w:ascii="TH SarabunIT๙" w:hAnsi="TH SarabunIT๙" w:cs="TH SarabunIT๙"/>
          <w:sz w:val="32"/>
          <w:szCs w:val="32"/>
          <w:cs/>
        </w:rPr>
        <w:t>เป็นอย่า</w:t>
      </w:r>
      <w:r w:rsidR="00312318" w:rsidRPr="00E62A21">
        <w:rPr>
          <w:rFonts w:ascii="TH SarabunIT๙" w:hAnsi="TH SarabunIT๙" w:cs="TH SarabunIT๙"/>
          <w:sz w:val="32"/>
          <w:szCs w:val="32"/>
          <w:cs/>
        </w:rPr>
        <w:t>งดี และจะมีการทดลองใช้ในพื้นที่</w:t>
      </w:r>
      <w:r w:rsidR="00312318" w:rsidRPr="00E62A21">
        <w:rPr>
          <w:rFonts w:ascii="TH SarabunIT๙" w:hAnsi="TH SarabunIT๙" w:cs="TH SarabunIT๙" w:hint="cs"/>
          <w:sz w:val="32"/>
          <w:szCs w:val="32"/>
          <w:cs/>
        </w:rPr>
        <w:t xml:space="preserve"> </w:t>
      </w:r>
      <w:r w:rsidRPr="00E62A21">
        <w:rPr>
          <w:rFonts w:ascii="TH SarabunIT๙" w:hAnsi="TH SarabunIT๙" w:cs="TH SarabunIT๙"/>
          <w:sz w:val="32"/>
          <w:szCs w:val="32"/>
          <w:cs/>
        </w:rPr>
        <w:t xml:space="preserve">หากประสบผลสำเร็จ ในปี พ.ศ. </w:t>
      </w:r>
      <w:r w:rsidRPr="00E62A21">
        <w:rPr>
          <w:rFonts w:ascii="TH SarabunIT๙" w:hAnsi="TH SarabunIT๙" w:cs="TH SarabunIT๙"/>
          <w:sz w:val="32"/>
          <w:szCs w:val="32"/>
        </w:rPr>
        <w:t>2565</w:t>
      </w:r>
      <w:r w:rsidR="00312318" w:rsidRPr="00E62A21">
        <w:rPr>
          <w:rFonts w:ascii="TH SarabunIT๙" w:hAnsi="TH SarabunIT๙" w:cs="TH SarabunIT๙"/>
          <w:sz w:val="32"/>
          <w:szCs w:val="32"/>
          <w:cs/>
        </w:rPr>
        <w:t xml:space="preserve"> ก็จะได้นำไปใช้ในพื้นที่</w:t>
      </w:r>
      <w:r w:rsidRPr="00E62A21">
        <w:rPr>
          <w:rFonts w:ascii="TH SarabunIT๙" w:hAnsi="TH SarabunIT๙" w:cs="TH SarabunIT๙"/>
          <w:sz w:val="32"/>
          <w:szCs w:val="32"/>
          <w:cs/>
        </w:rPr>
        <w:t xml:space="preserve">ได้อย่างทั่วถึง </w:t>
      </w:r>
    </w:p>
    <w:p w14:paraId="3BF32CF2" w14:textId="3C9B1FC7" w:rsidR="00A15BEF" w:rsidRPr="00E62A21" w:rsidRDefault="00DB3122" w:rsidP="00962D0E">
      <w:pPr>
        <w:spacing w:after="0" w:line="240" w:lineRule="auto"/>
        <w:ind w:firstLine="426"/>
        <w:jc w:val="thaiDistribute"/>
        <w:rPr>
          <w:rFonts w:ascii="TH SarabunIT๙" w:hAnsi="TH SarabunIT๙" w:cs="TH SarabunIT๙"/>
          <w:sz w:val="32"/>
          <w:szCs w:val="32"/>
        </w:rPr>
      </w:pPr>
      <w:r w:rsidRPr="00E62A21">
        <w:rPr>
          <w:rFonts w:ascii="TH SarabunIT๙" w:hAnsi="TH SarabunIT๙" w:cs="TH SarabunIT๙"/>
          <w:sz w:val="32"/>
          <w:szCs w:val="32"/>
          <w:cs/>
        </w:rPr>
        <w:t xml:space="preserve">แผนการดำเนินงานสร้างพื้นที่ปลอดโรคพิษสุนัขบ้าในระดับท้องถิ่น ปีงบประมาณ พ.ศ. </w:t>
      </w:r>
      <w:r w:rsidRPr="00E62A21">
        <w:rPr>
          <w:rFonts w:ascii="TH SarabunIT๙" w:hAnsi="TH SarabunIT๙" w:cs="TH SarabunIT๙"/>
          <w:sz w:val="32"/>
          <w:szCs w:val="32"/>
        </w:rPr>
        <w:t xml:space="preserve">2565 </w:t>
      </w:r>
      <w:r w:rsidRPr="00E62A21">
        <w:rPr>
          <w:rFonts w:ascii="TH SarabunIT๙" w:hAnsi="TH SarabunIT๙" w:cs="TH SarabunIT๙"/>
          <w:sz w:val="32"/>
          <w:szCs w:val="32"/>
          <w:cs/>
        </w:rPr>
        <w:t xml:space="preserve">จะมุ่งเน้นไปที่การรับรู้สถานะในทุกพื้นที่และนำร่องประเมินรับรองท้องถิ่นปลอดโรคพิษสุนัขบ้า โดยต้องการที่จะผลักดันให้มีการรับรองท้องถิ่นปลอดโรคพิษสุนัขบ้า และในปี พ.ศ. </w:t>
      </w:r>
      <w:r w:rsidRPr="00E62A21">
        <w:rPr>
          <w:rFonts w:ascii="TH SarabunIT๙" w:hAnsi="TH SarabunIT๙" w:cs="TH SarabunIT๙"/>
          <w:sz w:val="32"/>
          <w:szCs w:val="32"/>
        </w:rPr>
        <w:t xml:space="preserve">2566 </w:t>
      </w:r>
      <w:r w:rsidRPr="00E62A21">
        <w:rPr>
          <w:rFonts w:ascii="TH SarabunIT๙" w:hAnsi="TH SarabunIT๙" w:cs="TH SarabunIT๙"/>
          <w:sz w:val="32"/>
          <w:szCs w:val="32"/>
          <w:cs/>
        </w:rPr>
        <w:t xml:space="preserve">จะมุ่งเน้นการรักษาสถานภาพและประเมินของอำเภอและจังหวัดปลอดโรคพิษสุนัขบ้า สำหรับแผนการดำเนินงานสร้างพื้นที่ปลอดโรคพิษสุนัขบ้าในปี พ.ศ. </w:t>
      </w:r>
      <w:r w:rsidRPr="00E62A21">
        <w:rPr>
          <w:rFonts w:ascii="TH SarabunIT๙" w:hAnsi="TH SarabunIT๙" w:cs="TH SarabunIT๙"/>
          <w:sz w:val="32"/>
          <w:szCs w:val="32"/>
        </w:rPr>
        <w:t xml:space="preserve">2565 </w:t>
      </w:r>
      <w:r w:rsidRPr="00E62A21">
        <w:rPr>
          <w:rFonts w:ascii="TH SarabunIT๙" w:hAnsi="TH SarabunIT๙" w:cs="TH SarabunIT๙"/>
          <w:sz w:val="32"/>
          <w:szCs w:val="32"/>
          <w:cs/>
        </w:rPr>
        <w:t xml:space="preserve">มีทั้งหมด </w:t>
      </w:r>
      <w:r w:rsidRPr="00E62A21">
        <w:rPr>
          <w:rFonts w:ascii="TH SarabunIT๙" w:hAnsi="TH SarabunIT๙" w:cs="TH SarabunIT๙"/>
          <w:sz w:val="32"/>
          <w:szCs w:val="32"/>
        </w:rPr>
        <w:t xml:space="preserve">12 </w:t>
      </w:r>
      <w:r w:rsidRPr="00E62A21">
        <w:rPr>
          <w:rFonts w:ascii="TH SarabunIT๙" w:hAnsi="TH SarabunIT๙" w:cs="TH SarabunIT๙"/>
          <w:sz w:val="32"/>
          <w:szCs w:val="32"/>
          <w:cs/>
        </w:rPr>
        <w:t>โครงการ ซึ่งโครงการหลัก</w:t>
      </w:r>
      <w:r w:rsidR="00734BB1">
        <w:rPr>
          <w:rFonts w:ascii="TH SarabunIT๙" w:hAnsi="TH SarabunIT๙" w:cs="TH SarabunIT๙" w:hint="cs"/>
          <w:sz w:val="32"/>
          <w:szCs w:val="32"/>
          <w:cs/>
        </w:rPr>
        <w:t xml:space="preserve"> </w:t>
      </w:r>
      <w:r w:rsidRPr="00E62A21">
        <w:rPr>
          <w:rFonts w:ascii="TH SarabunIT๙" w:hAnsi="TH SarabunIT๙" w:cs="TH SarabunIT๙"/>
          <w:sz w:val="32"/>
          <w:szCs w:val="32"/>
          <w:cs/>
        </w:rPr>
        <w:t>ๆ คือ การกำหนดและการผลักดันแต่งตั้งคณะกรรมการประเมินและรับรองในหลักท้องถิ่นและอื่นๆ ซึ่งยังอยู่ในช่วงของการร่างคำสั่งผ่านทางกระบวนการต่าง</w:t>
      </w:r>
      <w:r w:rsidR="00734BB1">
        <w:rPr>
          <w:rFonts w:ascii="TH SarabunIT๙" w:hAnsi="TH SarabunIT๙" w:cs="TH SarabunIT๙" w:hint="cs"/>
          <w:sz w:val="32"/>
          <w:szCs w:val="32"/>
          <w:cs/>
        </w:rPr>
        <w:t xml:space="preserve"> </w:t>
      </w:r>
      <w:r w:rsidRPr="00E62A21">
        <w:rPr>
          <w:rFonts w:ascii="TH SarabunIT๙" w:hAnsi="TH SarabunIT๙" w:cs="TH SarabunIT๙"/>
          <w:sz w:val="32"/>
          <w:szCs w:val="32"/>
          <w:cs/>
        </w:rPr>
        <w:t xml:space="preserve">ๆ เพื่อให้มีความสอดรับการปฏิบัติการในพื้นที่ได้อย่างดี มีการประชุมของคณะกรรมการเพื่อพิจารณาหลักเกณฑ์ กำหนดแนวทางของการประเมินและรับรองพื้นที่ปลอดโรคพิษสุนัขบ้า แล้วก็จะมีการแจ้งท้องถิ่นให้ดำเนินการประเมินตนเองในปี พ.ศ. </w:t>
      </w:r>
      <w:r w:rsidRPr="00E62A21">
        <w:rPr>
          <w:rFonts w:ascii="TH SarabunIT๙" w:hAnsi="TH SarabunIT๙" w:cs="TH SarabunIT๙"/>
          <w:sz w:val="32"/>
          <w:szCs w:val="32"/>
        </w:rPr>
        <w:t xml:space="preserve">2565 </w:t>
      </w:r>
      <w:r w:rsidRPr="00E62A21">
        <w:rPr>
          <w:rFonts w:ascii="TH SarabunIT๙" w:hAnsi="TH SarabunIT๙" w:cs="TH SarabunIT๙"/>
          <w:sz w:val="32"/>
          <w:szCs w:val="32"/>
          <w:cs/>
        </w:rPr>
        <w:t>ต่อไป</w:t>
      </w:r>
      <w:bookmarkStart w:id="3" w:name="_Hlk66093529"/>
    </w:p>
    <w:p w14:paraId="34E6BC36" w14:textId="77777777" w:rsidR="00A15BEF" w:rsidRDefault="00A15BEF" w:rsidP="00A15BEF">
      <w:pPr>
        <w:spacing w:after="0" w:line="240" w:lineRule="auto"/>
        <w:jc w:val="thaiDistribute"/>
        <w:rPr>
          <w:rFonts w:ascii="TH SarabunIT๙" w:hAnsi="TH SarabunIT๙" w:cs="TH SarabunIT๙"/>
          <w:sz w:val="32"/>
          <w:szCs w:val="32"/>
        </w:rPr>
      </w:pPr>
    </w:p>
    <w:p w14:paraId="12CF2961" w14:textId="77777777" w:rsidR="00A15BEF" w:rsidRDefault="00A15BEF" w:rsidP="00A15BEF">
      <w:pPr>
        <w:spacing w:after="0" w:line="240" w:lineRule="auto"/>
        <w:jc w:val="thaiDistribute"/>
        <w:rPr>
          <w:rFonts w:ascii="TH SarabunIT๙" w:hAnsi="TH SarabunIT๙" w:cs="TH SarabunIT๙"/>
          <w:sz w:val="32"/>
          <w:szCs w:val="32"/>
        </w:rPr>
      </w:pPr>
    </w:p>
    <w:p w14:paraId="20CEB5D5" w14:textId="391E6D89" w:rsidR="00431622" w:rsidRPr="009752E0" w:rsidRDefault="00DF5F2E" w:rsidP="00A15BEF">
      <w:pPr>
        <w:spacing w:after="0" w:line="240" w:lineRule="auto"/>
        <w:jc w:val="thaiDistribute"/>
        <w:rPr>
          <w:rFonts w:ascii="TH SarabunIT๙" w:hAnsi="TH SarabunIT๙" w:cs="TH SarabunIT๙"/>
          <w:sz w:val="32"/>
          <w:szCs w:val="32"/>
        </w:rPr>
      </w:pPr>
      <w:r>
        <w:rPr>
          <w:rFonts w:ascii="TH SarabunIT๙" w:hAnsi="TH SarabunIT๙" w:cs="TH SarabunIT๙"/>
          <w:noProof/>
        </w:rPr>
        <w:lastRenderedPageBreak/>
        <mc:AlternateContent>
          <mc:Choice Requires="wps">
            <w:drawing>
              <wp:anchor distT="0" distB="0" distL="114300" distR="114300" simplePos="0" relativeHeight="251834368" behindDoc="1" locked="0" layoutInCell="1" allowOverlap="1" wp14:anchorId="7AD205A8" wp14:editId="03C770A3">
                <wp:simplePos x="0" y="0"/>
                <wp:positionH relativeFrom="column">
                  <wp:posOffset>-251460</wp:posOffset>
                </wp:positionH>
                <wp:positionV relativeFrom="paragraph">
                  <wp:posOffset>165100</wp:posOffset>
                </wp:positionV>
                <wp:extent cx="6232525" cy="581025"/>
                <wp:effectExtent l="0" t="0" r="15875" b="28575"/>
                <wp:wrapNone/>
                <wp:docPr id="11" name="สี่เหลี่ยมผืนผ้า 11"/>
                <wp:cNvGraphicFramePr/>
                <a:graphic xmlns:a="http://schemas.openxmlformats.org/drawingml/2006/main">
                  <a:graphicData uri="http://schemas.microsoft.com/office/word/2010/wordprocessingShape">
                    <wps:wsp>
                      <wps:cNvSpPr/>
                      <wps:spPr>
                        <a:xfrm>
                          <a:off x="0" y="0"/>
                          <a:ext cx="6232525" cy="581025"/>
                        </a:xfrm>
                        <a:prstGeom prst="rect">
                          <a:avLst/>
                        </a:prstGeom>
                        <a:solidFill>
                          <a:schemeClr val="accent3">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8E01A6" id="สี่เหลี่ยมผืนผ้า 11" o:spid="_x0000_s1026" style="position:absolute;margin-left:-19.8pt;margin-top:13pt;width:490.75pt;height:45.75pt;z-index:-25148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" fillcolor="#eaf1dd [662]" strokecolor="#4e6128 [1606]" strokeweight="2pt"/>
            </w:pict>
          </mc:Fallback>
        </mc:AlternateContent>
      </w:r>
    </w:p>
    <w:bookmarkEnd w:id="3"/>
    <w:p w14:paraId="5D2651F2" w14:textId="7723F296" w:rsidR="00DF5F2E" w:rsidRDefault="003E7A8C" w:rsidP="00DF5F2E">
      <w:pPr>
        <w:tabs>
          <w:tab w:val="left" w:pos="426"/>
          <w:tab w:val="left" w:pos="992"/>
          <w:tab w:val="left" w:pos="1559"/>
          <w:tab w:val="left" w:pos="1985"/>
        </w:tabs>
        <w:spacing w:after="0" w:line="240" w:lineRule="auto"/>
        <w:jc w:val="thaiDistribute"/>
        <w:rPr>
          <w:rFonts w:ascii="TH SarabunIT๙" w:hAnsi="TH SarabunIT๙" w:cs="TH SarabunIT๙"/>
          <w:noProof/>
        </w:rPr>
      </w:pPr>
      <w:r w:rsidRPr="001973BD">
        <w:rPr>
          <w:rFonts w:ascii="TH SarabunIT๙" w:hAnsi="TH SarabunIT๙" w:cs="TH SarabunIT๙"/>
          <w:b/>
          <w:bCs/>
          <w:color w:val="000000"/>
          <w:sz w:val="32"/>
          <w:szCs w:val="32"/>
          <w:cs/>
        </w:rPr>
        <w:t>๒.</w:t>
      </w:r>
      <w:r>
        <w:rPr>
          <w:rFonts w:ascii="TH SarabunIT๙" w:hAnsi="TH SarabunIT๙" w:cs="TH SarabunIT๙"/>
          <w:b/>
          <w:bCs/>
          <w:color w:val="000000"/>
          <w:sz w:val="32"/>
          <w:szCs w:val="32"/>
          <w:cs/>
        </w:rPr>
        <w:tab/>
      </w:r>
      <w:r w:rsidRPr="00144FD0">
        <w:rPr>
          <w:rFonts w:ascii="TH SarabunIT๙" w:hAnsi="TH SarabunIT๙" w:cs="TH SarabunIT๙"/>
          <w:b/>
          <w:bCs/>
          <w:color w:val="000000"/>
          <w:sz w:val="32"/>
          <w:szCs w:val="32"/>
          <w:u w:val="single"/>
          <w:cs/>
        </w:rPr>
        <w:t>สถานการณ์โรคพิษสุนัขบ้าในคน</w:t>
      </w:r>
      <w:r w:rsidRPr="00406010">
        <w:rPr>
          <w:rFonts w:ascii="TH SarabunIT๙" w:hAnsi="TH SarabunIT๙" w:cs="TH SarabunIT๙"/>
          <w:color w:val="000000"/>
          <w:sz w:val="32"/>
          <w:szCs w:val="32"/>
        </w:rPr>
        <w:t xml:space="preserve"> </w:t>
      </w:r>
      <w:r>
        <w:rPr>
          <w:rFonts w:ascii="TH SarabunIT๙" w:hAnsi="TH SarabunIT๙" w:cs="TH SarabunIT๙" w:hint="cs"/>
          <w:color w:val="000000"/>
          <w:sz w:val="32"/>
          <w:szCs w:val="32"/>
          <w:cs/>
        </w:rPr>
        <w:t>(ข้อมูลจาก</w:t>
      </w:r>
      <w:r w:rsidRPr="00406010">
        <w:rPr>
          <w:rFonts w:ascii="TH SarabunIT๙" w:hAnsi="TH SarabunIT๙" w:cs="TH SarabunIT๙"/>
          <w:color w:val="000000"/>
          <w:sz w:val="32"/>
          <w:szCs w:val="32"/>
          <w:cs/>
        </w:rPr>
        <w:t>สำนักโรคติดต่อทั่วไป กรมควบคุมโรค</w:t>
      </w:r>
      <w:r>
        <w:rPr>
          <w:rFonts w:ascii="TH SarabunIT๙" w:hAnsi="TH SarabunIT๙" w:cs="TH SarabunIT๙" w:hint="cs"/>
          <w:color w:val="000000"/>
          <w:sz w:val="32"/>
          <w:szCs w:val="32"/>
          <w:cs/>
        </w:rPr>
        <w:t>)</w:t>
      </w:r>
      <w:r w:rsidR="00372B98" w:rsidRPr="00372B98">
        <w:rPr>
          <w:rFonts w:ascii="TH SarabunIT๙" w:hAnsi="TH SarabunIT๙" w:cs="TH SarabunIT๙"/>
          <w:noProof/>
        </w:rPr>
        <w:t xml:space="preserve"> </w:t>
      </w:r>
    </w:p>
    <w:p w14:paraId="0616FFF4" w14:textId="27FBE3D7" w:rsidR="00A2677A" w:rsidRPr="00DF5F2E" w:rsidRDefault="00823320" w:rsidP="00DF5F2E">
      <w:pPr>
        <w:tabs>
          <w:tab w:val="left" w:pos="426"/>
          <w:tab w:val="left" w:pos="992"/>
          <w:tab w:val="left" w:pos="1559"/>
          <w:tab w:val="left" w:pos="1985"/>
        </w:tabs>
        <w:spacing w:after="240" w:line="240" w:lineRule="auto"/>
        <w:ind w:firstLine="425"/>
        <w:jc w:val="thaiDistribute"/>
        <w:rPr>
          <w:rFonts w:ascii="TH SarabunIT๙" w:hAnsi="TH SarabunIT๙" w:cs="TH SarabunIT๙"/>
          <w:color w:val="000000"/>
          <w:sz w:val="32"/>
          <w:szCs w:val="32"/>
        </w:rPr>
      </w:pPr>
      <w:r w:rsidRPr="002D5800">
        <w:rPr>
          <w:rFonts w:ascii="TH SarabunIT๙" w:hAnsi="TH SarabunIT๙" w:cs="TH SarabunIT๙" w:hint="cs"/>
          <w:sz w:val="32"/>
          <w:szCs w:val="32"/>
          <w:cs/>
          <w:lang w:val="en-GB"/>
        </w:rPr>
        <w:t>(ข้อมูล</w:t>
      </w:r>
      <w:r>
        <w:rPr>
          <w:rFonts w:ascii="TH SarabunIT๙" w:hAnsi="TH SarabunIT๙" w:cs="TH SarabunIT๙" w:hint="cs"/>
          <w:sz w:val="32"/>
          <w:szCs w:val="32"/>
          <w:cs/>
          <w:lang w:val="en-GB"/>
        </w:rPr>
        <w:t xml:space="preserve"> ณ วันที่ ๑ ธันวาคม 2564</w:t>
      </w:r>
      <w:r w:rsidRPr="002D5800">
        <w:rPr>
          <w:rFonts w:ascii="TH SarabunIT๙" w:hAnsi="TH SarabunIT๙" w:cs="TH SarabunIT๙" w:hint="cs"/>
          <w:sz w:val="32"/>
          <w:szCs w:val="32"/>
          <w:cs/>
          <w:lang w:val="en-GB"/>
        </w:rPr>
        <w:t>)</w:t>
      </w:r>
      <w:r w:rsidR="00A2677A">
        <w:rPr>
          <w:rFonts w:ascii="TH SarabunIT๙" w:hAnsi="TH SarabunIT๙" w:cs="TH SarabunIT๙" w:hint="cs"/>
          <w:b/>
          <w:bCs/>
          <w:spacing w:val="-2"/>
          <w:sz w:val="32"/>
          <w:szCs w:val="32"/>
          <w:cs/>
        </w:rPr>
        <w:t xml:space="preserve"> </w:t>
      </w:r>
    </w:p>
    <w:p w14:paraId="3B65EE76" w14:textId="45457BA9" w:rsidR="00431622" w:rsidRPr="00AE464C" w:rsidRDefault="00962D0E" w:rsidP="00962D0E">
      <w:pPr>
        <w:tabs>
          <w:tab w:val="left" w:pos="426"/>
          <w:tab w:val="left" w:pos="1559"/>
          <w:tab w:val="left" w:pos="1985"/>
        </w:tabs>
        <w:spacing w:after="0" w:line="240" w:lineRule="auto"/>
        <w:jc w:val="thaiDistribute"/>
        <w:rPr>
          <w:rFonts w:ascii="TH SarabunIT๙" w:hAnsi="TH SarabunIT๙" w:cs="TH SarabunIT๙"/>
          <w:spacing w:val="-4"/>
          <w:sz w:val="32"/>
          <w:szCs w:val="32"/>
        </w:rPr>
      </w:pPr>
      <w:r>
        <w:rPr>
          <w:rFonts w:ascii="TH SarabunIT๙" w:hAnsi="TH SarabunIT๙" w:cs="TH SarabunIT๙"/>
          <w:spacing w:val="-2"/>
          <w:sz w:val="32"/>
          <w:szCs w:val="32"/>
          <w:cs/>
        </w:rPr>
        <w:tab/>
      </w:r>
      <w:r w:rsidR="0084406F" w:rsidRPr="0084406F">
        <w:rPr>
          <w:rFonts w:ascii="TH SarabunIT๙" w:hAnsi="TH SarabunIT๙" w:cs="TH SarabunIT๙"/>
          <w:sz w:val="32"/>
          <w:szCs w:val="32"/>
          <w:cs/>
        </w:rPr>
        <w:t>สถานการณ์โรคพิษสุนัขบ้าในปี พ.ศ. 2564 พบผู้เสียชีวิตด้วยโรคพิษสุนัขบ้า จำนวน 4 ราย จังหวัด</w:t>
      </w:r>
      <w:r w:rsidR="0084406F" w:rsidRPr="00FF7F46">
        <w:rPr>
          <w:rFonts w:ascii="TH SarabunIT๙" w:hAnsi="TH SarabunIT๙" w:cs="TH SarabunIT๙"/>
          <w:spacing w:val="-4"/>
          <w:sz w:val="32"/>
          <w:szCs w:val="32"/>
          <w:cs/>
        </w:rPr>
        <w:t>บุรีรัมย์ จำนวน 1 ราย จังหวัดสุรินทร์ จำนวน 2 ราย และจังหวัดเพชรบูรณ์ จำนวน 1 ราย ตั้งแต่ปี พ.ศ. ๒๕๖๒</w:t>
      </w:r>
      <w:r w:rsidR="0084406F" w:rsidRPr="0084406F">
        <w:rPr>
          <w:rFonts w:ascii="TH SarabunIT๙" w:hAnsi="TH SarabunIT๙" w:cs="TH SarabunIT๙"/>
          <w:sz w:val="32"/>
          <w:szCs w:val="32"/>
          <w:cs/>
        </w:rPr>
        <w:t xml:space="preserve"> </w:t>
      </w:r>
      <w:r w:rsidR="0084406F" w:rsidRPr="0084406F">
        <w:rPr>
          <w:rFonts w:ascii="TH SarabunIT๙" w:hAnsi="TH SarabunIT๙" w:cs="TH SarabunIT๙"/>
          <w:sz w:val="32"/>
          <w:szCs w:val="32"/>
        </w:rPr>
        <w:t xml:space="preserve">– </w:t>
      </w:r>
      <w:r w:rsidR="0084406F" w:rsidRPr="0084406F">
        <w:rPr>
          <w:rFonts w:ascii="TH SarabunIT๙" w:hAnsi="TH SarabunIT๙" w:cs="TH SarabunIT๙"/>
          <w:sz w:val="32"/>
          <w:szCs w:val="32"/>
          <w:cs/>
        </w:rPr>
        <w:t>๒๕๖๔ การเสียชีวิตจะกระจุกตัวอยู่แถวจังหวัดศรีสะเกษ จังหวัดสุรินทร์ จังหวัดบุรีรัมย์ และจังหวัดสระแก้ว ซึ่งเป็นจังหวัดที่ติดชายแดนประเทศ</w:t>
      </w:r>
      <w:r w:rsidR="00734BB1">
        <w:rPr>
          <w:rFonts w:ascii="TH SarabunIT๙" w:hAnsi="TH SarabunIT๙" w:cs="TH SarabunIT๙" w:hint="cs"/>
          <w:sz w:val="32"/>
          <w:szCs w:val="32"/>
          <w:cs/>
        </w:rPr>
        <w:t>กัมพูชา</w:t>
      </w:r>
      <w:r w:rsidR="0084406F" w:rsidRPr="0084406F">
        <w:rPr>
          <w:rFonts w:ascii="TH SarabunIT๙" w:hAnsi="TH SarabunIT๙" w:cs="TH SarabunIT๙"/>
          <w:sz w:val="32"/>
          <w:szCs w:val="32"/>
          <w:cs/>
        </w:rPr>
        <w:t>และมีการพบสัตว์เสียชีวิตด้วยโรคพิษสุนัขบ้า</w:t>
      </w:r>
    </w:p>
    <w:p w14:paraId="5079EEE5" w14:textId="7D37ADFC" w:rsidR="003E7A8C" w:rsidRDefault="00D773B3" w:rsidP="001511C1">
      <w:pPr>
        <w:tabs>
          <w:tab w:val="left" w:pos="426"/>
          <w:tab w:val="left" w:pos="992"/>
          <w:tab w:val="left" w:pos="1559"/>
          <w:tab w:val="left" w:pos="1985"/>
        </w:tabs>
        <w:spacing w:after="0" w:line="240" w:lineRule="auto"/>
        <w:jc w:val="thaiDistribute"/>
        <w:rPr>
          <w:rFonts w:ascii="TH SarabunIT๙" w:hAnsi="TH SarabunIT๙" w:cs="TH SarabunIT๙"/>
          <w:sz w:val="32"/>
          <w:szCs w:val="32"/>
        </w:rPr>
      </w:pPr>
      <w:r>
        <w:rPr>
          <w:noProof/>
        </w:rPr>
        <w:t xml:space="preserve"> </w:t>
      </w:r>
      <w:r w:rsidR="00150E9F">
        <w:rPr>
          <w:noProof/>
        </w:rPr>
        <w:drawing>
          <wp:anchor distT="0" distB="0" distL="114300" distR="114300" simplePos="0" relativeHeight="251860992" behindDoc="0" locked="0" layoutInCell="1" allowOverlap="1" wp14:anchorId="6DD31522" wp14:editId="58DDF83C">
            <wp:simplePos x="0" y="0"/>
            <wp:positionH relativeFrom="column">
              <wp:posOffset>-3810</wp:posOffset>
            </wp:positionH>
            <wp:positionV relativeFrom="paragraph">
              <wp:posOffset>168275</wp:posOffset>
            </wp:positionV>
            <wp:extent cx="5760085" cy="293687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2936875"/>
                    </a:xfrm>
                    <a:prstGeom prst="rect">
                      <a:avLst/>
                    </a:prstGeom>
                  </pic:spPr>
                </pic:pic>
              </a:graphicData>
            </a:graphic>
            <wp14:sizeRelH relativeFrom="page">
              <wp14:pctWidth>0</wp14:pctWidth>
            </wp14:sizeRelH>
            <wp14:sizeRelV relativeFrom="page">
              <wp14:pctHeight>0</wp14:pctHeight>
            </wp14:sizeRelV>
          </wp:anchor>
        </w:drawing>
      </w:r>
    </w:p>
    <w:p w14:paraId="70CEB2B6" w14:textId="5FC33254"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44AAE30F" w14:textId="26E8AE3E"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6AD58280" w14:textId="7B77A529"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1BFC505A" w14:textId="392CD6EF"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39A35D3E" w14:textId="7674B7C1"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4B3CF77A" w14:textId="7F3083FC"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2189F898" w14:textId="39060705" w:rsidR="006D3100" w:rsidRDefault="006D3100"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77E5620D" w14:textId="2834EF51" w:rsidR="006D3100" w:rsidRDefault="006D3100"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7EC841FD" w14:textId="609D8F02" w:rsidR="006D3100" w:rsidRDefault="006D3100"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7CEEE8FF" w14:textId="3817A355"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746D6B21" w14:textId="4B3ADA6A"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24B3D1CB" w14:textId="264947E9" w:rsidR="003E7A8C" w:rsidRDefault="003E7A8C"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633A2857" w14:textId="464FC12C" w:rsidR="0004580B" w:rsidRDefault="0004580B" w:rsidP="0044597B">
      <w:pPr>
        <w:tabs>
          <w:tab w:val="left" w:pos="426"/>
          <w:tab w:val="left" w:pos="1276"/>
          <w:tab w:val="left" w:pos="1985"/>
        </w:tabs>
        <w:spacing w:after="0" w:line="240" w:lineRule="auto"/>
        <w:jc w:val="thaiDistribute"/>
        <w:rPr>
          <w:rFonts w:ascii="TH SarabunIT๙" w:hAnsi="TH SarabunIT๙" w:cs="TH SarabunIT๙"/>
          <w:b/>
          <w:bCs/>
          <w:sz w:val="32"/>
          <w:szCs w:val="32"/>
        </w:rPr>
      </w:pPr>
    </w:p>
    <w:p w14:paraId="36DB8A40" w14:textId="233259A8" w:rsidR="00E830E6" w:rsidRDefault="002C6D20" w:rsidP="006D3100">
      <w:pPr>
        <w:spacing w:after="0" w:line="240" w:lineRule="auto"/>
        <w:ind w:left="1276" w:hanging="851"/>
        <w:jc w:val="thaiDistribute"/>
        <w:rPr>
          <w:rFonts w:ascii="TH SarabunIT๙" w:hAnsi="TH SarabunIT๙" w:cs="TH SarabunIT๙"/>
          <w:b/>
          <w:bCs/>
          <w:sz w:val="32"/>
          <w:szCs w:val="32"/>
        </w:rPr>
      </w:pPr>
      <w:bookmarkStart w:id="4" w:name="_Hlk66094246"/>
      <w:r>
        <w:rPr>
          <w:rFonts w:ascii="TH SarabunIT๙" w:hAnsi="TH SarabunIT๙" w:cs="TH SarabunIT๙" w:hint="cs"/>
          <w:b/>
          <w:bCs/>
          <w:spacing w:val="-8"/>
          <w:sz w:val="32"/>
          <w:szCs w:val="32"/>
          <w:cs/>
        </w:rPr>
        <w:t xml:space="preserve">ภาพที่ </w:t>
      </w:r>
      <w:r w:rsidR="00150E9F">
        <w:rPr>
          <w:rFonts w:ascii="TH SarabunIT๙" w:hAnsi="TH SarabunIT๙" w:cs="TH SarabunIT๙" w:hint="cs"/>
          <w:b/>
          <w:bCs/>
          <w:spacing w:val="-8"/>
          <w:sz w:val="32"/>
          <w:szCs w:val="32"/>
          <w:cs/>
        </w:rPr>
        <w:t>๓</w:t>
      </w:r>
      <w:r w:rsidR="00402D19">
        <w:rPr>
          <w:rFonts w:ascii="TH SarabunIT๙" w:hAnsi="TH SarabunIT๙" w:cs="TH SarabunIT๙"/>
          <w:b/>
          <w:bCs/>
          <w:spacing w:val="-8"/>
          <w:sz w:val="32"/>
          <w:szCs w:val="32"/>
          <w:cs/>
        </w:rPr>
        <w:t xml:space="preserve"> </w:t>
      </w:r>
      <w:r w:rsidR="00402D19">
        <w:rPr>
          <w:rFonts w:ascii="TH SarabunIT๙" w:hAnsi="TH SarabunIT๙" w:cs="TH SarabunIT๙"/>
          <w:b/>
          <w:bCs/>
          <w:spacing w:val="-8"/>
          <w:sz w:val="32"/>
          <w:szCs w:val="32"/>
          <w:cs/>
        </w:rPr>
        <w:tab/>
      </w:r>
      <w:bookmarkStart w:id="5" w:name="_Hlk66112901"/>
      <w:r w:rsidR="00B93076">
        <w:rPr>
          <w:rFonts w:ascii="TH SarabunIT๙" w:hAnsi="TH SarabunIT๙" w:cs="TH SarabunIT๙" w:hint="cs"/>
          <w:b/>
          <w:bCs/>
          <w:spacing w:val="-8"/>
          <w:sz w:val="32"/>
          <w:szCs w:val="32"/>
          <w:cs/>
        </w:rPr>
        <w:t>จำนวน</w:t>
      </w:r>
      <w:r w:rsidR="002707A1">
        <w:rPr>
          <w:rFonts w:ascii="TH SarabunIT๙" w:hAnsi="TH SarabunIT๙" w:cs="TH SarabunIT๙" w:hint="cs"/>
          <w:b/>
          <w:bCs/>
          <w:spacing w:val="-8"/>
          <w:sz w:val="32"/>
          <w:szCs w:val="32"/>
          <w:cs/>
        </w:rPr>
        <w:t>ผู้เสียชีวิตเปรียบเทียบกับสัตว์ที่พบเชื้อ</w:t>
      </w:r>
      <w:r w:rsidR="003E7A8C" w:rsidRPr="00402D19">
        <w:rPr>
          <w:rFonts w:ascii="TH SarabunIT๙" w:hAnsi="TH SarabunIT๙" w:cs="TH SarabunIT๙" w:hint="cs"/>
          <w:b/>
          <w:bCs/>
          <w:spacing w:val="-8"/>
          <w:sz w:val="32"/>
          <w:szCs w:val="32"/>
          <w:cs/>
        </w:rPr>
        <w:t xml:space="preserve">พิษสุนัขบ้า </w:t>
      </w:r>
      <w:r w:rsidR="002707A1">
        <w:rPr>
          <w:rFonts w:ascii="TH SarabunIT๙" w:hAnsi="TH SarabunIT๙" w:cs="TH SarabunIT๙" w:hint="cs"/>
          <w:b/>
          <w:bCs/>
          <w:spacing w:val="-8"/>
          <w:sz w:val="32"/>
          <w:szCs w:val="32"/>
          <w:cs/>
        </w:rPr>
        <w:t xml:space="preserve">พ.ศ. ๒๕๕๐ </w:t>
      </w:r>
      <w:r w:rsidR="002707A1">
        <w:rPr>
          <w:rFonts w:ascii="TH SarabunIT๙" w:hAnsi="TH SarabunIT๙" w:cs="TH SarabunIT๙"/>
          <w:b/>
          <w:bCs/>
          <w:spacing w:val="-8"/>
          <w:sz w:val="32"/>
          <w:szCs w:val="32"/>
          <w:cs/>
        </w:rPr>
        <w:t>–</w:t>
      </w:r>
      <w:r w:rsidR="002707A1">
        <w:rPr>
          <w:rFonts w:ascii="TH SarabunIT๙" w:hAnsi="TH SarabunIT๙" w:cs="TH SarabunIT๙" w:hint="cs"/>
          <w:b/>
          <w:bCs/>
          <w:spacing w:val="-8"/>
          <w:sz w:val="32"/>
          <w:szCs w:val="32"/>
          <w:cs/>
        </w:rPr>
        <w:t xml:space="preserve"> </w:t>
      </w:r>
      <w:r w:rsidR="00F34A32" w:rsidRPr="00F34A32">
        <w:rPr>
          <w:rFonts w:ascii="TH SarabunIT๙" w:hAnsi="TH SarabunIT๙" w:cs="TH SarabunIT๙"/>
          <w:b/>
          <w:bCs/>
          <w:sz w:val="32"/>
          <w:szCs w:val="32"/>
          <w:cs/>
        </w:rPr>
        <w:t>256</w:t>
      </w:r>
      <w:bookmarkEnd w:id="5"/>
      <w:r w:rsidR="002707A1">
        <w:rPr>
          <w:rFonts w:ascii="TH SarabunIT๙" w:hAnsi="TH SarabunIT๙" w:cs="TH SarabunIT๙" w:hint="cs"/>
          <w:b/>
          <w:bCs/>
          <w:sz w:val="32"/>
          <w:szCs w:val="32"/>
          <w:cs/>
        </w:rPr>
        <w:t>๔</w:t>
      </w:r>
    </w:p>
    <w:p w14:paraId="2FAB7A19" w14:textId="41811FD6" w:rsidR="00EE137C" w:rsidRDefault="00EE137C" w:rsidP="006D3100">
      <w:pPr>
        <w:spacing w:after="0" w:line="240" w:lineRule="auto"/>
        <w:ind w:left="1276" w:hanging="851"/>
        <w:jc w:val="thaiDistribute"/>
        <w:rPr>
          <w:rFonts w:ascii="TH SarabunIT๙" w:hAnsi="TH SarabunIT๙" w:cs="TH SarabunIT๙"/>
          <w:b/>
          <w:bCs/>
          <w:sz w:val="32"/>
          <w:szCs w:val="32"/>
        </w:rPr>
      </w:pPr>
    </w:p>
    <w:p w14:paraId="57FC2255" w14:textId="11AF3255" w:rsidR="00EE137C" w:rsidRDefault="000A1100" w:rsidP="006D3100">
      <w:pPr>
        <w:spacing w:after="0" w:line="240" w:lineRule="auto"/>
        <w:ind w:left="1276" w:hanging="851"/>
        <w:jc w:val="thaiDistribute"/>
        <w:rPr>
          <w:rFonts w:ascii="TH SarabunIT๙" w:hAnsi="TH SarabunIT๙" w:cs="TH SarabunIT๙"/>
          <w:b/>
          <w:bCs/>
          <w:sz w:val="32"/>
          <w:szCs w:val="32"/>
        </w:rPr>
      </w:pPr>
      <w:ins w:id="6" w:author="Miki" w:date="2022-01-03T21:42:00Z">
        <w:r w:rsidRPr="00F36F4E">
          <w:rPr>
            <w:noProof/>
          </w:rPr>
          <w:drawing>
            <wp:anchor distT="0" distB="0" distL="114300" distR="114300" simplePos="0" relativeHeight="251863040" behindDoc="0" locked="0" layoutInCell="1" allowOverlap="1" wp14:anchorId="21635DD1" wp14:editId="3263B470">
              <wp:simplePos x="0" y="0"/>
              <wp:positionH relativeFrom="column">
                <wp:posOffset>-3810</wp:posOffset>
              </wp:positionH>
              <wp:positionV relativeFrom="paragraph">
                <wp:posOffset>66040</wp:posOffset>
              </wp:positionV>
              <wp:extent cx="5760720" cy="2890520"/>
              <wp:effectExtent l="0" t="0" r="0" b="50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2890520"/>
                      </a:xfrm>
                      <a:prstGeom prst="rect">
                        <a:avLst/>
                      </a:prstGeom>
                    </pic:spPr>
                  </pic:pic>
                </a:graphicData>
              </a:graphic>
              <wp14:sizeRelH relativeFrom="page">
                <wp14:pctWidth>0</wp14:pctWidth>
              </wp14:sizeRelH>
              <wp14:sizeRelV relativeFrom="page">
                <wp14:pctHeight>0</wp14:pctHeight>
              </wp14:sizeRelV>
            </wp:anchor>
          </w:drawing>
        </w:r>
      </w:ins>
    </w:p>
    <w:p w14:paraId="48D1AFBF" w14:textId="52A23D41" w:rsidR="00EE137C" w:rsidRDefault="00EE137C" w:rsidP="006D3100">
      <w:pPr>
        <w:spacing w:after="0" w:line="240" w:lineRule="auto"/>
        <w:ind w:left="1276" w:hanging="851"/>
        <w:jc w:val="thaiDistribute"/>
        <w:rPr>
          <w:rFonts w:ascii="TH SarabunIT๙" w:hAnsi="TH SarabunIT๙" w:cs="TH SarabunIT๙"/>
          <w:b/>
          <w:bCs/>
          <w:spacing w:val="-6"/>
          <w:sz w:val="32"/>
          <w:szCs w:val="32"/>
        </w:rPr>
      </w:pPr>
    </w:p>
    <w:p w14:paraId="733C7643" w14:textId="05242EF6" w:rsidR="001511C1" w:rsidRDefault="001511C1" w:rsidP="006D3100">
      <w:pPr>
        <w:spacing w:after="0" w:line="240" w:lineRule="auto"/>
        <w:ind w:left="1276" w:hanging="851"/>
        <w:jc w:val="thaiDistribute"/>
        <w:rPr>
          <w:rFonts w:ascii="TH SarabunIT๙" w:hAnsi="TH SarabunIT๙" w:cs="TH SarabunIT๙"/>
          <w:b/>
          <w:bCs/>
          <w:spacing w:val="-6"/>
          <w:sz w:val="32"/>
          <w:szCs w:val="32"/>
        </w:rPr>
      </w:pPr>
    </w:p>
    <w:p w14:paraId="3F2EDA41" w14:textId="017F4307" w:rsidR="001511C1" w:rsidRDefault="001511C1" w:rsidP="006D3100">
      <w:pPr>
        <w:spacing w:after="0" w:line="240" w:lineRule="auto"/>
        <w:ind w:left="1276" w:hanging="851"/>
        <w:jc w:val="thaiDistribute"/>
        <w:rPr>
          <w:rFonts w:ascii="TH SarabunIT๙" w:hAnsi="TH SarabunIT๙" w:cs="TH SarabunIT๙"/>
          <w:b/>
          <w:bCs/>
          <w:spacing w:val="-6"/>
          <w:sz w:val="32"/>
          <w:szCs w:val="32"/>
        </w:rPr>
      </w:pPr>
    </w:p>
    <w:p w14:paraId="0377C4E3" w14:textId="77777777" w:rsidR="001511C1" w:rsidRDefault="001511C1" w:rsidP="006D3100">
      <w:pPr>
        <w:spacing w:after="0" w:line="240" w:lineRule="auto"/>
        <w:ind w:left="1276" w:hanging="851"/>
        <w:jc w:val="thaiDistribute"/>
        <w:rPr>
          <w:rFonts w:ascii="TH SarabunIT๙" w:hAnsi="TH SarabunIT๙" w:cs="TH SarabunIT๙"/>
          <w:b/>
          <w:bCs/>
          <w:spacing w:val="-6"/>
          <w:sz w:val="32"/>
          <w:szCs w:val="32"/>
        </w:rPr>
      </w:pPr>
    </w:p>
    <w:p w14:paraId="24C8E0B4" w14:textId="77777777" w:rsidR="001511C1" w:rsidRDefault="001511C1" w:rsidP="006D3100">
      <w:pPr>
        <w:spacing w:after="0" w:line="240" w:lineRule="auto"/>
        <w:ind w:left="1276" w:hanging="851"/>
        <w:jc w:val="thaiDistribute"/>
        <w:rPr>
          <w:rFonts w:ascii="TH SarabunIT๙" w:hAnsi="TH SarabunIT๙" w:cs="TH SarabunIT๙"/>
          <w:b/>
          <w:bCs/>
          <w:spacing w:val="-6"/>
          <w:sz w:val="32"/>
          <w:szCs w:val="32"/>
        </w:rPr>
      </w:pPr>
    </w:p>
    <w:p w14:paraId="4961219F" w14:textId="77777777" w:rsidR="001511C1" w:rsidRDefault="001511C1" w:rsidP="006D3100">
      <w:pPr>
        <w:spacing w:after="0" w:line="240" w:lineRule="auto"/>
        <w:ind w:left="1276" w:hanging="851"/>
        <w:jc w:val="thaiDistribute"/>
        <w:rPr>
          <w:rFonts w:ascii="TH SarabunIT๙" w:hAnsi="TH SarabunIT๙" w:cs="TH SarabunIT๙"/>
          <w:b/>
          <w:bCs/>
          <w:spacing w:val="-6"/>
          <w:sz w:val="32"/>
          <w:szCs w:val="32"/>
        </w:rPr>
      </w:pPr>
    </w:p>
    <w:p w14:paraId="2E53AE80" w14:textId="77777777" w:rsidR="001511C1" w:rsidRDefault="001511C1" w:rsidP="006D3100">
      <w:pPr>
        <w:spacing w:after="0" w:line="240" w:lineRule="auto"/>
        <w:ind w:left="1276" w:hanging="851"/>
        <w:jc w:val="thaiDistribute"/>
        <w:rPr>
          <w:rFonts w:ascii="TH SarabunIT๙" w:hAnsi="TH SarabunIT๙" w:cs="TH SarabunIT๙"/>
          <w:b/>
          <w:bCs/>
          <w:spacing w:val="-6"/>
          <w:sz w:val="32"/>
          <w:szCs w:val="32"/>
        </w:rPr>
      </w:pPr>
    </w:p>
    <w:p w14:paraId="62AEAFF1" w14:textId="77777777" w:rsidR="000A1100" w:rsidRDefault="000A1100" w:rsidP="006D3100">
      <w:pPr>
        <w:spacing w:after="0" w:line="240" w:lineRule="auto"/>
        <w:ind w:left="1276" w:hanging="851"/>
        <w:jc w:val="thaiDistribute"/>
        <w:rPr>
          <w:rFonts w:ascii="TH SarabunIT๙" w:hAnsi="TH SarabunIT๙" w:cs="TH SarabunIT๙"/>
          <w:b/>
          <w:bCs/>
          <w:spacing w:val="-6"/>
          <w:sz w:val="32"/>
          <w:szCs w:val="32"/>
        </w:rPr>
      </w:pPr>
    </w:p>
    <w:p w14:paraId="62A0910E" w14:textId="77777777" w:rsidR="000A1100" w:rsidRDefault="000A1100" w:rsidP="006D3100">
      <w:pPr>
        <w:spacing w:after="0" w:line="240" w:lineRule="auto"/>
        <w:ind w:left="1276" w:hanging="851"/>
        <w:jc w:val="thaiDistribute"/>
        <w:rPr>
          <w:rFonts w:ascii="TH SarabunIT๙" w:hAnsi="TH SarabunIT๙" w:cs="TH SarabunIT๙"/>
          <w:b/>
          <w:bCs/>
          <w:spacing w:val="-6"/>
          <w:sz w:val="32"/>
          <w:szCs w:val="32"/>
        </w:rPr>
      </w:pPr>
    </w:p>
    <w:p w14:paraId="44E9C47D" w14:textId="77777777" w:rsidR="000A1100" w:rsidRDefault="000A1100" w:rsidP="006D3100">
      <w:pPr>
        <w:spacing w:after="0" w:line="240" w:lineRule="auto"/>
        <w:ind w:left="1276" w:hanging="851"/>
        <w:jc w:val="thaiDistribute"/>
        <w:rPr>
          <w:rFonts w:ascii="TH SarabunIT๙" w:hAnsi="TH SarabunIT๙" w:cs="TH SarabunIT๙"/>
          <w:b/>
          <w:bCs/>
          <w:spacing w:val="-6"/>
          <w:sz w:val="32"/>
          <w:szCs w:val="32"/>
        </w:rPr>
      </w:pPr>
    </w:p>
    <w:p w14:paraId="5723D9A8" w14:textId="77777777" w:rsidR="000A1100" w:rsidRDefault="000A1100" w:rsidP="006D3100">
      <w:pPr>
        <w:spacing w:after="0" w:line="240" w:lineRule="auto"/>
        <w:ind w:left="1276" w:hanging="851"/>
        <w:jc w:val="thaiDistribute"/>
        <w:rPr>
          <w:rFonts w:ascii="TH SarabunIT๙" w:hAnsi="TH SarabunIT๙" w:cs="TH SarabunIT๙"/>
          <w:b/>
          <w:bCs/>
          <w:spacing w:val="-6"/>
          <w:sz w:val="32"/>
          <w:szCs w:val="32"/>
        </w:rPr>
      </w:pPr>
    </w:p>
    <w:p w14:paraId="1561F19A" w14:textId="77777777" w:rsidR="000A1100" w:rsidRDefault="000A1100" w:rsidP="006D3100">
      <w:pPr>
        <w:spacing w:after="0" w:line="240" w:lineRule="auto"/>
        <w:ind w:left="1276" w:hanging="851"/>
        <w:jc w:val="thaiDistribute"/>
        <w:rPr>
          <w:rFonts w:ascii="TH SarabunIT๙" w:hAnsi="TH SarabunIT๙" w:cs="TH SarabunIT๙"/>
          <w:b/>
          <w:bCs/>
          <w:spacing w:val="-6"/>
          <w:sz w:val="32"/>
          <w:szCs w:val="32"/>
        </w:rPr>
      </w:pPr>
    </w:p>
    <w:p w14:paraId="06012F2B" w14:textId="208D4C69" w:rsidR="000A1100" w:rsidRDefault="000A1100" w:rsidP="000A1100">
      <w:pPr>
        <w:spacing w:after="0" w:line="240" w:lineRule="auto"/>
        <w:ind w:left="1276" w:hanging="851"/>
        <w:jc w:val="thaiDistribute"/>
        <w:rPr>
          <w:rFonts w:ascii="TH SarabunIT๙" w:hAnsi="TH SarabunIT๙" w:cs="TH SarabunIT๙"/>
          <w:b/>
          <w:bCs/>
          <w:sz w:val="32"/>
          <w:szCs w:val="32"/>
        </w:rPr>
      </w:pPr>
      <w:r>
        <w:rPr>
          <w:rFonts w:ascii="TH SarabunIT๙" w:hAnsi="TH SarabunIT๙" w:cs="TH SarabunIT๙" w:hint="cs"/>
          <w:b/>
          <w:bCs/>
          <w:spacing w:val="-8"/>
          <w:sz w:val="32"/>
          <w:szCs w:val="32"/>
          <w:cs/>
        </w:rPr>
        <w:t>ภาพที่ ๔</w:t>
      </w:r>
      <w:r>
        <w:rPr>
          <w:rFonts w:ascii="TH SarabunIT๙" w:hAnsi="TH SarabunIT๙" w:cs="TH SarabunIT๙"/>
          <w:b/>
          <w:bCs/>
          <w:spacing w:val="-8"/>
          <w:sz w:val="32"/>
          <w:szCs w:val="32"/>
          <w:cs/>
        </w:rPr>
        <w:t xml:space="preserve"> </w:t>
      </w:r>
      <w:r>
        <w:rPr>
          <w:rFonts w:ascii="TH SarabunIT๙" w:hAnsi="TH SarabunIT๙" w:cs="TH SarabunIT๙"/>
          <w:b/>
          <w:bCs/>
          <w:spacing w:val="-8"/>
          <w:sz w:val="32"/>
          <w:szCs w:val="32"/>
          <w:cs/>
        </w:rPr>
        <w:tab/>
      </w:r>
      <w:r>
        <w:rPr>
          <w:rFonts w:ascii="TH SarabunIT๙" w:hAnsi="TH SarabunIT๙" w:cs="TH SarabunIT๙" w:hint="cs"/>
          <w:b/>
          <w:bCs/>
          <w:spacing w:val="-8"/>
          <w:sz w:val="32"/>
          <w:szCs w:val="32"/>
          <w:cs/>
        </w:rPr>
        <w:t>จำนวนผู้เสียชีวิต</w:t>
      </w:r>
      <w:r w:rsidR="00F1056A">
        <w:rPr>
          <w:rFonts w:ascii="TH SarabunIT๙" w:hAnsi="TH SarabunIT๙" w:cs="TH SarabunIT๙" w:hint="cs"/>
          <w:b/>
          <w:bCs/>
          <w:spacing w:val="-8"/>
          <w:sz w:val="32"/>
          <w:szCs w:val="32"/>
          <w:cs/>
        </w:rPr>
        <w:t>และพื้นที่ที่</w:t>
      </w:r>
      <w:r>
        <w:rPr>
          <w:rFonts w:ascii="TH SarabunIT๙" w:hAnsi="TH SarabunIT๙" w:cs="TH SarabunIT๙" w:hint="cs"/>
          <w:b/>
          <w:bCs/>
          <w:spacing w:val="-8"/>
          <w:sz w:val="32"/>
          <w:szCs w:val="32"/>
          <w:cs/>
        </w:rPr>
        <w:t>พบเชื้อ</w:t>
      </w:r>
      <w:r w:rsidRPr="00402D19">
        <w:rPr>
          <w:rFonts w:ascii="TH SarabunIT๙" w:hAnsi="TH SarabunIT๙" w:cs="TH SarabunIT๙" w:hint="cs"/>
          <w:b/>
          <w:bCs/>
          <w:spacing w:val="-8"/>
          <w:sz w:val="32"/>
          <w:szCs w:val="32"/>
          <w:cs/>
        </w:rPr>
        <w:t xml:space="preserve">พิษสุนัขบ้า </w:t>
      </w:r>
      <w:r w:rsidR="00F1056A">
        <w:rPr>
          <w:rFonts w:ascii="TH SarabunIT๙" w:hAnsi="TH SarabunIT๙" w:cs="TH SarabunIT๙" w:hint="cs"/>
          <w:b/>
          <w:bCs/>
          <w:spacing w:val="-8"/>
          <w:sz w:val="32"/>
          <w:szCs w:val="32"/>
          <w:cs/>
        </w:rPr>
        <w:t>พ.ศ. ๒๕๖๒</w:t>
      </w:r>
      <w:r>
        <w:rPr>
          <w:rFonts w:ascii="TH SarabunIT๙" w:hAnsi="TH SarabunIT๙" w:cs="TH SarabunIT๙" w:hint="cs"/>
          <w:b/>
          <w:bCs/>
          <w:spacing w:val="-8"/>
          <w:sz w:val="32"/>
          <w:szCs w:val="32"/>
          <w:cs/>
        </w:rPr>
        <w:t xml:space="preserve"> </w:t>
      </w:r>
      <w:r>
        <w:rPr>
          <w:rFonts w:ascii="TH SarabunIT๙" w:hAnsi="TH SarabunIT๙" w:cs="TH SarabunIT๙"/>
          <w:b/>
          <w:bCs/>
          <w:spacing w:val="-8"/>
          <w:sz w:val="32"/>
          <w:szCs w:val="32"/>
          <w:cs/>
        </w:rPr>
        <w:t>–</w:t>
      </w:r>
      <w:r>
        <w:rPr>
          <w:rFonts w:ascii="TH SarabunIT๙" w:hAnsi="TH SarabunIT๙" w:cs="TH SarabunIT๙" w:hint="cs"/>
          <w:b/>
          <w:bCs/>
          <w:spacing w:val="-8"/>
          <w:sz w:val="32"/>
          <w:szCs w:val="32"/>
          <w:cs/>
        </w:rPr>
        <w:t xml:space="preserve"> </w:t>
      </w:r>
      <w:r w:rsidRPr="00F34A32">
        <w:rPr>
          <w:rFonts w:ascii="TH SarabunIT๙" w:hAnsi="TH SarabunIT๙" w:cs="TH SarabunIT๙"/>
          <w:b/>
          <w:bCs/>
          <w:sz w:val="32"/>
          <w:szCs w:val="32"/>
          <w:cs/>
        </w:rPr>
        <w:t>256</w:t>
      </w:r>
      <w:r>
        <w:rPr>
          <w:rFonts w:ascii="TH SarabunIT๙" w:hAnsi="TH SarabunIT๙" w:cs="TH SarabunIT๙" w:hint="cs"/>
          <w:b/>
          <w:bCs/>
          <w:sz w:val="32"/>
          <w:szCs w:val="32"/>
          <w:cs/>
        </w:rPr>
        <w:t>๔</w:t>
      </w:r>
    </w:p>
    <w:p w14:paraId="5B5A20E4" w14:textId="4DE7F9F7" w:rsidR="001511C1" w:rsidRPr="00F34A32" w:rsidRDefault="001511C1" w:rsidP="006D3100">
      <w:pPr>
        <w:spacing w:after="0" w:line="240" w:lineRule="auto"/>
        <w:ind w:left="1276" w:hanging="851"/>
        <w:jc w:val="thaiDistribute"/>
        <w:rPr>
          <w:rFonts w:ascii="TH SarabunIT๙" w:hAnsi="TH SarabunIT๙" w:cs="TH SarabunIT๙"/>
          <w:b/>
          <w:bCs/>
          <w:spacing w:val="-6"/>
          <w:sz w:val="32"/>
          <w:szCs w:val="32"/>
        </w:rPr>
      </w:pPr>
    </w:p>
    <w:bookmarkEnd w:id="4"/>
    <w:p w14:paraId="70557F72" w14:textId="31595C62" w:rsidR="00F1056A" w:rsidRPr="00F1056A" w:rsidRDefault="00F1056A" w:rsidP="00F1056A">
      <w:pPr>
        <w:tabs>
          <w:tab w:val="left" w:pos="426"/>
          <w:tab w:val="left" w:pos="709"/>
          <w:tab w:val="left" w:pos="851"/>
          <w:tab w:val="left" w:pos="1559"/>
          <w:tab w:val="left" w:pos="1985"/>
        </w:tabs>
        <w:spacing w:before="120"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lastRenderedPageBreak/>
        <w:tab/>
      </w:r>
      <w:r w:rsidRPr="00F1056A">
        <w:rPr>
          <w:rFonts w:ascii="TH SarabunIT๙" w:hAnsi="TH SarabunIT๙" w:cs="TH SarabunIT๙"/>
          <w:sz w:val="32"/>
          <w:szCs w:val="32"/>
          <w:cs/>
        </w:rPr>
        <w:t>จากการวิเคราะห์สภาพปัญหาสถานการณ์โรคพิษสุนัขบ้าในคน พื้นที่ที่เกิดโรคพิษสุนัขบ้ายังเป็นพื้นที่</w:t>
      </w:r>
      <w:r w:rsidR="00FF7F46">
        <w:rPr>
          <w:rFonts w:ascii="TH SarabunIT๙" w:hAnsi="TH SarabunIT๙" w:cs="TH SarabunIT๙" w:hint="cs"/>
          <w:sz w:val="32"/>
          <w:szCs w:val="32"/>
          <w:cs/>
        </w:rPr>
        <w:t xml:space="preserve">    </w:t>
      </w:r>
      <w:r w:rsidRPr="00FF7F46">
        <w:rPr>
          <w:rFonts w:ascii="TH SarabunIT๙" w:hAnsi="TH SarabunIT๙" w:cs="TH SarabunIT๙"/>
          <w:spacing w:val="-4"/>
          <w:sz w:val="32"/>
          <w:szCs w:val="32"/>
          <w:cs/>
        </w:rPr>
        <w:t>ซ้ำเดิม ผู้เสียชีวิตจากโรคพิษสุนัขบ้าส่วนใ</w:t>
      </w:r>
      <w:proofErr w:type="spellStart"/>
      <w:r w:rsidRPr="00FF7F46">
        <w:rPr>
          <w:rFonts w:ascii="TH SarabunIT๙" w:hAnsi="TH SarabunIT๙" w:cs="TH SarabunIT๙"/>
          <w:spacing w:val="-4"/>
          <w:sz w:val="32"/>
          <w:szCs w:val="32"/>
          <w:cs/>
        </w:rPr>
        <w:t>หญ</w:t>
      </w:r>
      <w:proofErr w:type="spellEnd"/>
      <w:r w:rsidRPr="00FF7F46">
        <w:rPr>
          <w:rFonts w:ascii="TH SarabunIT๙" w:hAnsi="TH SarabunIT๙" w:cs="TH SarabunIT๙"/>
          <w:spacing w:val="-4"/>
          <w:sz w:val="32"/>
          <w:szCs w:val="32"/>
          <w:cs/>
        </w:rPr>
        <w:t>เสียชีวิตจากการไม่ได้รับวัคซีนป้องกันโรคพิษสุนัขบ้าหลังสัมผัสสัตว์</w:t>
      </w:r>
      <w:r w:rsidRPr="00F1056A">
        <w:rPr>
          <w:rFonts w:ascii="TH SarabunIT๙" w:hAnsi="TH SarabunIT๙" w:cs="TH SarabunIT๙"/>
          <w:sz w:val="32"/>
          <w:szCs w:val="32"/>
          <w:cs/>
        </w:rPr>
        <w:t xml:space="preserve"> แล้วสัตว์นำโรคพิษสุนัขบ้ายังคงเป็นสุนัขที่มีสัดส่วนเป็นสุนัขที่มีเจ้าของเพิ่มมากขึ้น การรับวัคซีนในกลุ่ม</w:t>
      </w:r>
      <w:r w:rsidR="00FF7F46">
        <w:rPr>
          <w:rFonts w:ascii="TH SarabunIT๙" w:hAnsi="TH SarabunIT๙" w:cs="TH SarabunIT๙" w:hint="cs"/>
          <w:sz w:val="32"/>
          <w:szCs w:val="32"/>
          <w:cs/>
        </w:rPr>
        <w:t xml:space="preserve">        </w:t>
      </w:r>
      <w:r w:rsidRPr="00F1056A">
        <w:rPr>
          <w:rFonts w:ascii="TH SarabunIT๙" w:hAnsi="TH SarabunIT๙" w:cs="TH SarabunIT๙"/>
          <w:sz w:val="32"/>
          <w:szCs w:val="32"/>
          <w:cs/>
        </w:rPr>
        <w:t>ผู้ถูกสุนัขกัดมีแนวโน้มลดลงบ้าง เนื่องจากสถานการณ์การแพร่ระบาดของโรคติดเชื้อไวรัสโค</w:t>
      </w:r>
      <w:proofErr w:type="spellStart"/>
      <w:r w:rsidRPr="00F1056A">
        <w:rPr>
          <w:rFonts w:ascii="TH SarabunIT๙" w:hAnsi="TH SarabunIT๙" w:cs="TH SarabunIT๙"/>
          <w:sz w:val="32"/>
          <w:szCs w:val="32"/>
          <w:cs/>
        </w:rPr>
        <w:t>โร</w:t>
      </w:r>
      <w:proofErr w:type="spellEnd"/>
      <w:r w:rsidRPr="00F1056A">
        <w:rPr>
          <w:rFonts w:ascii="TH SarabunIT๙" w:hAnsi="TH SarabunIT๙" w:cs="TH SarabunIT๙"/>
          <w:sz w:val="32"/>
          <w:szCs w:val="32"/>
          <w:cs/>
        </w:rPr>
        <w:t xml:space="preserve">นา </w:t>
      </w:r>
      <w:r w:rsidRPr="00D710D8">
        <w:rPr>
          <w:rFonts w:ascii="TH SarabunPSK" w:hAnsi="TH SarabunPSK" w:cs="TH SarabunPSK"/>
          <w:sz w:val="32"/>
          <w:szCs w:val="32"/>
          <w:cs/>
        </w:rPr>
        <w:t xml:space="preserve">2019 </w:t>
      </w:r>
      <w:r w:rsidR="00FF7F46">
        <w:rPr>
          <w:rFonts w:ascii="TH SarabunPSK" w:hAnsi="TH SarabunPSK" w:cs="TH SarabunPSK" w:hint="cs"/>
          <w:sz w:val="32"/>
          <w:szCs w:val="32"/>
          <w:cs/>
        </w:rPr>
        <w:t xml:space="preserve">      </w:t>
      </w:r>
      <w:r w:rsidRPr="00D710D8">
        <w:rPr>
          <w:rFonts w:ascii="TH SarabunPSK" w:hAnsi="TH SarabunPSK" w:cs="TH SarabunPSK"/>
          <w:sz w:val="32"/>
          <w:szCs w:val="32"/>
          <w:cs/>
        </w:rPr>
        <w:t>(โควิด - 19)</w:t>
      </w:r>
      <w:r w:rsidRPr="00F1056A">
        <w:rPr>
          <w:rFonts w:ascii="TH SarabunIT๙" w:hAnsi="TH SarabunIT๙" w:cs="TH SarabunIT๙"/>
          <w:sz w:val="32"/>
          <w:szCs w:val="32"/>
          <w:cs/>
        </w:rPr>
        <w:t xml:space="preserve"> ทำให้ความครอบคลุมของการติดตามผู้สัมผัสยืนยันเข้ารับการฉีดวัคซีนมีเพียง ร้อยละ 53.5 </w:t>
      </w:r>
      <w:r w:rsidR="00FF7F46">
        <w:rPr>
          <w:rFonts w:ascii="TH SarabunIT๙" w:hAnsi="TH SarabunIT๙" w:cs="TH SarabunIT๙" w:hint="cs"/>
          <w:sz w:val="32"/>
          <w:szCs w:val="32"/>
          <w:cs/>
        </w:rPr>
        <w:t xml:space="preserve">   </w:t>
      </w:r>
      <w:r w:rsidRPr="00F1056A">
        <w:rPr>
          <w:rFonts w:ascii="TH SarabunIT๙" w:hAnsi="TH SarabunIT๙" w:cs="TH SarabunIT๙"/>
          <w:sz w:val="32"/>
          <w:szCs w:val="32"/>
          <w:cs/>
        </w:rPr>
        <w:t>ของเหตุการณ์ที่พบ และเจ้าหน้าที่ในพื้นที่ยังมีภาระงานที่</w:t>
      </w:r>
      <w:r w:rsidR="00D710D8">
        <w:rPr>
          <w:rFonts w:ascii="TH SarabunIT๙" w:hAnsi="TH SarabunIT๙" w:cs="TH SarabunIT๙"/>
          <w:sz w:val="32"/>
          <w:szCs w:val="32"/>
          <w:cs/>
        </w:rPr>
        <w:t>ต้องแบ่งเวลาสำหรับการควบคุม</w:t>
      </w:r>
      <w:r w:rsidRPr="00F1056A">
        <w:rPr>
          <w:rFonts w:ascii="TH SarabunIT๙" w:hAnsi="TH SarabunIT๙" w:cs="TH SarabunIT๙"/>
          <w:sz w:val="32"/>
          <w:szCs w:val="32"/>
          <w:cs/>
        </w:rPr>
        <w:t>โรคติดเชื้อไวรัส</w:t>
      </w:r>
      <w:r w:rsidR="00FF7F46">
        <w:rPr>
          <w:rFonts w:ascii="TH SarabunIT๙" w:hAnsi="TH SarabunIT๙" w:cs="TH SarabunIT๙" w:hint="cs"/>
          <w:sz w:val="32"/>
          <w:szCs w:val="32"/>
          <w:cs/>
        </w:rPr>
        <w:t xml:space="preserve">     </w:t>
      </w:r>
      <w:r w:rsidRPr="00F1056A">
        <w:rPr>
          <w:rFonts w:ascii="TH SarabunIT๙" w:hAnsi="TH SarabunIT๙" w:cs="TH SarabunIT๙"/>
          <w:sz w:val="32"/>
          <w:szCs w:val="32"/>
          <w:cs/>
        </w:rPr>
        <w:t>โค</w:t>
      </w:r>
      <w:proofErr w:type="spellStart"/>
      <w:r w:rsidRPr="00F1056A">
        <w:rPr>
          <w:rFonts w:ascii="TH SarabunIT๙" w:hAnsi="TH SarabunIT๙" w:cs="TH SarabunIT๙"/>
          <w:sz w:val="32"/>
          <w:szCs w:val="32"/>
          <w:cs/>
        </w:rPr>
        <w:t>โร</w:t>
      </w:r>
      <w:proofErr w:type="spellEnd"/>
      <w:r w:rsidRPr="00F1056A">
        <w:rPr>
          <w:rFonts w:ascii="TH SarabunIT๙" w:hAnsi="TH SarabunIT๙" w:cs="TH SarabunIT๙"/>
          <w:sz w:val="32"/>
          <w:szCs w:val="32"/>
          <w:cs/>
        </w:rPr>
        <w:t xml:space="preserve">นา </w:t>
      </w:r>
      <w:r w:rsidRPr="00D710D8">
        <w:rPr>
          <w:rFonts w:ascii="TH SarabunPSK" w:hAnsi="TH SarabunPSK" w:cs="TH SarabunPSK"/>
          <w:sz w:val="32"/>
          <w:szCs w:val="32"/>
          <w:cs/>
        </w:rPr>
        <w:t>2019 (โควิด - 19)</w:t>
      </w:r>
      <w:r w:rsidR="00D710D8">
        <w:rPr>
          <w:rFonts w:ascii="TH SarabunIT๙" w:hAnsi="TH SarabunIT๙" w:cs="TH SarabunIT๙"/>
          <w:sz w:val="32"/>
          <w:szCs w:val="32"/>
          <w:cs/>
        </w:rPr>
        <w:t xml:space="preserve"> </w:t>
      </w:r>
      <w:r w:rsidRPr="00F1056A">
        <w:rPr>
          <w:rFonts w:ascii="TH SarabunIT๙" w:hAnsi="TH SarabunIT๙" w:cs="TH SarabunIT๙"/>
          <w:sz w:val="32"/>
          <w:szCs w:val="32"/>
          <w:cs/>
        </w:rPr>
        <w:t xml:space="preserve">ในส่วนของการประเมินพื้นที่ปลอดโรคพิษสุนัขบ้าในระดับพื้นที่ของกระทรวงสาธารณสุข กรมปศุสัตว์ และองค์กรปกครองส่วนท้องถิ่น ได้มีการประสานงานกันในระดับส่วนกลาง ดังนั้น </w:t>
      </w:r>
      <w:r w:rsidR="00D710D8">
        <w:rPr>
          <w:rFonts w:ascii="TH SarabunIT๙" w:hAnsi="TH SarabunIT๙" w:cs="TH SarabunIT๙" w:hint="cs"/>
          <w:sz w:val="32"/>
          <w:szCs w:val="32"/>
          <w:cs/>
        </w:rPr>
        <w:t xml:space="preserve">  </w:t>
      </w:r>
      <w:r w:rsidRPr="00F1056A">
        <w:rPr>
          <w:rFonts w:ascii="TH SarabunIT๙" w:hAnsi="TH SarabunIT๙" w:cs="TH SarabunIT๙"/>
          <w:sz w:val="32"/>
          <w:szCs w:val="32"/>
          <w:cs/>
        </w:rPr>
        <w:t>แต่ละหน่วยงานอาจจะต้องเน้นย้ำเรื่องการดำเนินงานร่วมกันในการประเมินพื้นที่ปลอดโรคพิษสุนัขบ้าเพื่อให้ประสบผลสำเร็จ  ทั้งนี้ กรมควบคุมโรคได้มีข้อเสนอแนะ ใน</w:t>
      </w:r>
      <w:r w:rsidR="00D710D8">
        <w:rPr>
          <w:rFonts w:ascii="TH SarabunIT๙" w:hAnsi="TH SarabunIT๙" w:cs="TH SarabunIT๙"/>
          <w:sz w:val="32"/>
          <w:szCs w:val="32"/>
          <w:cs/>
        </w:rPr>
        <w:t>การเร่งสื่อสารสร้างความมั่นใจ</w:t>
      </w:r>
      <w:r w:rsidRPr="00F1056A">
        <w:rPr>
          <w:rFonts w:ascii="TH SarabunIT๙" w:hAnsi="TH SarabunIT๙" w:cs="TH SarabunIT๙"/>
          <w:sz w:val="32"/>
          <w:szCs w:val="32"/>
          <w:cs/>
        </w:rPr>
        <w:t>ในการป้องกันตนเองจากโรคติดเชื้อไวรัสโค</w:t>
      </w:r>
      <w:proofErr w:type="spellStart"/>
      <w:r w:rsidRPr="00F1056A">
        <w:rPr>
          <w:rFonts w:ascii="TH SarabunIT๙" w:hAnsi="TH SarabunIT๙" w:cs="TH SarabunIT๙"/>
          <w:sz w:val="32"/>
          <w:szCs w:val="32"/>
          <w:cs/>
        </w:rPr>
        <w:t>โร</w:t>
      </w:r>
      <w:proofErr w:type="spellEnd"/>
      <w:r w:rsidRPr="00F1056A">
        <w:rPr>
          <w:rFonts w:ascii="TH SarabunIT๙" w:hAnsi="TH SarabunIT๙" w:cs="TH SarabunIT๙"/>
          <w:sz w:val="32"/>
          <w:szCs w:val="32"/>
          <w:cs/>
        </w:rPr>
        <w:t xml:space="preserve">นา </w:t>
      </w:r>
      <w:r w:rsidRPr="00D710D8">
        <w:rPr>
          <w:rFonts w:ascii="TH SarabunPSK" w:hAnsi="TH SarabunPSK" w:cs="TH SarabunPSK"/>
          <w:sz w:val="32"/>
          <w:szCs w:val="32"/>
          <w:cs/>
        </w:rPr>
        <w:t>2019 (โควิด - 19)</w:t>
      </w:r>
      <w:r w:rsidRPr="00F1056A">
        <w:rPr>
          <w:rFonts w:ascii="TH SarabunIT๙" w:hAnsi="TH SarabunIT๙" w:cs="TH SarabunIT๙"/>
          <w:sz w:val="32"/>
          <w:szCs w:val="32"/>
          <w:cs/>
        </w:rPr>
        <w:t xml:space="preserve"> ในกลุ่มผู้ปฏิบัติงานจากหน่วยงานกรมปศุสัตว์ เทศบาล และองค์การบริหารส่วนตำบล การเร่งรัดการสื่อสารความเสี่ยงให้ประชาชนเกิดความตระหนักถึงความรุนแรงของโรคพิษสุนัขบ้าและให้เจ้าของนำสัตว์มารับการฉีดวัคซีนป้องกันโรคพิษสุนัขบ้า เร่งรัดการติดตาม ค้นหา</w:t>
      </w:r>
      <w:r w:rsidR="00D710D8">
        <w:rPr>
          <w:rFonts w:ascii="TH SarabunIT๙" w:hAnsi="TH SarabunIT๙" w:cs="TH SarabunIT๙" w:hint="cs"/>
          <w:sz w:val="32"/>
          <w:szCs w:val="32"/>
          <w:cs/>
        </w:rPr>
        <w:t xml:space="preserve">    </w:t>
      </w:r>
      <w:r w:rsidRPr="00F1056A">
        <w:rPr>
          <w:rFonts w:ascii="TH SarabunIT๙" w:hAnsi="TH SarabunIT๙" w:cs="TH SarabunIT๙"/>
          <w:sz w:val="32"/>
          <w:szCs w:val="32"/>
          <w:cs/>
        </w:rPr>
        <w:t xml:space="preserve">ผู้สัมผัสสัตว์ที่ต้องสงสัยเป็นโรคพิษสุนัขบ้าในพื้นที่ ส่งเสริมศักยภาพของโรงพยาบาลส่งเสริมสุขภาพตำบลให้มีการดูแลบาดแผลเบื้องต้นอย่างถูกต้อง และสร้างความรับรู้เกี่ยวกับการดำเนินงานที่จะสร้าง และการประกาศเป็นพื้นที่ปลอดโรคพิษสุนัขบ้า </w:t>
      </w:r>
    </w:p>
    <w:p w14:paraId="52A4043B" w14:textId="7D434EA7" w:rsidR="00670796" w:rsidRDefault="00D710D8" w:rsidP="00D710D8">
      <w:pPr>
        <w:tabs>
          <w:tab w:val="left" w:pos="426"/>
          <w:tab w:val="left" w:pos="709"/>
          <w:tab w:val="left" w:pos="851"/>
          <w:tab w:val="left" w:pos="1559"/>
          <w:tab w:val="left" w:pos="1985"/>
        </w:tabs>
        <w:spacing w:after="0" w:line="240" w:lineRule="auto"/>
        <w:jc w:val="thaiDistribute"/>
        <w:rPr>
          <w:rFonts w:ascii="TH SarabunIT๙" w:hAnsi="TH SarabunIT๙" w:cs="TH SarabunIT๙"/>
          <w:b/>
          <w:bCs/>
          <w:sz w:val="32"/>
          <w:szCs w:val="32"/>
        </w:rPr>
      </w:pPr>
      <w:r>
        <w:rPr>
          <w:rFonts w:ascii="TH SarabunIT๙" w:hAnsi="TH SarabunIT๙" w:cs="TH SarabunIT๙" w:hint="cs"/>
          <w:sz w:val="32"/>
          <w:szCs w:val="32"/>
          <w:cs/>
        </w:rPr>
        <w:tab/>
      </w:r>
      <w:r w:rsidR="00F1056A" w:rsidRPr="00F1056A">
        <w:rPr>
          <w:rFonts w:ascii="TH SarabunIT๙" w:hAnsi="TH SarabunIT๙" w:cs="TH SarabunIT๙"/>
          <w:sz w:val="32"/>
          <w:szCs w:val="32"/>
          <w:cs/>
        </w:rPr>
        <w:t>สำหรับการดำเนินงานในปี พ.ศ. 2565 กระทรวงสาธารณสุขได้จัดลำดับพื้นที่เสี่ยงการระบาด เพื่อการดำเนินงานป้องกันโรคพิษสุนัขบ้า ดังนี้</w:t>
      </w:r>
    </w:p>
    <w:p w14:paraId="210AD3D1" w14:textId="30D80716" w:rsidR="00670796" w:rsidRDefault="00D710D8" w:rsidP="002E382D">
      <w:pPr>
        <w:tabs>
          <w:tab w:val="left" w:pos="426"/>
          <w:tab w:val="left" w:pos="709"/>
          <w:tab w:val="left" w:pos="851"/>
          <w:tab w:val="left" w:pos="1559"/>
          <w:tab w:val="left" w:pos="1985"/>
        </w:tabs>
        <w:spacing w:before="120" w:after="0" w:line="240" w:lineRule="auto"/>
        <w:jc w:val="thaiDistribute"/>
        <w:rPr>
          <w:rFonts w:ascii="TH SarabunIT๙" w:hAnsi="TH SarabunIT๙" w:cs="TH SarabunIT๙"/>
          <w:b/>
          <w:bCs/>
          <w:sz w:val="32"/>
          <w:szCs w:val="32"/>
        </w:rPr>
      </w:pPr>
      <w:ins w:id="7" w:author="Miki" w:date="2022-01-03T22:38:00Z">
        <w:r w:rsidRPr="00F36F4E">
          <w:rPr>
            <w:noProof/>
          </w:rPr>
          <w:drawing>
            <wp:anchor distT="0" distB="0" distL="114300" distR="114300" simplePos="0" relativeHeight="251865088" behindDoc="0" locked="0" layoutInCell="1" allowOverlap="1" wp14:anchorId="6A94A0A5" wp14:editId="66299DFD">
              <wp:simplePos x="0" y="0"/>
              <wp:positionH relativeFrom="column">
                <wp:posOffset>15240</wp:posOffset>
              </wp:positionH>
              <wp:positionV relativeFrom="paragraph">
                <wp:posOffset>128270</wp:posOffset>
              </wp:positionV>
              <wp:extent cx="5760720" cy="2475386"/>
              <wp:effectExtent l="0" t="0" r="0" b="127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2475386"/>
                      </a:xfrm>
                      <a:prstGeom prst="rect">
                        <a:avLst/>
                      </a:prstGeom>
                    </pic:spPr>
                  </pic:pic>
                </a:graphicData>
              </a:graphic>
              <wp14:sizeRelH relativeFrom="page">
                <wp14:pctWidth>0</wp14:pctWidth>
              </wp14:sizeRelH>
              <wp14:sizeRelV relativeFrom="page">
                <wp14:pctHeight>0</wp14:pctHeight>
              </wp14:sizeRelV>
            </wp:anchor>
          </w:drawing>
        </w:r>
      </w:ins>
    </w:p>
    <w:p w14:paraId="63A24919" w14:textId="63DB3CCA" w:rsidR="00670796" w:rsidRDefault="00670796" w:rsidP="002E382D">
      <w:pPr>
        <w:tabs>
          <w:tab w:val="left" w:pos="426"/>
          <w:tab w:val="left" w:pos="709"/>
          <w:tab w:val="left" w:pos="851"/>
          <w:tab w:val="left" w:pos="1559"/>
          <w:tab w:val="left" w:pos="1985"/>
        </w:tabs>
        <w:spacing w:before="120" w:after="0" w:line="240" w:lineRule="auto"/>
        <w:jc w:val="thaiDistribute"/>
        <w:rPr>
          <w:rFonts w:ascii="TH SarabunIT๙" w:hAnsi="TH SarabunIT๙" w:cs="TH SarabunIT๙"/>
          <w:b/>
          <w:bCs/>
          <w:sz w:val="32"/>
          <w:szCs w:val="32"/>
        </w:rPr>
      </w:pPr>
    </w:p>
    <w:p w14:paraId="012A44D4" w14:textId="77777777" w:rsidR="00670796" w:rsidRDefault="00670796" w:rsidP="002E382D">
      <w:pPr>
        <w:tabs>
          <w:tab w:val="left" w:pos="426"/>
          <w:tab w:val="left" w:pos="709"/>
          <w:tab w:val="left" w:pos="851"/>
          <w:tab w:val="left" w:pos="1559"/>
          <w:tab w:val="left" w:pos="1985"/>
        </w:tabs>
        <w:spacing w:before="120" w:after="0" w:line="240" w:lineRule="auto"/>
        <w:jc w:val="thaiDistribute"/>
        <w:rPr>
          <w:rFonts w:ascii="TH SarabunIT๙" w:hAnsi="TH SarabunIT๙" w:cs="TH SarabunIT๙"/>
          <w:b/>
          <w:bCs/>
          <w:sz w:val="32"/>
          <w:szCs w:val="32"/>
        </w:rPr>
      </w:pPr>
    </w:p>
    <w:p w14:paraId="4FCF2541" w14:textId="58D4FEDC" w:rsidR="00670796" w:rsidRDefault="00670796" w:rsidP="002E382D">
      <w:pPr>
        <w:tabs>
          <w:tab w:val="left" w:pos="426"/>
          <w:tab w:val="left" w:pos="709"/>
          <w:tab w:val="left" w:pos="851"/>
          <w:tab w:val="left" w:pos="1559"/>
          <w:tab w:val="left" w:pos="1985"/>
        </w:tabs>
        <w:spacing w:before="120" w:after="0" w:line="240" w:lineRule="auto"/>
        <w:jc w:val="thaiDistribute"/>
        <w:rPr>
          <w:rFonts w:ascii="TH SarabunIT๙" w:hAnsi="TH SarabunIT๙" w:cs="TH SarabunIT๙"/>
          <w:b/>
          <w:bCs/>
          <w:sz w:val="32"/>
          <w:szCs w:val="32"/>
        </w:rPr>
      </w:pPr>
    </w:p>
    <w:p w14:paraId="7E422C5D" w14:textId="4BACE1F2" w:rsidR="00670796" w:rsidRDefault="00670796" w:rsidP="002E382D">
      <w:pPr>
        <w:tabs>
          <w:tab w:val="left" w:pos="426"/>
          <w:tab w:val="left" w:pos="709"/>
          <w:tab w:val="left" w:pos="851"/>
          <w:tab w:val="left" w:pos="1559"/>
          <w:tab w:val="left" w:pos="1985"/>
        </w:tabs>
        <w:spacing w:before="120" w:after="0" w:line="240" w:lineRule="auto"/>
        <w:jc w:val="thaiDistribute"/>
        <w:rPr>
          <w:rFonts w:ascii="TH SarabunIT๙" w:hAnsi="TH SarabunIT๙" w:cs="TH SarabunIT๙"/>
          <w:b/>
          <w:bCs/>
          <w:sz w:val="32"/>
          <w:szCs w:val="32"/>
        </w:rPr>
      </w:pPr>
    </w:p>
    <w:p w14:paraId="4264EBFD" w14:textId="34BE120B" w:rsidR="00670796" w:rsidRDefault="00670796" w:rsidP="002E382D">
      <w:pPr>
        <w:tabs>
          <w:tab w:val="left" w:pos="426"/>
          <w:tab w:val="left" w:pos="709"/>
          <w:tab w:val="left" w:pos="851"/>
          <w:tab w:val="left" w:pos="1559"/>
          <w:tab w:val="left" w:pos="1985"/>
        </w:tabs>
        <w:spacing w:before="120" w:after="0" w:line="240" w:lineRule="auto"/>
        <w:jc w:val="thaiDistribute"/>
        <w:rPr>
          <w:rFonts w:ascii="TH SarabunIT๙" w:hAnsi="TH SarabunIT๙" w:cs="TH SarabunIT๙"/>
          <w:b/>
          <w:bCs/>
          <w:sz w:val="32"/>
          <w:szCs w:val="32"/>
        </w:rPr>
      </w:pPr>
    </w:p>
    <w:p w14:paraId="7AC6EE42" w14:textId="368CCD4A" w:rsidR="00670796" w:rsidRDefault="00670796" w:rsidP="002E382D">
      <w:pPr>
        <w:tabs>
          <w:tab w:val="left" w:pos="426"/>
          <w:tab w:val="left" w:pos="709"/>
          <w:tab w:val="left" w:pos="851"/>
          <w:tab w:val="left" w:pos="1559"/>
          <w:tab w:val="left" w:pos="1985"/>
        </w:tabs>
        <w:spacing w:before="120" w:after="0" w:line="240" w:lineRule="auto"/>
        <w:jc w:val="thaiDistribute"/>
        <w:rPr>
          <w:rFonts w:ascii="TH SarabunIT๙" w:hAnsi="TH SarabunIT๙" w:cs="TH SarabunIT๙"/>
          <w:b/>
          <w:bCs/>
          <w:sz w:val="32"/>
          <w:szCs w:val="32"/>
        </w:rPr>
      </w:pPr>
    </w:p>
    <w:p w14:paraId="37199EB8" w14:textId="07407D50" w:rsidR="00922BA9" w:rsidRDefault="00922BA9" w:rsidP="005316D1">
      <w:pPr>
        <w:spacing w:before="120" w:after="0" w:line="240" w:lineRule="auto"/>
        <w:ind w:left="1282" w:hanging="850"/>
        <w:jc w:val="thaiDistribute"/>
        <w:rPr>
          <w:rFonts w:ascii="TH SarabunIT๙" w:hAnsi="TH SarabunIT๙" w:cs="TH SarabunIT๙"/>
          <w:b/>
          <w:bCs/>
          <w:spacing w:val="-6"/>
          <w:sz w:val="32"/>
          <w:szCs w:val="32"/>
        </w:rPr>
      </w:pPr>
      <w:r>
        <w:rPr>
          <w:rFonts w:ascii="TH SarabunIT๙" w:hAnsi="TH SarabunIT๙" w:cs="TH SarabunIT๙" w:hint="cs"/>
          <w:b/>
          <w:bCs/>
          <w:spacing w:val="-8"/>
          <w:sz w:val="32"/>
          <w:szCs w:val="32"/>
          <w:cs/>
        </w:rPr>
        <w:t>ภาพที่ 6</w:t>
      </w:r>
      <w:r>
        <w:rPr>
          <w:rFonts w:ascii="TH SarabunIT๙" w:hAnsi="TH SarabunIT๙" w:cs="TH SarabunIT๙"/>
          <w:b/>
          <w:bCs/>
          <w:spacing w:val="-8"/>
          <w:sz w:val="32"/>
          <w:szCs w:val="32"/>
          <w:cs/>
        </w:rPr>
        <w:t xml:space="preserve"> </w:t>
      </w:r>
      <w:r>
        <w:rPr>
          <w:rFonts w:ascii="TH SarabunIT๙" w:hAnsi="TH SarabunIT๙" w:cs="TH SarabunIT๙"/>
          <w:b/>
          <w:bCs/>
          <w:spacing w:val="-8"/>
          <w:sz w:val="32"/>
          <w:szCs w:val="32"/>
          <w:cs/>
        </w:rPr>
        <w:tab/>
      </w:r>
      <w:bookmarkStart w:id="8" w:name="_Hlk66112961"/>
      <w:r w:rsidRPr="00402D19">
        <w:rPr>
          <w:rFonts w:ascii="TH SarabunIT๙" w:hAnsi="TH SarabunIT๙" w:cs="TH SarabunIT๙" w:hint="cs"/>
          <w:b/>
          <w:bCs/>
          <w:spacing w:val="-8"/>
          <w:sz w:val="32"/>
          <w:szCs w:val="32"/>
          <w:cs/>
        </w:rPr>
        <w:t>พื้นที่</w:t>
      </w:r>
      <w:r>
        <w:rPr>
          <w:rFonts w:ascii="TH SarabunIT๙" w:hAnsi="TH SarabunIT๙" w:cs="TH SarabunIT๙" w:hint="cs"/>
          <w:b/>
          <w:bCs/>
          <w:spacing w:val="-8"/>
          <w:sz w:val="32"/>
          <w:szCs w:val="32"/>
          <w:cs/>
        </w:rPr>
        <w:t>เสี่ยงต่อการเกิดโรคพิษสุนัขบ้า</w:t>
      </w:r>
      <w:bookmarkEnd w:id="8"/>
    </w:p>
    <w:p w14:paraId="50142394" w14:textId="77777777" w:rsidR="005316D1" w:rsidRPr="005316D1" w:rsidRDefault="005316D1" w:rsidP="005316D1">
      <w:pPr>
        <w:spacing w:before="120" w:after="0" w:line="240" w:lineRule="auto"/>
        <w:ind w:left="1282" w:hanging="850"/>
        <w:jc w:val="thaiDistribute"/>
        <w:rPr>
          <w:rFonts w:ascii="TH SarabunIT๙" w:hAnsi="TH SarabunIT๙" w:cs="TH SarabunIT๙"/>
          <w:b/>
          <w:bCs/>
          <w:spacing w:val="-6"/>
          <w:sz w:val="32"/>
          <w:szCs w:val="32"/>
        </w:rPr>
      </w:pPr>
    </w:p>
    <w:p w14:paraId="61862417" w14:textId="4F0D5403" w:rsidR="008D31D0" w:rsidRDefault="005316D1" w:rsidP="00EE137C">
      <w:pPr>
        <w:spacing w:before="120" w:after="0" w:line="240" w:lineRule="auto"/>
        <w:ind w:left="1282" w:hanging="850"/>
        <w:jc w:val="thaiDistribute"/>
        <w:rPr>
          <w:rFonts w:ascii="TH SarabunIT๙" w:hAnsi="TH SarabunIT๙" w:cs="TH SarabunIT๙"/>
          <w:b/>
          <w:bCs/>
          <w:spacing w:val="-8"/>
          <w:sz w:val="32"/>
          <w:szCs w:val="32"/>
        </w:rPr>
      </w:pPr>
      <w:r>
        <w:rPr>
          <w:rFonts w:ascii="TH SarabunIT๙" w:hAnsi="TH SarabunIT๙" w:cs="TH SarabunIT๙" w:hint="cs"/>
          <w:b/>
          <w:bCs/>
          <w:spacing w:val="-8"/>
          <w:sz w:val="32"/>
          <w:szCs w:val="32"/>
          <w:cs/>
        </w:rPr>
        <w:t>ภาพที่ ๕</w:t>
      </w:r>
      <w:r w:rsidR="00922BA9">
        <w:rPr>
          <w:rFonts w:ascii="TH SarabunIT๙" w:hAnsi="TH SarabunIT๙" w:cs="TH SarabunIT๙"/>
          <w:b/>
          <w:bCs/>
          <w:spacing w:val="-8"/>
          <w:sz w:val="32"/>
          <w:szCs w:val="32"/>
          <w:cs/>
        </w:rPr>
        <w:t xml:space="preserve"> </w:t>
      </w:r>
      <w:r w:rsidR="00922BA9">
        <w:rPr>
          <w:rFonts w:ascii="TH SarabunIT๙" w:hAnsi="TH SarabunIT๙" w:cs="TH SarabunIT๙"/>
          <w:b/>
          <w:bCs/>
          <w:spacing w:val="-8"/>
          <w:sz w:val="32"/>
          <w:szCs w:val="32"/>
          <w:cs/>
        </w:rPr>
        <w:tab/>
      </w:r>
      <w:bookmarkEnd w:id="0"/>
      <w:bookmarkEnd w:id="1"/>
      <w:r w:rsidRPr="005316D1">
        <w:rPr>
          <w:rFonts w:ascii="TH SarabunIT๙" w:hAnsi="TH SarabunIT๙" w:cs="TH SarabunIT๙"/>
          <w:b/>
          <w:bCs/>
          <w:spacing w:val="-8"/>
          <w:sz w:val="32"/>
          <w:szCs w:val="32"/>
          <w:cs/>
        </w:rPr>
        <w:t>การจัดระดับพื้นที่เสี่ยงการระบาด เพื่อการดำเนินงานป้องกันโรคพิษสุนัขบ้า</w:t>
      </w:r>
    </w:p>
    <w:p w14:paraId="75C0304B" w14:textId="04B58C2B" w:rsidR="00D70F1C" w:rsidRPr="00A7704C" w:rsidRDefault="005316D1" w:rsidP="00C80040">
      <w:pPr>
        <w:spacing w:before="120" w:after="0" w:line="240" w:lineRule="auto"/>
        <w:ind w:firstLine="432"/>
        <w:jc w:val="thaiDistribute"/>
        <w:rPr>
          <w:rFonts w:ascii="TH SarabunIT๙" w:hAnsi="TH SarabunIT๙" w:cs="TH SarabunIT๙"/>
          <w:sz w:val="32"/>
          <w:szCs w:val="32"/>
        </w:rPr>
      </w:pPr>
      <w:r w:rsidRPr="00A7704C">
        <w:rPr>
          <w:rFonts w:ascii="TH SarabunIT๙" w:hAnsi="TH SarabunIT๙" w:cs="TH SarabunIT๙"/>
          <w:sz w:val="32"/>
          <w:szCs w:val="32"/>
          <w:cs/>
        </w:rPr>
        <w:t xml:space="preserve">สำหรับพื้นที่สีฟ้ามี </w:t>
      </w:r>
      <w:r w:rsidRPr="00A7704C">
        <w:rPr>
          <w:rFonts w:ascii="TH SarabunIT๙" w:hAnsi="TH SarabunIT๙" w:cs="TH SarabunIT๙"/>
          <w:sz w:val="32"/>
          <w:szCs w:val="32"/>
        </w:rPr>
        <w:t xml:space="preserve">59 </w:t>
      </w:r>
      <w:r w:rsidRPr="00A7704C">
        <w:rPr>
          <w:rFonts w:ascii="TH SarabunIT๙" w:hAnsi="TH SarabunIT๙" w:cs="TH SarabunIT๙"/>
          <w:sz w:val="32"/>
          <w:szCs w:val="32"/>
          <w:cs/>
        </w:rPr>
        <w:t xml:space="preserve">จังหวัด </w:t>
      </w:r>
      <w:r w:rsidRPr="00A7704C">
        <w:rPr>
          <w:rFonts w:ascii="TH SarabunIT๙" w:hAnsi="TH SarabunIT๙" w:cs="TH SarabunIT๙"/>
          <w:sz w:val="32"/>
          <w:szCs w:val="32"/>
        </w:rPr>
        <w:t xml:space="preserve">610 </w:t>
      </w:r>
      <w:r w:rsidRPr="00A7704C">
        <w:rPr>
          <w:rFonts w:ascii="TH SarabunIT๙" w:hAnsi="TH SarabunIT๙" w:cs="TH SarabunIT๙"/>
          <w:sz w:val="32"/>
          <w:szCs w:val="32"/>
          <w:cs/>
        </w:rPr>
        <w:t>อำเภอ เป็นพื้นที่ที่ไม่พบผู้เสียชีวิตจากโรคพิษสุนัขบ้าทั้งในคน</w:t>
      </w:r>
      <w:r w:rsidR="00A63498" w:rsidRPr="00A7704C">
        <w:rPr>
          <w:rFonts w:ascii="TH SarabunIT๙" w:hAnsi="TH SarabunIT๙" w:cs="TH SarabunIT๙" w:hint="cs"/>
          <w:sz w:val="32"/>
          <w:szCs w:val="32"/>
          <w:cs/>
        </w:rPr>
        <w:t xml:space="preserve">   </w:t>
      </w:r>
      <w:r w:rsidRPr="00A7704C">
        <w:rPr>
          <w:rFonts w:ascii="TH SarabunIT๙" w:hAnsi="TH SarabunIT๙" w:cs="TH SarabunIT๙"/>
          <w:sz w:val="32"/>
          <w:szCs w:val="32"/>
          <w:cs/>
        </w:rPr>
        <w:t xml:space="preserve">และในสัตว์ เพราะฉะนั้น หากพื้นที่เหล่านี้มีการประเมินตนเอง รวมทั้งมีการแต่งตั้งคณะทำงานตรวจประเมิน </w:t>
      </w:r>
      <w:r w:rsidR="00A63498" w:rsidRPr="00A7704C">
        <w:rPr>
          <w:rFonts w:ascii="TH SarabunIT๙" w:hAnsi="TH SarabunIT๙" w:cs="TH SarabunIT๙" w:hint="cs"/>
          <w:sz w:val="32"/>
          <w:szCs w:val="32"/>
          <w:cs/>
        </w:rPr>
        <w:t xml:space="preserve">    </w:t>
      </w:r>
      <w:r w:rsidRPr="00A7704C">
        <w:rPr>
          <w:rFonts w:ascii="TH SarabunIT๙" w:hAnsi="TH SarabunIT๙" w:cs="TH SarabunIT๙"/>
          <w:sz w:val="32"/>
          <w:szCs w:val="32"/>
          <w:cs/>
        </w:rPr>
        <w:t xml:space="preserve">ตามหลักเกณฑ์การสร้างพื้นที่ปลอดโรคพิษสุนัขบ้า ก็สามารถประกาศเป็นพื้นที่ปลอดโรคพิษสุนัขบ้าได้  สำหรับกระทรวงสาธารณสุขได้กำหนดเป้าหมายเพื่อเตรียมรับรองพื้นที่ปลอดพิษสุนัขบ้า ในปี พ.ศ. </w:t>
      </w:r>
      <w:r w:rsidRPr="00A7704C">
        <w:rPr>
          <w:rFonts w:ascii="TH SarabunIT๙" w:hAnsi="TH SarabunIT๙" w:cs="TH SarabunIT๙"/>
          <w:sz w:val="32"/>
          <w:szCs w:val="32"/>
        </w:rPr>
        <w:t xml:space="preserve">2565 </w:t>
      </w:r>
      <w:r w:rsidRPr="00A7704C">
        <w:rPr>
          <w:rFonts w:ascii="TH SarabunIT๙" w:hAnsi="TH SarabunIT๙" w:cs="TH SarabunIT๙"/>
          <w:sz w:val="32"/>
          <w:szCs w:val="32"/>
          <w:cs/>
        </w:rPr>
        <w:t xml:space="preserve">รวมทั้งสิ้น </w:t>
      </w:r>
      <w:r w:rsidRPr="00A7704C">
        <w:rPr>
          <w:rFonts w:ascii="TH SarabunIT๙" w:hAnsi="TH SarabunIT๙" w:cs="TH SarabunIT๙"/>
          <w:sz w:val="32"/>
          <w:szCs w:val="32"/>
        </w:rPr>
        <w:t xml:space="preserve">360 </w:t>
      </w:r>
      <w:r w:rsidRPr="00A7704C">
        <w:rPr>
          <w:rFonts w:ascii="TH SarabunIT๙" w:hAnsi="TH SarabunIT๙" w:cs="TH SarabunIT๙"/>
          <w:sz w:val="32"/>
          <w:szCs w:val="32"/>
          <w:cs/>
        </w:rPr>
        <w:t>อำเภอ</w:t>
      </w:r>
    </w:p>
    <w:p w14:paraId="4F11723C" w14:textId="77777777" w:rsidR="006A1EA6" w:rsidRDefault="006A1EA6" w:rsidP="006A1EA6">
      <w:pPr>
        <w:spacing w:after="0" w:line="240" w:lineRule="auto"/>
        <w:jc w:val="thaiDistribute"/>
        <w:rPr>
          <w:rFonts w:ascii="TH SarabunIT๙" w:hAnsi="TH SarabunIT๙" w:cs="TH SarabunIT๙"/>
          <w:sz w:val="32"/>
          <w:szCs w:val="32"/>
        </w:rPr>
      </w:pPr>
    </w:p>
    <w:p w14:paraId="529C60CF" w14:textId="77777777" w:rsidR="00FC0DBE" w:rsidRDefault="00FC0DBE" w:rsidP="006A1EA6">
      <w:pPr>
        <w:spacing w:after="0" w:line="240" w:lineRule="auto"/>
        <w:jc w:val="thaiDistribute"/>
        <w:rPr>
          <w:rFonts w:ascii="TH SarabunIT๙" w:hAnsi="TH SarabunIT๙" w:cs="TH SarabunIT๙"/>
          <w:sz w:val="32"/>
          <w:szCs w:val="32"/>
        </w:rPr>
      </w:pPr>
    </w:p>
    <w:p w14:paraId="6B58447B" w14:textId="77777777" w:rsidR="006A1EA6" w:rsidRDefault="006A1EA6" w:rsidP="006A1EA6">
      <w:pPr>
        <w:spacing w:after="0" w:line="240" w:lineRule="auto"/>
        <w:jc w:val="thaiDistribute"/>
        <w:rPr>
          <w:rFonts w:ascii="TH SarabunIT๙" w:hAnsi="TH SarabunIT๙" w:cs="TH SarabunIT๙"/>
          <w:sz w:val="32"/>
          <w:szCs w:val="32"/>
        </w:rPr>
      </w:pPr>
    </w:p>
    <w:p w14:paraId="344816F9" w14:textId="77777777" w:rsidR="006A1EA6" w:rsidRPr="009752E0" w:rsidRDefault="006A1EA6" w:rsidP="006A1EA6">
      <w:pPr>
        <w:spacing w:after="0" w:line="240" w:lineRule="auto"/>
        <w:jc w:val="thaiDistribute"/>
        <w:rPr>
          <w:rFonts w:ascii="TH SarabunIT๙" w:hAnsi="TH SarabunIT๙" w:cs="TH SarabunIT๙"/>
          <w:sz w:val="32"/>
          <w:szCs w:val="32"/>
        </w:rPr>
      </w:pPr>
      <w:r>
        <w:rPr>
          <w:rFonts w:ascii="TH SarabunIT๙" w:hAnsi="TH SarabunIT๙" w:cs="TH SarabunIT๙"/>
          <w:noProof/>
        </w:rPr>
        <w:lastRenderedPageBreak/>
        <mc:AlternateContent>
          <mc:Choice Requires="wps">
            <w:drawing>
              <wp:anchor distT="0" distB="0" distL="114300" distR="114300" simplePos="0" relativeHeight="251867136" behindDoc="1" locked="0" layoutInCell="1" allowOverlap="1" wp14:anchorId="4D3C5B5A" wp14:editId="1F896709">
                <wp:simplePos x="0" y="0"/>
                <wp:positionH relativeFrom="column">
                  <wp:posOffset>-252425</wp:posOffset>
                </wp:positionH>
                <wp:positionV relativeFrom="paragraph">
                  <wp:posOffset>321310</wp:posOffset>
                </wp:positionV>
                <wp:extent cx="6232525" cy="372745"/>
                <wp:effectExtent l="0" t="0" r="15875" b="27305"/>
                <wp:wrapNone/>
                <wp:docPr id="43" name="สี่เหลี่ยมผืนผ้า 11"/>
                <wp:cNvGraphicFramePr/>
                <a:graphic xmlns:a="http://schemas.openxmlformats.org/drawingml/2006/main">
                  <a:graphicData uri="http://schemas.microsoft.com/office/word/2010/wordprocessingShape">
                    <wps:wsp>
                      <wps:cNvSpPr/>
                      <wps:spPr>
                        <a:xfrm>
                          <a:off x="0" y="0"/>
                          <a:ext cx="6232525" cy="372745"/>
                        </a:xfrm>
                        <a:prstGeom prst="rect">
                          <a:avLst/>
                        </a:prstGeom>
                        <a:solidFill>
                          <a:srgbClr val="9BBB59">
                            <a:lumMod val="20000"/>
                            <a:lumOff val="80000"/>
                          </a:srgbClr>
                        </a:solidFill>
                        <a:ln w="25400" cap="flat" cmpd="sng" algn="ctr">
                          <a:solidFill>
                            <a:srgbClr val="9BBB59">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E3F75" id="สี่เหลี่ยมผืนผ้า 11" o:spid="_x0000_s1026" style="position:absolute;margin-left:-19.9pt;margin-top:25.3pt;width:490.75pt;height:29.35pt;z-index:-25144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" fillcolor="#ebf1de" strokecolor="#4f6228" strokeweight="2pt"/>
            </w:pict>
          </mc:Fallback>
        </mc:AlternateContent>
      </w:r>
    </w:p>
    <w:p w14:paraId="4CA624B3" w14:textId="3A937BC6" w:rsidR="006A1EA6" w:rsidRPr="00406010" w:rsidRDefault="00FC0DBE" w:rsidP="006A1EA6">
      <w:pPr>
        <w:tabs>
          <w:tab w:val="left" w:pos="426"/>
          <w:tab w:val="left" w:pos="992"/>
          <w:tab w:val="left" w:pos="1559"/>
          <w:tab w:val="left" w:pos="1985"/>
        </w:tabs>
        <w:spacing w:before="240" w:after="240" w:line="240" w:lineRule="auto"/>
        <w:jc w:val="thaiDistribute"/>
        <w:rPr>
          <w:rFonts w:ascii="TH SarabunIT๙" w:hAnsi="TH SarabunIT๙" w:cs="TH SarabunIT๙"/>
          <w:color w:val="000000"/>
          <w:sz w:val="32"/>
          <w:szCs w:val="32"/>
          <w:cs/>
        </w:rPr>
      </w:pPr>
      <w:r>
        <w:rPr>
          <w:rFonts w:ascii="TH SarabunIT๙" w:hAnsi="TH SarabunIT๙" w:cs="TH SarabunIT๙" w:hint="cs"/>
          <w:b/>
          <w:bCs/>
          <w:color w:val="000000"/>
          <w:sz w:val="32"/>
          <w:szCs w:val="32"/>
          <w:cs/>
        </w:rPr>
        <w:t>๓</w:t>
      </w:r>
      <w:r w:rsidR="006A1EA6" w:rsidRPr="001973BD">
        <w:rPr>
          <w:rFonts w:ascii="TH SarabunIT๙" w:hAnsi="TH SarabunIT๙" w:cs="TH SarabunIT๙"/>
          <w:b/>
          <w:bCs/>
          <w:color w:val="000000"/>
          <w:sz w:val="32"/>
          <w:szCs w:val="32"/>
          <w:cs/>
        </w:rPr>
        <w:t>.</w:t>
      </w:r>
      <w:r w:rsidR="006A1EA6">
        <w:rPr>
          <w:rFonts w:ascii="TH SarabunIT๙" w:hAnsi="TH SarabunIT๙" w:cs="TH SarabunIT๙"/>
          <w:b/>
          <w:bCs/>
          <w:color w:val="000000"/>
          <w:sz w:val="32"/>
          <w:szCs w:val="32"/>
          <w:cs/>
        </w:rPr>
        <w:tab/>
      </w:r>
      <w:r>
        <w:rPr>
          <w:rFonts w:ascii="TH SarabunIT๙" w:hAnsi="TH SarabunIT๙" w:cs="TH SarabunIT๙"/>
          <w:b/>
          <w:bCs/>
          <w:color w:val="000000"/>
          <w:sz w:val="32"/>
          <w:szCs w:val="32"/>
          <w:u w:val="single"/>
          <w:cs/>
        </w:rPr>
        <w:t>สถานการณ์โรคพิษสุนัขบ้าใน</w:t>
      </w:r>
      <w:r>
        <w:rPr>
          <w:rFonts w:ascii="TH SarabunIT๙" w:hAnsi="TH SarabunIT๙" w:cs="TH SarabunIT๙" w:hint="cs"/>
          <w:b/>
          <w:bCs/>
          <w:color w:val="000000"/>
          <w:sz w:val="32"/>
          <w:szCs w:val="32"/>
          <w:u w:val="single"/>
          <w:cs/>
        </w:rPr>
        <w:t>ท้องถิ่น</w:t>
      </w:r>
      <w:r w:rsidR="006A1EA6" w:rsidRPr="00406010">
        <w:rPr>
          <w:rFonts w:ascii="TH SarabunIT๙" w:hAnsi="TH SarabunIT๙" w:cs="TH SarabunIT๙"/>
          <w:color w:val="000000"/>
          <w:sz w:val="32"/>
          <w:szCs w:val="32"/>
        </w:rPr>
        <w:t xml:space="preserve"> </w:t>
      </w:r>
      <w:r w:rsidR="006A1EA6">
        <w:rPr>
          <w:rFonts w:ascii="TH SarabunIT๙" w:hAnsi="TH SarabunIT๙" w:cs="TH SarabunIT๙" w:hint="cs"/>
          <w:color w:val="000000"/>
          <w:sz w:val="32"/>
          <w:szCs w:val="32"/>
          <w:cs/>
        </w:rPr>
        <w:t>(ข้อมูลจาก</w:t>
      </w:r>
      <w:r w:rsidR="00182D34">
        <w:rPr>
          <w:rFonts w:ascii="TH SarabunIT๙" w:hAnsi="TH SarabunIT๙" w:cs="TH SarabunIT๙" w:hint="cs"/>
          <w:color w:val="000000"/>
          <w:sz w:val="32"/>
          <w:szCs w:val="32"/>
          <w:cs/>
        </w:rPr>
        <w:t>กรมส่งเสริมการปกครองท้องถิ่น กระทรวงมหาดไทย</w:t>
      </w:r>
      <w:r w:rsidR="006A1EA6">
        <w:rPr>
          <w:rFonts w:ascii="TH SarabunIT๙" w:hAnsi="TH SarabunIT๙" w:cs="TH SarabunIT๙" w:hint="cs"/>
          <w:color w:val="000000"/>
          <w:sz w:val="32"/>
          <w:szCs w:val="32"/>
          <w:cs/>
        </w:rPr>
        <w:t>)</w:t>
      </w:r>
      <w:r w:rsidR="006A1EA6" w:rsidRPr="00372B98">
        <w:rPr>
          <w:rFonts w:ascii="TH SarabunIT๙" w:hAnsi="TH SarabunIT๙" w:cs="TH SarabunIT๙"/>
          <w:noProof/>
        </w:rPr>
        <w:t xml:space="preserve"> </w:t>
      </w:r>
    </w:p>
    <w:p w14:paraId="0F8A71CC" w14:textId="3EDCE96C" w:rsidR="006A1EA6" w:rsidRPr="00A7704C" w:rsidRDefault="006A1EA6" w:rsidP="00167EE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sidR="00167EEC" w:rsidRPr="00A7704C">
        <w:rPr>
          <w:rFonts w:ascii="TH SarabunIT๙" w:hAnsi="TH SarabunIT๙" w:cs="TH SarabunIT๙"/>
          <w:sz w:val="32"/>
          <w:szCs w:val="32"/>
          <w:cs/>
        </w:rPr>
        <w:t>การสนับสนุนงบประมาณให้แก่องค์กรปกครองส่วนท้องถิ่น ในปี พ.ศ. 2564 ได้รับการจัดสรรงบประมาณในการดำเนินงานสำรวจจำนวนสุนัขและแมว และดำเนินการฉีดวัคซีนป้องกันโรคพิษสุนัขบ้า จำนวน 408</w:t>
      </w:r>
      <w:r w:rsidR="00167EEC" w:rsidRPr="00A7704C">
        <w:rPr>
          <w:rFonts w:ascii="TH SarabunIT๙" w:hAnsi="TH SarabunIT๙" w:cs="TH SarabunIT๙"/>
          <w:sz w:val="32"/>
          <w:szCs w:val="32"/>
        </w:rPr>
        <w:t>,</w:t>
      </w:r>
      <w:r w:rsidR="00167EEC" w:rsidRPr="00A7704C">
        <w:rPr>
          <w:rFonts w:ascii="TH SarabunIT๙" w:hAnsi="TH SarabunIT๙" w:cs="TH SarabunIT๙"/>
          <w:sz w:val="32"/>
          <w:szCs w:val="32"/>
          <w:cs/>
        </w:rPr>
        <w:t>640</w:t>
      </w:r>
      <w:r w:rsidR="00167EEC" w:rsidRPr="00A7704C">
        <w:rPr>
          <w:rFonts w:ascii="TH SarabunIT๙" w:hAnsi="TH SarabunIT๙" w:cs="TH SarabunIT๙"/>
          <w:sz w:val="32"/>
          <w:szCs w:val="32"/>
        </w:rPr>
        <w:t>,</w:t>
      </w:r>
      <w:r w:rsidR="00167EEC" w:rsidRPr="00A7704C">
        <w:rPr>
          <w:rFonts w:ascii="TH SarabunIT๙" w:hAnsi="TH SarabunIT๙" w:cs="TH SarabunIT๙"/>
          <w:sz w:val="32"/>
          <w:szCs w:val="32"/>
          <w:cs/>
        </w:rPr>
        <w:t>000 บาท มีการดำเนินการสำรวจจำนวนสุนัขและแมว จำนวน ๙</w:t>
      </w:r>
      <w:r w:rsidR="00167EEC" w:rsidRPr="00A7704C">
        <w:rPr>
          <w:rFonts w:ascii="TH SarabunIT๙" w:hAnsi="TH SarabunIT๙" w:cs="TH SarabunIT๙"/>
          <w:sz w:val="32"/>
          <w:szCs w:val="32"/>
        </w:rPr>
        <w:t>,</w:t>
      </w:r>
      <w:r w:rsidR="00167EEC" w:rsidRPr="00A7704C">
        <w:rPr>
          <w:rFonts w:ascii="TH SarabunIT๙" w:hAnsi="TH SarabunIT๙" w:cs="TH SarabunIT๙"/>
          <w:sz w:val="32"/>
          <w:szCs w:val="32"/>
          <w:cs/>
        </w:rPr>
        <w:t>๕๗๒</w:t>
      </w:r>
      <w:r w:rsidR="00167EEC" w:rsidRPr="00A7704C">
        <w:rPr>
          <w:rFonts w:ascii="TH SarabunIT๙" w:hAnsi="TH SarabunIT๙" w:cs="TH SarabunIT๙"/>
          <w:sz w:val="32"/>
          <w:szCs w:val="32"/>
        </w:rPr>
        <w:t>,</w:t>
      </w:r>
      <w:r w:rsidR="00167EEC" w:rsidRPr="00A7704C">
        <w:rPr>
          <w:rFonts w:ascii="TH SarabunIT๙" w:hAnsi="TH SarabunIT๙" w:cs="TH SarabunIT๙"/>
          <w:sz w:val="32"/>
          <w:szCs w:val="32"/>
          <w:cs/>
        </w:rPr>
        <w:t>๐๕๙ ตัว และดำเนินการฉีดวัคซีนป้องกันโรคพิษสุนัขบ้าได้ จำนวน ๙</w:t>
      </w:r>
      <w:r w:rsidR="00167EEC" w:rsidRPr="00A7704C">
        <w:rPr>
          <w:rFonts w:ascii="TH SarabunIT๙" w:hAnsi="TH SarabunIT๙" w:cs="TH SarabunIT๙"/>
          <w:sz w:val="32"/>
          <w:szCs w:val="32"/>
        </w:rPr>
        <w:t>,</w:t>
      </w:r>
      <w:r w:rsidR="00167EEC" w:rsidRPr="00A7704C">
        <w:rPr>
          <w:rFonts w:ascii="TH SarabunIT๙" w:hAnsi="TH SarabunIT๙" w:cs="TH SarabunIT๙"/>
          <w:sz w:val="32"/>
          <w:szCs w:val="32"/>
          <w:cs/>
        </w:rPr>
        <w:t>๕๗๒</w:t>
      </w:r>
      <w:r w:rsidR="00167EEC" w:rsidRPr="00A7704C">
        <w:rPr>
          <w:rFonts w:ascii="TH SarabunIT๙" w:hAnsi="TH SarabunIT๙" w:cs="TH SarabunIT๙"/>
          <w:sz w:val="32"/>
          <w:szCs w:val="32"/>
        </w:rPr>
        <w:t>,</w:t>
      </w:r>
      <w:r w:rsidR="00167EEC" w:rsidRPr="00A7704C">
        <w:rPr>
          <w:rFonts w:ascii="TH SarabunIT๙" w:hAnsi="TH SarabunIT๙" w:cs="TH SarabunIT๙"/>
          <w:sz w:val="32"/>
          <w:szCs w:val="32"/>
          <w:cs/>
        </w:rPr>
        <w:t>๐๕๙ ตัว  ในส่วนของ ปี พ.ศ. 2565 ได้รับการ</w:t>
      </w:r>
      <w:r w:rsidR="00167EEC" w:rsidRPr="0018053B">
        <w:rPr>
          <w:rFonts w:ascii="TH SarabunIT๙" w:hAnsi="TH SarabunIT๙" w:cs="TH SarabunIT๙"/>
          <w:spacing w:val="-4"/>
          <w:sz w:val="32"/>
          <w:szCs w:val="32"/>
          <w:cs/>
        </w:rPr>
        <w:t>จัดสรรงบประมาณในการดำเนินงานสำรวจจำนวนสุนัขและแมว และดำ</w:t>
      </w:r>
      <w:r w:rsidR="00796333" w:rsidRPr="0018053B">
        <w:rPr>
          <w:rFonts w:ascii="TH SarabunIT๙" w:hAnsi="TH SarabunIT๙" w:cs="TH SarabunIT๙"/>
          <w:spacing w:val="-4"/>
          <w:sz w:val="32"/>
          <w:szCs w:val="32"/>
          <w:cs/>
        </w:rPr>
        <w:t>เนินการฉีดวัคซีนป้องกันโรค</w:t>
      </w:r>
      <w:r w:rsidR="00167EEC" w:rsidRPr="0018053B">
        <w:rPr>
          <w:rFonts w:ascii="TH SarabunIT๙" w:hAnsi="TH SarabunIT๙" w:cs="TH SarabunIT๙"/>
          <w:spacing w:val="-4"/>
          <w:sz w:val="32"/>
          <w:szCs w:val="32"/>
          <w:cs/>
        </w:rPr>
        <w:t>พิษสุนัขบ้า</w:t>
      </w:r>
      <w:r w:rsidR="00167EEC" w:rsidRPr="00A7704C">
        <w:rPr>
          <w:rFonts w:ascii="TH SarabunIT๙" w:hAnsi="TH SarabunIT๙" w:cs="TH SarabunIT๙"/>
          <w:sz w:val="32"/>
          <w:szCs w:val="32"/>
          <w:cs/>
        </w:rPr>
        <w:t xml:space="preserve"> จำนวน ๓๙๖</w:t>
      </w:r>
      <w:r w:rsidR="00167EEC" w:rsidRPr="00A7704C">
        <w:rPr>
          <w:rFonts w:ascii="TH SarabunIT๙" w:hAnsi="TH SarabunIT๙" w:cs="TH SarabunIT๙"/>
          <w:sz w:val="32"/>
          <w:szCs w:val="32"/>
        </w:rPr>
        <w:t>,</w:t>
      </w:r>
      <w:r w:rsidR="00167EEC" w:rsidRPr="00A7704C">
        <w:rPr>
          <w:rFonts w:ascii="TH SarabunIT๙" w:hAnsi="TH SarabunIT๙" w:cs="TH SarabunIT๙"/>
          <w:sz w:val="32"/>
          <w:szCs w:val="32"/>
          <w:cs/>
        </w:rPr>
        <w:t>๐๐0</w:t>
      </w:r>
      <w:r w:rsidR="00167EEC" w:rsidRPr="00A7704C">
        <w:rPr>
          <w:rFonts w:ascii="TH SarabunIT๙" w:hAnsi="TH SarabunIT๙" w:cs="TH SarabunIT๙"/>
          <w:sz w:val="32"/>
          <w:szCs w:val="32"/>
        </w:rPr>
        <w:t>,</w:t>
      </w:r>
      <w:r w:rsidR="00167EEC" w:rsidRPr="00A7704C">
        <w:rPr>
          <w:rFonts w:ascii="TH SarabunIT๙" w:hAnsi="TH SarabunIT๙" w:cs="TH SarabunIT๙"/>
          <w:sz w:val="32"/>
          <w:szCs w:val="32"/>
          <w:cs/>
        </w:rPr>
        <w:t>000 บาท ซึ่งยังอยู่ระหว่างการรายงาน และดำเนินการฉีดวัคซีนป้องกันโรคพิษสุนัขบ้า</w:t>
      </w:r>
    </w:p>
    <w:p w14:paraId="744B1379" w14:textId="6F1E944F"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r>
        <w:rPr>
          <w:noProof/>
        </w:rPr>
        <w:drawing>
          <wp:anchor distT="0" distB="0" distL="114300" distR="114300" simplePos="0" relativeHeight="251868160" behindDoc="0" locked="0" layoutInCell="1" allowOverlap="1" wp14:anchorId="6A6B1B63" wp14:editId="3DDEBF9E">
            <wp:simplePos x="0" y="0"/>
            <wp:positionH relativeFrom="column">
              <wp:posOffset>-3810</wp:posOffset>
            </wp:positionH>
            <wp:positionV relativeFrom="paragraph">
              <wp:posOffset>147955</wp:posOffset>
            </wp:positionV>
            <wp:extent cx="5760085" cy="33483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60085" cy="3348355"/>
                    </a:xfrm>
                    <a:prstGeom prst="rect">
                      <a:avLst/>
                    </a:prstGeom>
                  </pic:spPr>
                </pic:pic>
              </a:graphicData>
            </a:graphic>
            <wp14:sizeRelH relativeFrom="page">
              <wp14:pctWidth>0</wp14:pctWidth>
            </wp14:sizeRelH>
            <wp14:sizeRelV relativeFrom="page">
              <wp14:pctHeight>0</wp14:pctHeight>
            </wp14:sizeRelV>
          </wp:anchor>
        </w:drawing>
      </w:r>
    </w:p>
    <w:p w14:paraId="7F3700C4" w14:textId="77777777"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7C254A1F" w14:textId="4331F8B2"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3D998F42" w14:textId="77777777"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4719A487" w14:textId="77777777"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3DC9A8CF" w14:textId="77777777"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7C5DD7E6" w14:textId="77777777"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3730966E" w14:textId="77777777"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5E07C7CF" w14:textId="77777777" w:rsidR="00E417EB"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6B8945D6" w14:textId="77777777" w:rsidR="00E417EB" w:rsidRPr="00AE464C" w:rsidRDefault="00E417EB" w:rsidP="00167EEC">
      <w:pPr>
        <w:tabs>
          <w:tab w:val="left" w:pos="426"/>
          <w:tab w:val="left" w:pos="851"/>
          <w:tab w:val="left" w:pos="1559"/>
          <w:tab w:val="left" w:pos="1985"/>
        </w:tabs>
        <w:spacing w:after="0" w:line="240" w:lineRule="auto"/>
        <w:jc w:val="thaiDistribute"/>
        <w:rPr>
          <w:rFonts w:ascii="TH SarabunIT๙" w:hAnsi="TH SarabunIT๙" w:cs="TH SarabunIT๙"/>
          <w:spacing w:val="-4"/>
          <w:sz w:val="32"/>
          <w:szCs w:val="32"/>
        </w:rPr>
      </w:pPr>
    </w:p>
    <w:p w14:paraId="41FE1816" w14:textId="534873C4" w:rsidR="006A1EA6" w:rsidRDefault="006A1EA6" w:rsidP="005316D1">
      <w:pPr>
        <w:spacing w:before="120" w:after="0" w:line="240" w:lineRule="auto"/>
        <w:ind w:firstLine="720"/>
        <w:jc w:val="thaiDistribute"/>
        <w:rPr>
          <w:rFonts w:ascii="TH SarabunIT๙" w:hAnsi="TH SarabunIT๙" w:cs="TH SarabunIT๙"/>
          <w:spacing w:val="-6"/>
          <w:sz w:val="32"/>
          <w:szCs w:val="32"/>
        </w:rPr>
      </w:pPr>
    </w:p>
    <w:p w14:paraId="7255E710" w14:textId="77777777" w:rsidR="00A63498" w:rsidRDefault="00A63498" w:rsidP="005316D1">
      <w:pPr>
        <w:spacing w:before="120" w:after="0" w:line="240" w:lineRule="auto"/>
        <w:ind w:firstLine="720"/>
        <w:jc w:val="thaiDistribute"/>
        <w:rPr>
          <w:rFonts w:ascii="TH SarabunIT๙" w:hAnsi="TH SarabunIT๙" w:cs="TH SarabunIT๙"/>
          <w:spacing w:val="-6"/>
          <w:sz w:val="32"/>
          <w:szCs w:val="32"/>
        </w:rPr>
      </w:pPr>
    </w:p>
    <w:p w14:paraId="2C789A2B" w14:textId="77777777" w:rsidR="00E417EB" w:rsidRDefault="00E417EB" w:rsidP="005316D1">
      <w:pPr>
        <w:spacing w:before="120" w:after="0" w:line="240" w:lineRule="auto"/>
        <w:ind w:firstLine="720"/>
        <w:jc w:val="thaiDistribute"/>
        <w:rPr>
          <w:rFonts w:ascii="TH SarabunIT๙" w:hAnsi="TH SarabunIT๙" w:cs="TH SarabunIT๙"/>
          <w:spacing w:val="-6"/>
          <w:sz w:val="32"/>
          <w:szCs w:val="32"/>
        </w:rPr>
      </w:pPr>
    </w:p>
    <w:p w14:paraId="29BF2197" w14:textId="77777777" w:rsidR="00E417EB" w:rsidRDefault="00E417EB" w:rsidP="005316D1">
      <w:pPr>
        <w:spacing w:before="120" w:after="0" w:line="240" w:lineRule="auto"/>
        <w:ind w:firstLine="720"/>
        <w:jc w:val="thaiDistribute"/>
        <w:rPr>
          <w:rFonts w:ascii="TH SarabunIT๙" w:hAnsi="TH SarabunIT๙" w:cs="TH SarabunIT๙"/>
          <w:spacing w:val="-6"/>
          <w:sz w:val="32"/>
          <w:szCs w:val="32"/>
        </w:rPr>
      </w:pPr>
    </w:p>
    <w:p w14:paraId="08886E32" w14:textId="11E557F5" w:rsidR="00796333" w:rsidRDefault="00796333" w:rsidP="00796333">
      <w:pPr>
        <w:spacing w:before="120" w:after="0" w:line="240" w:lineRule="auto"/>
        <w:ind w:left="1282" w:hanging="850"/>
        <w:jc w:val="thaiDistribute"/>
        <w:rPr>
          <w:rFonts w:ascii="TH SarabunIT๙" w:hAnsi="TH SarabunIT๙" w:cs="TH SarabunIT๙"/>
          <w:b/>
          <w:bCs/>
          <w:spacing w:val="-8"/>
          <w:sz w:val="32"/>
          <w:szCs w:val="32"/>
        </w:rPr>
      </w:pPr>
      <w:r>
        <w:rPr>
          <w:rFonts w:ascii="TH SarabunIT๙" w:hAnsi="TH SarabunIT๙" w:cs="TH SarabunIT๙" w:hint="cs"/>
          <w:b/>
          <w:bCs/>
          <w:spacing w:val="-8"/>
          <w:sz w:val="32"/>
          <w:szCs w:val="32"/>
          <w:cs/>
        </w:rPr>
        <w:t>ภาพที่ ๖</w:t>
      </w:r>
      <w:r>
        <w:rPr>
          <w:rFonts w:ascii="TH SarabunIT๙" w:hAnsi="TH SarabunIT๙" w:cs="TH SarabunIT๙"/>
          <w:b/>
          <w:bCs/>
          <w:spacing w:val="-8"/>
          <w:sz w:val="32"/>
          <w:szCs w:val="32"/>
          <w:cs/>
        </w:rPr>
        <w:t xml:space="preserve"> </w:t>
      </w:r>
      <w:r>
        <w:rPr>
          <w:rFonts w:ascii="TH SarabunIT๙" w:hAnsi="TH SarabunIT๙" w:cs="TH SarabunIT๙"/>
          <w:b/>
          <w:bCs/>
          <w:spacing w:val="-8"/>
          <w:sz w:val="32"/>
          <w:szCs w:val="32"/>
          <w:cs/>
        </w:rPr>
        <w:tab/>
        <w:t>การ</w:t>
      </w:r>
      <w:r>
        <w:rPr>
          <w:rFonts w:ascii="TH SarabunIT๙" w:hAnsi="TH SarabunIT๙" w:cs="TH SarabunIT๙" w:hint="cs"/>
          <w:b/>
          <w:bCs/>
          <w:spacing w:val="-8"/>
          <w:sz w:val="32"/>
          <w:szCs w:val="32"/>
          <w:cs/>
        </w:rPr>
        <w:t>สนับสนุนงบประมาณให้แก่องค์กรปกครองส่วนท</w:t>
      </w:r>
      <w:r w:rsidR="00B26512">
        <w:rPr>
          <w:rFonts w:ascii="TH SarabunIT๙" w:hAnsi="TH SarabunIT๙" w:cs="TH SarabunIT๙" w:hint="cs"/>
          <w:b/>
          <w:bCs/>
          <w:spacing w:val="-8"/>
          <w:sz w:val="32"/>
          <w:szCs w:val="32"/>
          <w:cs/>
        </w:rPr>
        <w:t xml:space="preserve">้องถิ่น </w:t>
      </w:r>
    </w:p>
    <w:p w14:paraId="242169DB" w14:textId="623FABC8" w:rsidR="00C94D48" w:rsidRPr="008D19DD" w:rsidRDefault="00B26512" w:rsidP="00C80040">
      <w:pPr>
        <w:spacing w:before="240" w:after="0" w:line="240" w:lineRule="auto"/>
        <w:ind w:firstLine="432"/>
        <w:jc w:val="thaiDistribute"/>
        <w:rPr>
          <w:rFonts w:ascii="TH SarabunIT๙" w:hAnsi="TH SarabunIT๙" w:cs="TH SarabunIT๙"/>
          <w:sz w:val="32"/>
          <w:szCs w:val="32"/>
        </w:rPr>
      </w:pPr>
      <w:r w:rsidRPr="008D19DD">
        <w:rPr>
          <w:rFonts w:ascii="TH SarabunIT๙" w:hAnsi="TH SarabunIT๙" w:cs="TH SarabunIT๙"/>
          <w:sz w:val="32"/>
          <w:szCs w:val="32"/>
          <w:cs/>
        </w:rPr>
        <w:t xml:space="preserve">ผลการดำเนินโครงการสัตว์ปลอดโรค คนปลอดภัย จากโรคพิษสุนัขบ้าฯ </w:t>
      </w:r>
      <w:r w:rsidR="0018053B" w:rsidRPr="008D19DD">
        <w:rPr>
          <w:rFonts w:ascii="TH SarabunIT๙" w:hAnsi="TH SarabunIT๙" w:cs="TH SarabunIT๙"/>
          <w:sz w:val="32"/>
          <w:szCs w:val="32"/>
          <w:cs/>
        </w:rPr>
        <w:t>ในปีงบประมาณ พ.ศ. ๒๕๖๔</w:t>
      </w:r>
      <w:r w:rsidR="0018053B" w:rsidRPr="008D19DD">
        <w:rPr>
          <w:rFonts w:ascii="TH SarabunIT๙" w:hAnsi="TH SarabunIT๙" w:cs="TH SarabunIT๙" w:hint="cs"/>
          <w:sz w:val="32"/>
          <w:szCs w:val="32"/>
          <w:cs/>
        </w:rPr>
        <w:t xml:space="preserve"> </w:t>
      </w:r>
      <w:r w:rsidR="008D19DD" w:rsidRPr="008D19DD">
        <w:rPr>
          <w:rFonts w:ascii="TH SarabunIT๙" w:hAnsi="TH SarabunIT๙" w:cs="TH SarabunIT๙" w:hint="cs"/>
          <w:sz w:val="32"/>
          <w:szCs w:val="32"/>
          <w:cs/>
        </w:rPr>
        <w:t xml:space="preserve">     </w:t>
      </w:r>
      <w:r w:rsidRPr="008D19DD">
        <w:rPr>
          <w:rFonts w:ascii="TH SarabunIT๙" w:hAnsi="TH SarabunIT๙" w:cs="TH SarabunIT๙"/>
          <w:sz w:val="32"/>
          <w:szCs w:val="32"/>
          <w:cs/>
        </w:rPr>
        <w:t>มีดังนี้</w:t>
      </w:r>
    </w:p>
    <w:p w14:paraId="23B2CDA4" w14:textId="5478EB89" w:rsidR="00C94D48" w:rsidRPr="0018053B" w:rsidRDefault="00B26512" w:rsidP="00C94D48">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(๑) การออกข้อบัญญัติ/ออกเทศบัญญัติ ในการควบคุมการเลี้ยงและปล่อยสัตว์  ดำเนินการไปแล้ว</w:t>
      </w:r>
      <w:r w:rsidRPr="0018053B">
        <w:rPr>
          <w:rFonts w:ascii="TH SarabunIT๙" w:hAnsi="TH SarabunIT๙" w:cs="TH SarabunIT๙"/>
          <w:spacing w:val="-4"/>
          <w:sz w:val="32"/>
          <w:szCs w:val="32"/>
          <w:cs/>
        </w:rPr>
        <w:t>ทั้งสิ้น 6,291 แห่งจาก 7,849 แห่ง คิดเป็นร้อยละ 80.94 ซึ่งกำหนดเป้าหมา</w:t>
      </w:r>
      <w:r w:rsidR="0018053B" w:rsidRPr="0018053B">
        <w:rPr>
          <w:rFonts w:ascii="TH SarabunIT๙" w:hAnsi="TH SarabunIT๙" w:cs="TH SarabunIT๙"/>
          <w:spacing w:val="-4"/>
          <w:sz w:val="32"/>
          <w:szCs w:val="32"/>
          <w:cs/>
        </w:rPr>
        <w:t>ยการออกข้อบัญญัติ/เทศบัญญัติ</w:t>
      </w:r>
      <w:r w:rsidRPr="0018053B">
        <w:rPr>
          <w:rFonts w:ascii="TH SarabunIT๙" w:hAnsi="TH SarabunIT๙" w:cs="TH SarabunIT๙"/>
          <w:sz w:val="32"/>
          <w:szCs w:val="32"/>
          <w:cs/>
        </w:rPr>
        <w:t xml:space="preserve">ในการควบคุมการเลี้ยงและปล่อยสัตว์  ในปี พ.ศ. ๒๕๖๕ ให้ได้ร้อยละ 100 </w:t>
      </w:r>
    </w:p>
    <w:p w14:paraId="6077EC50" w14:textId="77777777" w:rsidR="00C94D48" w:rsidRPr="0018053B" w:rsidRDefault="00B26512" w:rsidP="00C94D48">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(๒) การฝึกอบรมเชิงปฏิบัติการให้บุคลากรในสังกัด สำนักงานท้องถิ่นจังหวัด พนักงานท้องถิ่นอำเภอ และบุคลากรด้านสาธารณสุขขององค์กรปกครองส่วนท้องถิ่น ซึ่งได้ผ่านการ</w:t>
      </w:r>
      <w:r w:rsidR="00C94D48" w:rsidRPr="0018053B">
        <w:rPr>
          <w:rFonts w:ascii="TH SarabunIT๙" w:hAnsi="TH SarabunIT๙" w:cs="TH SarabunIT๙"/>
          <w:sz w:val="32"/>
          <w:szCs w:val="32"/>
          <w:cs/>
        </w:rPr>
        <w:t>ฝึกอบรมฯ ไปแล้ว จำนวน 15,848 ค</w:t>
      </w:r>
      <w:r w:rsidR="00C94D48" w:rsidRPr="0018053B">
        <w:rPr>
          <w:rFonts w:ascii="TH SarabunIT๙" w:hAnsi="TH SarabunIT๙" w:cs="TH SarabunIT๙" w:hint="cs"/>
          <w:sz w:val="32"/>
          <w:szCs w:val="32"/>
          <w:cs/>
        </w:rPr>
        <w:t>น</w:t>
      </w:r>
    </w:p>
    <w:p w14:paraId="1D873066" w14:textId="43CF0AC3" w:rsidR="00A91F56" w:rsidRPr="0018053B" w:rsidRDefault="00B26512" w:rsidP="00A91F56">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 xml:space="preserve">(๓) การประกวดโครงการ </w:t>
      </w:r>
      <w:r w:rsidRPr="0018053B">
        <w:rPr>
          <w:rFonts w:ascii="TH SarabunIT๙" w:hAnsi="TH SarabunIT๙" w:cs="TH SarabunIT๙"/>
          <w:sz w:val="32"/>
          <w:szCs w:val="32"/>
        </w:rPr>
        <w:t xml:space="preserve">Thailand Rabies Awards </w:t>
      </w:r>
      <w:r w:rsidRPr="0018053B">
        <w:rPr>
          <w:rFonts w:ascii="TH SarabunIT๙" w:hAnsi="TH SarabunIT๙" w:cs="TH SarabunIT๙"/>
          <w:sz w:val="32"/>
          <w:szCs w:val="32"/>
          <w:cs/>
        </w:rPr>
        <w:t>2021 ได้มีการคัดเลือกองค์กรปกครอง</w:t>
      </w:r>
      <w:r w:rsidR="008E517A" w:rsidRPr="0018053B">
        <w:rPr>
          <w:rFonts w:ascii="TH SarabunIT๙" w:hAnsi="TH SarabunIT๙" w:cs="TH SarabunIT๙" w:hint="cs"/>
          <w:sz w:val="32"/>
          <w:szCs w:val="32"/>
          <w:cs/>
        </w:rPr>
        <w:t xml:space="preserve">        </w:t>
      </w:r>
      <w:r w:rsidRPr="0018053B">
        <w:rPr>
          <w:rFonts w:ascii="TH SarabunIT๙" w:hAnsi="TH SarabunIT๙" w:cs="TH SarabunIT๙"/>
          <w:sz w:val="32"/>
          <w:szCs w:val="32"/>
          <w:cs/>
        </w:rPr>
        <w:t>ส่วนท้องถิ่นต้นแบบไปแล้ว จำนวน 14 แห่ง ซึ่งอยู่ระหว่างการมอบประกาศนียบัตรและรางวัล โดยในระดับ</w:t>
      </w:r>
      <w:r w:rsidRPr="001E5901">
        <w:rPr>
          <w:rFonts w:ascii="TH SarabunIT๙" w:hAnsi="TH SarabunIT๙" w:cs="TH SarabunIT๙"/>
          <w:spacing w:val="-6"/>
          <w:sz w:val="32"/>
          <w:szCs w:val="32"/>
          <w:cs/>
        </w:rPr>
        <w:t>เทศบาล รางวัลชนะเลิศ คือ เทศบาลเมืองกะทู้ จังหวัดภูเก็ต รางวัลรองชนะเลิศอันดับ 1 คือ เทศบาลตำบลท่าพระ</w:t>
      </w:r>
      <w:r w:rsidRPr="0018053B">
        <w:rPr>
          <w:rFonts w:ascii="TH SarabunIT๙" w:hAnsi="TH SarabunIT๙" w:cs="TH SarabunIT๙"/>
          <w:sz w:val="32"/>
          <w:szCs w:val="32"/>
          <w:cs/>
        </w:rPr>
        <w:t xml:space="preserve"> จังหวัดขอนแก่น และรางวัลรองชนะเลิศอันดับ 2 คือเทศบาลนครยะลา จังหวัดยะลา ส่วนในระดับองค์การบริหารส่วนตำบล รางวัลชนะเลิศ  คือ องค์การบริหารส่วนตำบลธาตุ จังหวัดศรีสะเกษ รางวัลรองชนะเลิศ</w:t>
      </w:r>
      <w:r w:rsidRPr="0018053B">
        <w:rPr>
          <w:rFonts w:ascii="TH SarabunIT๙" w:hAnsi="TH SarabunIT๙" w:cs="TH SarabunIT๙"/>
          <w:sz w:val="32"/>
          <w:szCs w:val="32"/>
          <w:cs/>
        </w:rPr>
        <w:lastRenderedPageBreak/>
        <w:t>อันดับ ๑ คือ องค์การบริหารส่วนตำบลบ้านปรก จังหวั</w:t>
      </w:r>
      <w:r w:rsidR="008E517A" w:rsidRPr="0018053B">
        <w:rPr>
          <w:rFonts w:ascii="TH SarabunIT๙" w:hAnsi="TH SarabunIT๙" w:cs="TH SarabunIT๙"/>
          <w:sz w:val="32"/>
          <w:szCs w:val="32"/>
          <w:cs/>
        </w:rPr>
        <w:t>ดสมุทรสงคราม และรางวัล</w:t>
      </w:r>
      <w:r w:rsidRPr="0018053B">
        <w:rPr>
          <w:rFonts w:ascii="TH SarabunIT๙" w:hAnsi="TH SarabunIT๙" w:cs="TH SarabunIT๙"/>
          <w:sz w:val="32"/>
          <w:szCs w:val="32"/>
          <w:cs/>
        </w:rPr>
        <w:t xml:space="preserve">รองชนะเลิศอันดับ 2 คือ องค์การบริหารส่วนตำบลท่าก๊อ จังหวัดเชียงราย </w:t>
      </w:r>
    </w:p>
    <w:p w14:paraId="5F12DB4E" w14:textId="77777777" w:rsidR="00A91F56" w:rsidRPr="0018053B" w:rsidRDefault="00B26512" w:rsidP="00A91F56">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(๔) การจัดให้มีสถานสงเคราะห์สัตว์ และ</w:t>
      </w:r>
      <w:r w:rsidR="00A91F56" w:rsidRPr="0018053B">
        <w:rPr>
          <w:rFonts w:ascii="TH SarabunIT๙" w:hAnsi="TH SarabunIT๙" w:cs="TH SarabunIT๙"/>
          <w:sz w:val="32"/>
          <w:szCs w:val="32"/>
          <w:cs/>
        </w:rPr>
        <w:t>พัฒนาให้เป็นต้นแบบแหล่งศึกษา</w:t>
      </w:r>
      <w:r w:rsidRPr="0018053B">
        <w:rPr>
          <w:rFonts w:ascii="TH SarabunIT๙" w:hAnsi="TH SarabunIT๙" w:cs="TH SarabunIT๙"/>
          <w:sz w:val="32"/>
          <w:szCs w:val="32"/>
          <w:cs/>
        </w:rPr>
        <w:t>ดูงาน เช่น ศูนย์พักพิงสุนัขจรจัด เทศบาลนครรังสิต คลอง 11 จังหวัดปทุมธานี และศูนย์พักพิงสุนัขจรจัดโครงการธรรมรักษ์นิเวศน์ เทศบาลเขาสามยอด จังหวัดลพบุรี</w:t>
      </w:r>
    </w:p>
    <w:p w14:paraId="3646D5E5" w14:textId="77777777" w:rsidR="00A91F56" w:rsidRPr="0018053B" w:rsidRDefault="00B26512" w:rsidP="00A91F56">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 xml:space="preserve">สำหรับแผนปฏิบัติงานประจำปีงบประมาณ พ.ศ. 2565 มีการดำเนินโครงการ ดังนี้ </w:t>
      </w:r>
    </w:p>
    <w:p w14:paraId="4F3C436E" w14:textId="7814C7E0" w:rsidR="004D2F81" w:rsidRPr="0018053B" w:rsidRDefault="00B26512" w:rsidP="004D2F8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 xml:space="preserve">(๑) </w:t>
      </w:r>
      <w:r w:rsidRPr="001320E1">
        <w:rPr>
          <w:rFonts w:ascii="TH SarabunIT๙" w:hAnsi="TH SarabunIT๙" w:cs="TH SarabunIT๙"/>
          <w:spacing w:val="-6"/>
          <w:sz w:val="32"/>
          <w:szCs w:val="32"/>
          <w:cs/>
        </w:rPr>
        <w:t>โครงการเงินอุดหนุนทั่วไปเพื่อขับเคลื่อนโครงการส</w:t>
      </w:r>
      <w:r w:rsidR="004D2F81" w:rsidRPr="001320E1">
        <w:rPr>
          <w:rFonts w:ascii="TH SarabunIT๙" w:hAnsi="TH SarabunIT๙" w:cs="TH SarabunIT๙"/>
          <w:spacing w:val="-6"/>
          <w:sz w:val="32"/>
          <w:szCs w:val="32"/>
          <w:cs/>
        </w:rPr>
        <w:t xml:space="preserve">ัตว์ปลอดโรค </w:t>
      </w:r>
      <w:r w:rsidRPr="001320E1">
        <w:rPr>
          <w:rFonts w:ascii="TH SarabunIT๙" w:hAnsi="TH SarabunIT๙" w:cs="TH SarabunIT๙"/>
          <w:spacing w:val="-6"/>
          <w:sz w:val="32"/>
          <w:szCs w:val="32"/>
          <w:cs/>
        </w:rPr>
        <w:t>คนปลอดภัยจาก โรคพิษสุนัขบ้าฯ</w:t>
      </w:r>
      <w:r w:rsidRPr="0018053B">
        <w:rPr>
          <w:rFonts w:ascii="TH SarabunIT๙" w:hAnsi="TH SarabunIT๙" w:cs="TH SarabunIT๙"/>
          <w:sz w:val="32"/>
          <w:szCs w:val="32"/>
          <w:cs/>
        </w:rPr>
        <w:t xml:space="preserve"> เพื่อสนับสนุนเป็นค่าวัคซีนและอุปกรณ์ </w:t>
      </w:r>
    </w:p>
    <w:p w14:paraId="0E60AE80" w14:textId="77777777" w:rsidR="004D2F81" w:rsidRPr="0018053B" w:rsidRDefault="00B26512" w:rsidP="004D2F8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(๒) โครงการสำรวจข้อมูลจำนวนสัตว์แล</w:t>
      </w:r>
      <w:r w:rsidR="004D2F81" w:rsidRPr="0018053B">
        <w:rPr>
          <w:rFonts w:ascii="TH SarabunIT๙" w:hAnsi="TH SarabunIT๙" w:cs="TH SarabunIT๙"/>
          <w:sz w:val="32"/>
          <w:szCs w:val="32"/>
          <w:cs/>
        </w:rPr>
        <w:t>ะขึ้นทะเบียนสัตว์ตามโครงการ</w:t>
      </w:r>
      <w:r w:rsidRPr="0018053B">
        <w:rPr>
          <w:rFonts w:ascii="TH SarabunIT๙" w:hAnsi="TH SarabunIT๙" w:cs="TH SarabunIT๙"/>
          <w:sz w:val="32"/>
          <w:szCs w:val="32"/>
          <w:cs/>
        </w:rPr>
        <w:t xml:space="preserve">สัตว์ปลอดโรค คนปลอดภัยจาก โรคพิษสุนัขบ้าฯ เพื่อสนับสนุนเป็นค่าสำรวจจำนวนประชากรสุนัขและแมว </w:t>
      </w:r>
    </w:p>
    <w:p w14:paraId="2AF38B18" w14:textId="77777777" w:rsidR="004D2F81" w:rsidRPr="0018053B" w:rsidRDefault="00B26512" w:rsidP="004D2F8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 xml:space="preserve">(๓) </w:t>
      </w:r>
      <w:r w:rsidRPr="001320E1">
        <w:rPr>
          <w:rFonts w:ascii="TH SarabunIT๙" w:hAnsi="TH SarabunIT๙" w:cs="TH SarabunIT๙"/>
          <w:spacing w:val="-4"/>
          <w:sz w:val="32"/>
          <w:szCs w:val="32"/>
          <w:cs/>
        </w:rPr>
        <w:t>โครงการพัฒนาศักยภาพบุคลากรองค์กรปกครองส่วนท้องถิ่นในการป้องกัน ควบคุมโรคพิษสุนัขบ้า</w:t>
      </w:r>
      <w:r w:rsidRPr="0018053B">
        <w:rPr>
          <w:rFonts w:ascii="TH SarabunIT๙" w:hAnsi="TH SarabunIT๙" w:cs="TH SarabunIT๙"/>
          <w:sz w:val="32"/>
          <w:szCs w:val="32"/>
          <w:cs/>
        </w:rPr>
        <w:t xml:space="preserve">ภายใต้โครงการสัตว์ปลอดโรค คนปลอดภัยจาก โรคพิษสุนัขบ้าฯ </w:t>
      </w:r>
    </w:p>
    <w:p w14:paraId="5322CE84" w14:textId="77777777" w:rsidR="004D2F81" w:rsidRPr="0018053B" w:rsidRDefault="00B26512" w:rsidP="004D2F8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(๔) การบูรณาการความร่วมมือกับกรมควบคุมโรค และกรมปศุสัตว์ในการส่งเสริมให้องค์กรปกครอง</w:t>
      </w:r>
      <w:r w:rsidR="004D2F81" w:rsidRPr="0018053B">
        <w:rPr>
          <w:rFonts w:ascii="TH SarabunIT๙" w:hAnsi="TH SarabunIT๙" w:cs="TH SarabunIT๙" w:hint="cs"/>
          <w:sz w:val="32"/>
          <w:szCs w:val="32"/>
          <w:cs/>
        </w:rPr>
        <w:t xml:space="preserve">   </w:t>
      </w:r>
      <w:r w:rsidRPr="0018053B">
        <w:rPr>
          <w:rFonts w:ascii="TH SarabunIT๙" w:hAnsi="TH SarabunIT๙" w:cs="TH SarabunIT๙"/>
          <w:sz w:val="32"/>
          <w:szCs w:val="32"/>
          <w:cs/>
        </w:rPr>
        <w:t xml:space="preserve">ส่วนท้องถิ่นเข้าร่วมการประกวด </w:t>
      </w:r>
      <w:r w:rsidRPr="0018053B">
        <w:rPr>
          <w:rFonts w:ascii="TH SarabunIT๙" w:hAnsi="TH SarabunIT๙" w:cs="TH SarabunIT๙"/>
          <w:sz w:val="32"/>
          <w:szCs w:val="32"/>
        </w:rPr>
        <w:t xml:space="preserve">Thailand Rabies Awards </w:t>
      </w:r>
      <w:r w:rsidRPr="0018053B">
        <w:rPr>
          <w:rFonts w:ascii="TH SarabunIT๙" w:hAnsi="TH SarabunIT๙" w:cs="TH SarabunIT๙"/>
          <w:sz w:val="32"/>
          <w:szCs w:val="32"/>
          <w:cs/>
        </w:rPr>
        <w:t>2022 เพื่อสร้างขวัญกำลังใจให้องค์กรปกครอง</w:t>
      </w:r>
      <w:r w:rsidR="004D2F81" w:rsidRPr="0018053B">
        <w:rPr>
          <w:rFonts w:ascii="TH SarabunIT๙" w:hAnsi="TH SarabunIT๙" w:cs="TH SarabunIT๙" w:hint="cs"/>
          <w:sz w:val="32"/>
          <w:szCs w:val="32"/>
          <w:cs/>
        </w:rPr>
        <w:t xml:space="preserve">    </w:t>
      </w:r>
      <w:r w:rsidRPr="0018053B">
        <w:rPr>
          <w:rFonts w:ascii="TH SarabunIT๙" w:hAnsi="TH SarabunIT๙" w:cs="TH SarabunIT๙"/>
          <w:sz w:val="32"/>
          <w:szCs w:val="32"/>
          <w:cs/>
        </w:rPr>
        <w:t>ส่วนท้องถิ่นที่มีผลงานเป็นที่ประจักษ์</w:t>
      </w:r>
    </w:p>
    <w:p w14:paraId="2B9E0951" w14:textId="1F233366" w:rsidR="004D2F81" w:rsidRPr="0018053B" w:rsidRDefault="00B26512" w:rsidP="004D2F8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(๕) การตรวจติดตามการดำเนินงานขององค์</w:t>
      </w:r>
      <w:r w:rsidR="004D2F81" w:rsidRPr="0018053B">
        <w:rPr>
          <w:rFonts w:ascii="TH SarabunIT๙" w:hAnsi="TH SarabunIT๙" w:cs="TH SarabunIT๙"/>
          <w:sz w:val="32"/>
          <w:szCs w:val="32"/>
          <w:cs/>
        </w:rPr>
        <w:t xml:space="preserve">กรปกครองส่วนท้องถิ่น </w:t>
      </w:r>
      <w:r w:rsidRPr="0018053B">
        <w:rPr>
          <w:rFonts w:ascii="TH SarabunIT๙" w:hAnsi="TH SarabunIT๙" w:cs="TH SarabunIT๙"/>
          <w:sz w:val="32"/>
          <w:szCs w:val="32"/>
          <w:cs/>
        </w:rPr>
        <w:t>เพื่อสร้างพื้นที่ปลอดโรค</w:t>
      </w:r>
      <w:r w:rsidR="001320E1">
        <w:rPr>
          <w:rFonts w:ascii="TH SarabunIT๙" w:hAnsi="TH SarabunIT๙" w:cs="TH SarabunIT๙" w:hint="cs"/>
          <w:sz w:val="32"/>
          <w:szCs w:val="32"/>
          <w:cs/>
        </w:rPr>
        <w:t xml:space="preserve">    </w:t>
      </w:r>
      <w:r w:rsidR="00734BB1">
        <w:rPr>
          <w:rFonts w:ascii="TH SarabunIT๙" w:hAnsi="TH SarabunIT๙" w:cs="TH SarabunIT๙" w:hint="cs"/>
          <w:sz w:val="32"/>
          <w:szCs w:val="32"/>
          <w:cs/>
        </w:rPr>
        <w:t xml:space="preserve">  </w:t>
      </w:r>
      <w:r w:rsidR="001320E1">
        <w:rPr>
          <w:rFonts w:ascii="TH SarabunIT๙" w:hAnsi="TH SarabunIT๙" w:cs="TH SarabunIT๙" w:hint="cs"/>
          <w:sz w:val="32"/>
          <w:szCs w:val="32"/>
          <w:cs/>
        </w:rPr>
        <w:t xml:space="preserve"> </w:t>
      </w:r>
      <w:r w:rsidRPr="0018053B">
        <w:rPr>
          <w:rFonts w:ascii="TH SarabunIT๙" w:hAnsi="TH SarabunIT๙" w:cs="TH SarabunIT๙"/>
          <w:sz w:val="32"/>
          <w:szCs w:val="32"/>
          <w:cs/>
        </w:rPr>
        <w:t xml:space="preserve">พิษสุนัขบ้า </w:t>
      </w:r>
    </w:p>
    <w:p w14:paraId="5D4D5478" w14:textId="77777777" w:rsidR="00CB5C21" w:rsidRPr="0018053B" w:rsidRDefault="00B26512" w:rsidP="00CB5C2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(๖) การบูรณาการความร่วมมือกับกรมควบ</w:t>
      </w:r>
      <w:r w:rsidR="00CB5C21" w:rsidRPr="0018053B">
        <w:rPr>
          <w:rFonts w:ascii="TH SarabunIT๙" w:hAnsi="TH SarabunIT๙" w:cs="TH SarabunIT๙"/>
          <w:sz w:val="32"/>
          <w:szCs w:val="32"/>
          <w:cs/>
        </w:rPr>
        <w:t>คุมโรค และกรมปศุสัตว์</w:t>
      </w:r>
      <w:r w:rsidRPr="0018053B">
        <w:rPr>
          <w:rFonts w:ascii="TH SarabunIT๙" w:hAnsi="TH SarabunIT๙" w:cs="TH SarabunIT๙"/>
          <w:sz w:val="32"/>
          <w:szCs w:val="32"/>
          <w:cs/>
        </w:rPr>
        <w:t xml:space="preserve">เพื่อร่วมกันขับเคลื่อนให้องค์กรปกครองส่วนท้องถิ่นทั่วประเทศได้สร้างพื้นที่ปลอดโรคพิษสุนัขบ้า </w:t>
      </w:r>
    </w:p>
    <w:p w14:paraId="4DF65478" w14:textId="77777777" w:rsidR="00CB5C21" w:rsidRPr="0018053B" w:rsidRDefault="00B26512" w:rsidP="00CB5C2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(๗) การประชาสัมพันธ์เผยแพร่ให้ประชา</w:t>
      </w:r>
      <w:r w:rsidR="00CB5C21" w:rsidRPr="0018053B">
        <w:rPr>
          <w:rFonts w:ascii="TH SarabunIT๙" w:hAnsi="TH SarabunIT๙" w:cs="TH SarabunIT๙"/>
          <w:sz w:val="32"/>
          <w:szCs w:val="32"/>
          <w:cs/>
        </w:rPr>
        <w:t>ชนทราบข้อมูลและหน้าที่</w:t>
      </w:r>
      <w:r w:rsidRPr="0018053B">
        <w:rPr>
          <w:rFonts w:ascii="TH SarabunIT๙" w:hAnsi="TH SarabunIT๙" w:cs="TH SarabunIT๙"/>
          <w:sz w:val="32"/>
          <w:szCs w:val="32"/>
          <w:cs/>
        </w:rPr>
        <w:t>ความรับผิดชอบเพื่อต้องปฏิบัติ</w:t>
      </w:r>
      <w:r w:rsidR="00CB5C21" w:rsidRPr="0018053B">
        <w:rPr>
          <w:rFonts w:ascii="TH SarabunIT๙" w:hAnsi="TH SarabunIT๙" w:cs="TH SarabunIT๙" w:hint="cs"/>
          <w:sz w:val="32"/>
          <w:szCs w:val="32"/>
          <w:cs/>
        </w:rPr>
        <w:t xml:space="preserve">    </w:t>
      </w:r>
      <w:r w:rsidRPr="0018053B">
        <w:rPr>
          <w:rFonts w:ascii="TH SarabunIT๙" w:hAnsi="TH SarabunIT๙" w:cs="TH SarabunIT๙"/>
          <w:sz w:val="32"/>
          <w:szCs w:val="32"/>
          <w:cs/>
        </w:rPr>
        <w:t xml:space="preserve">ตามกฎหมายและข้อบัญญัติท้องถิ่น รวมทั้งการสร้างจิตสำนึกต่อส่วนรวม </w:t>
      </w:r>
    </w:p>
    <w:p w14:paraId="7FEF752B" w14:textId="77777777" w:rsidR="00CB5C21" w:rsidRPr="0018053B" w:rsidRDefault="00B26512" w:rsidP="00CB5C2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 xml:space="preserve">(๘) </w:t>
      </w:r>
      <w:r w:rsidRPr="001320E1">
        <w:rPr>
          <w:rFonts w:ascii="TH SarabunIT๙" w:hAnsi="TH SarabunIT๙" w:cs="TH SarabunIT๙"/>
          <w:spacing w:val="-4"/>
          <w:sz w:val="32"/>
          <w:szCs w:val="32"/>
          <w:cs/>
        </w:rPr>
        <w:t>การเร่งรัดการออกข้อบัญญัติท้องถิ่น เพื่อควบคุมการเลี้ยงและปล่อยสัตว์ที่ยังเหลืออยู่ให้แล้วเสร็จ</w:t>
      </w:r>
      <w:r w:rsidRPr="0018053B">
        <w:rPr>
          <w:rFonts w:ascii="TH SarabunIT๙" w:hAnsi="TH SarabunIT๙" w:cs="TH SarabunIT๙"/>
          <w:sz w:val="32"/>
          <w:szCs w:val="32"/>
          <w:cs/>
        </w:rPr>
        <w:t xml:space="preserve">และเป็นไปตามวัตถุประสงค์ คือ ร้อยละ100 ภายในปี พ.ศ. 2565 </w:t>
      </w:r>
    </w:p>
    <w:p w14:paraId="1758FBD0" w14:textId="77777777" w:rsidR="00CB5C21" w:rsidRPr="0018053B" w:rsidRDefault="00B26512" w:rsidP="00CB5C2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 xml:space="preserve">(๙) การส่งเสริมนวัตกรรมป้องกันและควบคุมโรคพิษสุนัขบ้าในองค์กรปกครองส่วนท้องถิ่น </w:t>
      </w:r>
    </w:p>
    <w:p w14:paraId="247859A6" w14:textId="4BC10C04" w:rsidR="00E417EB" w:rsidRPr="0018053B" w:rsidRDefault="00B26512" w:rsidP="00CB5C21">
      <w:pPr>
        <w:spacing w:after="0" w:line="240" w:lineRule="auto"/>
        <w:ind w:firstLine="851"/>
        <w:jc w:val="thaiDistribute"/>
        <w:rPr>
          <w:rFonts w:ascii="TH SarabunIT๙" w:hAnsi="TH SarabunIT๙" w:cs="TH SarabunIT๙"/>
          <w:sz w:val="32"/>
          <w:szCs w:val="32"/>
        </w:rPr>
      </w:pPr>
      <w:r w:rsidRPr="0018053B">
        <w:rPr>
          <w:rFonts w:ascii="TH SarabunIT๙" w:hAnsi="TH SarabunIT๙" w:cs="TH SarabunIT๙"/>
          <w:sz w:val="32"/>
          <w:szCs w:val="32"/>
          <w:cs/>
        </w:rPr>
        <w:t>(๑๐) การจัดทำแบบประเมินท้องถิ่นปลอดโรคพิษสุนัขบ้า เพื่อประเมินความพร้อมขององค์กรปกครองส่วนท้องถิ่นในการสร้างพื้นที่ปลอดโรคพิษสุนัขบ้า</w:t>
      </w:r>
    </w:p>
    <w:p w14:paraId="38140D32" w14:textId="77777777" w:rsidR="00E417EB" w:rsidRDefault="00E417EB" w:rsidP="00C94D48">
      <w:pPr>
        <w:spacing w:after="0" w:line="240" w:lineRule="auto"/>
        <w:ind w:firstLine="720"/>
        <w:jc w:val="thaiDistribute"/>
        <w:rPr>
          <w:rFonts w:ascii="TH SarabunIT๙" w:hAnsi="TH SarabunIT๙" w:cs="TH SarabunIT๙"/>
          <w:spacing w:val="-6"/>
          <w:sz w:val="32"/>
          <w:szCs w:val="32"/>
        </w:rPr>
      </w:pPr>
    </w:p>
    <w:p w14:paraId="648E33F1" w14:textId="77777777" w:rsidR="00A63498" w:rsidRDefault="00A63498" w:rsidP="005316D1">
      <w:pPr>
        <w:spacing w:before="120" w:after="0" w:line="240" w:lineRule="auto"/>
        <w:ind w:firstLine="720"/>
        <w:jc w:val="thaiDistribute"/>
        <w:rPr>
          <w:rFonts w:ascii="TH SarabunIT๙" w:hAnsi="TH SarabunIT๙" w:cs="TH SarabunIT๙"/>
          <w:spacing w:val="-6"/>
          <w:sz w:val="32"/>
          <w:szCs w:val="32"/>
        </w:rPr>
      </w:pPr>
    </w:p>
    <w:p w14:paraId="47F6CACC" w14:textId="77777777" w:rsidR="00CB5C21" w:rsidRDefault="00CB5C21" w:rsidP="005316D1">
      <w:pPr>
        <w:spacing w:before="120" w:after="0" w:line="240" w:lineRule="auto"/>
        <w:ind w:firstLine="720"/>
        <w:jc w:val="thaiDistribute"/>
        <w:rPr>
          <w:rFonts w:ascii="TH SarabunIT๙" w:hAnsi="TH SarabunIT๙" w:cs="TH SarabunIT๙"/>
          <w:spacing w:val="-6"/>
          <w:sz w:val="32"/>
          <w:szCs w:val="32"/>
        </w:rPr>
      </w:pPr>
    </w:p>
    <w:p w14:paraId="61CEC9AD" w14:textId="77777777" w:rsidR="00CB5C21" w:rsidRDefault="00CB5C21" w:rsidP="005316D1">
      <w:pPr>
        <w:spacing w:before="120" w:after="0" w:line="240" w:lineRule="auto"/>
        <w:ind w:firstLine="720"/>
        <w:jc w:val="thaiDistribute"/>
        <w:rPr>
          <w:rFonts w:ascii="TH SarabunIT๙" w:hAnsi="TH SarabunIT๙" w:cs="TH SarabunIT๙"/>
          <w:spacing w:val="-6"/>
          <w:sz w:val="32"/>
          <w:szCs w:val="32"/>
        </w:rPr>
      </w:pPr>
    </w:p>
    <w:p w14:paraId="3517430E" w14:textId="77777777" w:rsidR="00CB5C21" w:rsidRDefault="00CB5C21" w:rsidP="005316D1">
      <w:pPr>
        <w:spacing w:before="120" w:after="0" w:line="240" w:lineRule="auto"/>
        <w:ind w:firstLine="720"/>
        <w:jc w:val="thaiDistribute"/>
        <w:rPr>
          <w:rFonts w:ascii="TH SarabunIT๙" w:hAnsi="TH SarabunIT๙" w:cs="TH SarabunIT๙"/>
          <w:spacing w:val="-6"/>
          <w:sz w:val="32"/>
          <w:szCs w:val="32"/>
        </w:rPr>
      </w:pPr>
    </w:p>
    <w:p w14:paraId="58742D4D" w14:textId="77777777" w:rsidR="00CB5C21" w:rsidRDefault="00CB5C21" w:rsidP="005316D1">
      <w:pPr>
        <w:spacing w:before="120" w:after="0" w:line="240" w:lineRule="auto"/>
        <w:ind w:firstLine="720"/>
        <w:jc w:val="thaiDistribute"/>
        <w:rPr>
          <w:rFonts w:ascii="TH SarabunIT๙" w:hAnsi="TH SarabunIT๙" w:cs="TH SarabunIT๙"/>
          <w:spacing w:val="-6"/>
          <w:sz w:val="32"/>
          <w:szCs w:val="32"/>
        </w:rPr>
      </w:pPr>
    </w:p>
    <w:p w14:paraId="08AB27DA" w14:textId="77777777" w:rsidR="00CB5C21" w:rsidRDefault="00CB5C21" w:rsidP="005316D1">
      <w:pPr>
        <w:spacing w:before="120" w:after="0" w:line="240" w:lineRule="auto"/>
        <w:ind w:firstLine="720"/>
        <w:jc w:val="thaiDistribute"/>
        <w:rPr>
          <w:rFonts w:ascii="TH SarabunIT๙" w:hAnsi="TH SarabunIT๙" w:cs="TH SarabunIT๙"/>
          <w:spacing w:val="-6"/>
          <w:sz w:val="32"/>
          <w:szCs w:val="32"/>
        </w:rPr>
      </w:pPr>
    </w:p>
    <w:p w14:paraId="2924851A" w14:textId="77777777" w:rsidR="00CB5C21" w:rsidRDefault="00CB5C21" w:rsidP="005316D1">
      <w:pPr>
        <w:spacing w:before="120" w:after="0" w:line="240" w:lineRule="auto"/>
        <w:ind w:firstLine="720"/>
        <w:jc w:val="thaiDistribute"/>
        <w:rPr>
          <w:rFonts w:ascii="TH SarabunIT๙" w:hAnsi="TH SarabunIT๙" w:cs="TH SarabunIT๙"/>
          <w:spacing w:val="-6"/>
          <w:sz w:val="32"/>
          <w:szCs w:val="32"/>
        </w:rPr>
      </w:pPr>
    </w:p>
    <w:p w14:paraId="551BDC52" w14:textId="77777777" w:rsidR="00CB5C21" w:rsidRDefault="00CB5C21" w:rsidP="005316D1">
      <w:pPr>
        <w:spacing w:before="120" w:after="0" w:line="240" w:lineRule="auto"/>
        <w:ind w:firstLine="720"/>
        <w:jc w:val="thaiDistribute"/>
        <w:rPr>
          <w:rFonts w:ascii="TH SarabunIT๙" w:hAnsi="TH SarabunIT๙" w:cs="TH SarabunIT๙"/>
          <w:spacing w:val="-6"/>
          <w:sz w:val="32"/>
          <w:szCs w:val="32"/>
        </w:rPr>
      </w:pPr>
    </w:p>
    <w:p w14:paraId="37683DCA" w14:textId="0992D423" w:rsidR="00CB5C21" w:rsidRDefault="00CB5C21" w:rsidP="008D19DD">
      <w:pPr>
        <w:spacing w:before="120" w:after="0" w:line="240" w:lineRule="auto"/>
        <w:jc w:val="thaiDistribute"/>
        <w:rPr>
          <w:rFonts w:ascii="TH SarabunIT๙" w:hAnsi="TH SarabunIT๙" w:cs="TH SarabunIT๙"/>
          <w:spacing w:val="-6"/>
          <w:sz w:val="32"/>
          <w:szCs w:val="32"/>
        </w:rPr>
      </w:pPr>
    </w:p>
    <w:p w14:paraId="419188B7" w14:textId="77777777" w:rsidR="008D19DD" w:rsidRDefault="008D19DD" w:rsidP="00A27609">
      <w:pPr>
        <w:tabs>
          <w:tab w:val="left" w:pos="567"/>
          <w:tab w:val="left" w:pos="992"/>
          <w:tab w:val="left" w:pos="1559"/>
          <w:tab w:val="left" w:pos="1985"/>
        </w:tabs>
        <w:spacing w:after="0" w:line="240" w:lineRule="auto"/>
        <w:jc w:val="center"/>
        <w:rPr>
          <w:rFonts w:ascii="TH SarabunIT๙" w:hAnsi="TH SarabunIT๙" w:cs="TH SarabunIT๙"/>
          <w:spacing w:val="-6"/>
          <w:sz w:val="32"/>
          <w:szCs w:val="32"/>
        </w:rPr>
      </w:pPr>
    </w:p>
    <w:p w14:paraId="722373DC" w14:textId="2F6E9D33" w:rsidR="007949A6" w:rsidRPr="001973BD" w:rsidRDefault="007949A6" w:rsidP="00A27609">
      <w:pPr>
        <w:tabs>
          <w:tab w:val="left" w:pos="567"/>
          <w:tab w:val="left" w:pos="992"/>
          <w:tab w:val="left" w:pos="1559"/>
          <w:tab w:val="left" w:pos="1985"/>
        </w:tabs>
        <w:spacing w:after="0" w:line="240" w:lineRule="auto"/>
        <w:jc w:val="center"/>
        <w:rPr>
          <w:rFonts w:ascii="TH SarabunIT๙" w:hAnsi="TH SarabunIT๙" w:cs="TH SarabunIT๙"/>
          <w:b/>
          <w:bCs/>
          <w:color w:val="000000"/>
          <w:sz w:val="28"/>
          <w:szCs w:val="40"/>
        </w:rPr>
      </w:pPr>
      <w:r w:rsidRPr="004B4B73">
        <w:rPr>
          <w:rFonts w:ascii="TH SarabunIT๙" w:hAnsi="TH SarabunIT๙" w:cs="TH SarabunIT๙"/>
          <w:b/>
          <w:bCs/>
          <w:color w:val="000000"/>
          <w:sz w:val="28"/>
          <w:szCs w:val="40"/>
          <w:cs/>
        </w:rPr>
        <w:lastRenderedPageBreak/>
        <w:t xml:space="preserve">บทที่ </w:t>
      </w:r>
      <w:r>
        <w:rPr>
          <w:rFonts w:ascii="TH SarabunIT๙" w:hAnsi="TH SarabunIT๙" w:cs="TH SarabunIT๙" w:hint="cs"/>
          <w:b/>
          <w:bCs/>
          <w:color w:val="000000"/>
          <w:sz w:val="28"/>
          <w:szCs w:val="40"/>
          <w:cs/>
        </w:rPr>
        <w:t>2</w:t>
      </w:r>
    </w:p>
    <w:p w14:paraId="251DF323" w14:textId="77777777" w:rsidR="00864DEF" w:rsidRDefault="00864DEF" w:rsidP="00A27609">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r w:rsidRPr="00864DEF">
        <w:rPr>
          <w:rFonts w:ascii="TH SarabunIT๙" w:hAnsi="TH SarabunIT๙" w:cs="TH SarabunIT๙"/>
          <w:b/>
          <w:bCs/>
          <w:color w:val="000000"/>
          <w:sz w:val="40"/>
          <w:szCs w:val="40"/>
          <w:cs/>
        </w:rPr>
        <w:t>การนำเข้าข้อมูลในระบบฐานข้อมูลโรคพิษสุนัขบ้าหนึ่งเดียว (</w:t>
      </w:r>
      <w:r w:rsidRPr="00864DEF">
        <w:rPr>
          <w:rFonts w:ascii="TH SarabunIT๙" w:hAnsi="TH SarabunIT๙" w:cs="TH SarabunIT๙"/>
          <w:b/>
          <w:bCs/>
          <w:color w:val="000000"/>
          <w:sz w:val="40"/>
          <w:szCs w:val="40"/>
        </w:rPr>
        <w:t xml:space="preserve">Rabies One Data) </w:t>
      </w:r>
      <w:r w:rsidRPr="00864DEF">
        <w:rPr>
          <w:rFonts w:ascii="TH SarabunIT๙" w:hAnsi="TH SarabunIT๙" w:cs="TH SarabunIT๙"/>
          <w:b/>
          <w:bCs/>
          <w:color w:val="000000"/>
          <w:sz w:val="40"/>
          <w:szCs w:val="40"/>
          <w:cs/>
        </w:rPr>
        <w:t xml:space="preserve">และการนำข้อมูลไปใช้ประโยชน์ในการบริหารจัดการ </w:t>
      </w:r>
    </w:p>
    <w:p w14:paraId="5520BDD9" w14:textId="090540B0" w:rsidR="007949A6" w:rsidRPr="00864DEF" w:rsidRDefault="00864DEF" w:rsidP="00A27609">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cs/>
        </w:rPr>
      </w:pPr>
      <w:r w:rsidRPr="00864DEF">
        <w:rPr>
          <w:rFonts w:ascii="TH SarabunIT๙" w:hAnsi="TH SarabunIT๙" w:cs="TH SarabunIT๙"/>
          <w:b/>
          <w:bCs/>
          <w:color w:val="000000"/>
          <w:sz w:val="40"/>
          <w:szCs w:val="40"/>
          <w:cs/>
        </w:rPr>
        <w:t>ประจำปีงบประมาณ พ.ศ. ๒๕๖๔</w:t>
      </w:r>
    </w:p>
    <w:p w14:paraId="642022A5" w14:textId="1C50D953" w:rsidR="00500F86" w:rsidRPr="00500F86" w:rsidRDefault="007949A6" w:rsidP="00A27609">
      <w:pPr>
        <w:tabs>
          <w:tab w:val="left" w:pos="567"/>
          <w:tab w:val="left" w:pos="992"/>
          <w:tab w:val="left" w:pos="1559"/>
          <w:tab w:val="left" w:pos="1985"/>
        </w:tabs>
        <w:spacing w:after="0" w:line="240" w:lineRule="auto"/>
        <w:jc w:val="center"/>
        <w:rPr>
          <w:rFonts w:ascii="TH SarabunIT๙" w:hAnsi="TH SarabunIT๙" w:cs="TH SarabunIT๙"/>
          <w:color w:val="0000FF"/>
          <w:sz w:val="28"/>
          <w:szCs w:val="40"/>
        </w:rPr>
      </w:pPr>
      <w:r w:rsidRPr="001973BD">
        <w:rPr>
          <w:rFonts w:ascii="TH SarabunIT๙" w:hAnsi="TH SarabunIT๙" w:cs="TH SarabunIT๙"/>
          <w:noProof/>
        </w:rPr>
        <mc:AlternateContent>
          <mc:Choice Requires="wps">
            <w:drawing>
              <wp:anchor distT="0" distB="0" distL="114300" distR="114300" simplePos="0" relativeHeight="251804672" behindDoc="0" locked="0" layoutInCell="1" allowOverlap="1" wp14:anchorId="191731EC" wp14:editId="0397CE1A">
                <wp:simplePos x="0" y="0"/>
                <wp:positionH relativeFrom="column">
                  <wp:posOffset>0</wp:posOffset>
                </wp:positionH>
                <wp:positionV relativeFrom="paragraph">
                  <wp:posOffset>154940</wp:posOffset>
                </wp:positionV>
                <wp:extent cx="5943600" cy="6985"/>
                <wp:effectExtent l="0" t="0" r="19050" b="31115"/>
                <wp:wrapNone/>
                <wp:docPr id="23" name="ตัวเชื่อมต่อตรง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6985"/>
                        </a:xfrm>
                        <a:prstGeom prst="line">
                          <a:avLst/>
                        </a:prstGeom>
                        <a:noFill/>
                        <a:ln w="25400" cap="flat" cmpd="sng" algn="ctr">
                          <a:solidFill>
                            <a:srgbClr val="ED7D31">
                              <a:lumMod val="5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D7D5256" id="ตัวเชื่อมต่อตรง 18" o:spid="_x0000_s1026" style="position:absolute;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2pt" to="46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" strokecolor="#843c0c" strokeweight="2pt">
                <v:stroke joinstyle="miter"/>
                <o:lock v:ext="edit" shapetype="f"/>
              </v:line>
            </w:pict>
          </mc:Fallback>
        </mc:AlternateContent>
      </w:r>
    </w:p>
    <w:p w14:paraId="3FDDF499" w14:textId="227BB3CA" w:rsidR="002A7BBC" w:rsidRPr="006D60C1" w:rsidRDefault="00372B98" w:rsidP="00372B98">
      <w:pPr>
        <w:tabs>
          <w:tab w:val="left" w:pos="0"/>
          <w:tab w:val="left" w:pos="426"/>
          <w:tab w:val="left" w:pos="851"/>
          <w:tab w:val="left" w:pos="1559"/>
          <w:tab w:val="left" w:pos="1985"/>
        </w:tabs>
        <w:spacing w:before="240" w:after="240" w:line="240" w:lineRule="auto"/>
        <w:jc w:val="thaiDistribute"/>
        <w:rPr>
          <w:rFonts w:ascii="TH SarabunIT๙" w:hAnsi="TH SarabunIT๙" w:cs="TH SarabunIT๙"/>
          <w:sz w:val="32"/>
          <w:szCs w:val="32"/>
          <w:cs/>
        </w:rPr>
      </w:pPr>
      <w:r>
        <w:rPr>
          <w:rFonts w:ascii="TH SarabunIT๙" w:hAnsi="TH SarabunIT๙" w:cs="TH SarabunIT๙"/>
          <w:noProof/>
        </w:rPr>
        <mc:AlternateContent>
          <mc:Choice Requires="wps">
            <w:drawing>
              <wp:anchor distT="0" distB="0" distL="114300" distR="114300" simplePos="0" relativeHeight="251836416" behindDoc="1" locked="0" layoutInCell="1" allowOverlap="1" wp14:anchorId="4647DBA2" wp14:editId="33A15682">
                <wp:simplePos x="0" y="0"/>
                <wp:positionH relativeFrom="column">
                  <wp:posOffset>-207010</wp:posOffset>
                </wp:positionH>
                <wp:positionV relativeFrom="paragraph">
                  <wp:posOffset>84150</wp:posOffset>
                </wp:positionV>
                <wp:extent cx="6232525" cy="372745"/>
                <wp:effectExtent l="0" t="0" r="15875" b="27305"/>
                <wp:wrapNone/>
                <wp:docPr id="12" name="สี่เหลี่ยมผืนผ้า 12"/>
                <wp:cNvGraphicFramePr/>
                <a:graphic xmlns:a="http://schemas.openxmlformats.org/drawingml/2006/main">
                  <a:graphicData uri="http://schemas.microsoft.com/office/word/2010/wordprocessingShape">
                    <wps:wsp>
                      <wps:cNvSpPr/>
                      <wps:spPr>
                        <a:xfrm>
                          <a:off x="0" y="0"/>
                          <a:ext cx="6232525" cy="372745"/>
                        </a:xfrm>
                        <a:prstGeom prst="rect">
                          <a:avLst/>
                        </a:prstGeom>
                        <a:solidFill>
                          <a:schemeClr val="accent3">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095CC1" id="สี่เหลี่ยมผืนผ้า 12" o:spid="_x0000_s1026" style="position:absolute;margin-left:-16.3pt;margin-top:6.65pt;width:490.75pt;height:29.35pt;z-index:-251480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" fillcolor="#eaf1dd [662]" strokecolor="#4e6128 [1606]" strokeweight="2pt"/>
            </w:pict>
          </mc:Fallback>
        </mc:AlternateContent>
      </w:r>
      <w:r w:rsidR="002A7BBC" w:rsidRPr="002D5800">
        <w:rPr>
          <w:rFonts w:ascii="TH SarabunIT๙" w:hAnsi="TH SarabunIT๙" w:cs="TH SarabunIT๙"/>
          <w:b/>
          <w:bCs/>
          <w:sz w:val="32"/>
          <w:szCs w:val="32"/>
          <w:cs/>
        </w:rPr>
        <w:t>๑.</w:t>
      </w:r>
      <w:r w:rsidR="002A7BBC" w:rsidRPr="002D5800">
        <w:rPr>
          <w:rFonts w:ascii="TH SarabunIT๙" w:hAnsi="TH SarabunIT๙" w:cs="TH SarabunIT๙" w:hint="cs"/>
          <w:b/>
          <w:bCs/>
          <w:sz w:val="32"/>
          <w:szCs w:val="32"/>
          <w:cs/>
        </w:rPr>
        <w:tab/>
      </w:r>
      <w:r w:rsidR="000160A7">
        <w:rPr>
          <w:rFonts w:ascii="TH SarabunIT๙" w:hAnsi="TH SarabunIT๙" w:cs="TH SarabunIT๙" w:hint="cs"/>
          <w:b/>
          <w:bCs/>
          <w:sz w:val="32"/>
          <w:szCs w:val="32"/>
          <w:u w:val="single"/>
          <w:cs/>
        </w:rPr>
        <w:t>การดำเนินงาน</w:t>
      </w:r>
      <w:r w:rsidRPr="00372B98">
        <w:rPr>
          <w:rFonts w:ascii="TH SarabunIT๙" w:hAnsi="TH SarabunIT๙" w:cs="TH SarabunIT๙"/>
          <w:noProof/>
        </w:rPr>
        <w:t xml:space="preserve"> </w:t>
      </w:r>
    </w:p>
    <w:p w14:paraId="62FFCE92" w14:textId="135D12C1" w:rsidR="002A7BBC" w:rsidRDefault="007949A6" w:rsidP="000160A7">
      <w:pPr>
        <w:tabs>
          <w:tab w:val="left" w:pos="0"/>
          <w:tab w:val="left" w:pos="426"/>
          <w:tab w:val="left" w:pos="851"/>
          <w:tab w:val="left" w:pos="1559"/>
          <w:tab w:val="left" w:pos="1985"/>
        </w:tabs>
        <w:spacing w:after="0" w:line="240" w:lineRule="auto"/>
        <w:jc w:val="thaiDistribute"/>
        <w:rPr>
          <w:rFonts w:ascii="TH SarabunIT๙" w:eastAsia="Arial Unicode MS" w:hAnsi="TH SarabunIT๙" w:cs="TH SarabunIT๙"/>
          <w:sz w:val="32"/>
          <w:szCs w:val="32"/>
        </w:rPr>
      </w:pPr>
      <w:r w:rsidRPr="002D5800">
        <w:rPr>
          <w:rFonts w:ascii="TH SarabunIT๙" w:hAnsi="TH SarabunIT๙" w:cs="TH SarabunIT๙"/>
          <w:sz w:val="32"/>
          <w:szCs w:val="32"/>
          <w:cs/>
          <w:lang w:val="en-GB"/>
        </w:rPr>
        <w:tab/>
      </w:r>
      <w:r w:rsidR="000160A7" w:rsidRPr="006F47F8">
        <w:rPr>
          <w:rFonts w:ascii="TH SarabunIT๙" w:hAnsi="TH SarabunIT๙" w:cs="TH SarabunIT๙"/>
          <w:sz w:val="32"/>
          <w:szCs w:val="32"/>
          <w:cs/>
          <w:lang w:val="en-GB"/>
        </w:rPr>
        <w:t xml:space="preserve">การดำเนินงานในปี พ.ศ. 2564 การนำข้อมูลจำนวนประชากรสุนัขและแมว เข้าสู่ฐานข้อมูล </w:t>
      </w:r>
      <w:r w:rsidR="000160A7" w:rsidRPr="006F47F8">
        <w:rPr>
          <w:rFonts w:ascii="TH SarabunIT๙" w:hAnsi="TH SarabunIT๙" w:cs="TH SarabunIT๙"/>
          <w:sz w:val="32"/>
          <w:szCs w:val="32"/>
          <w:lang w:val="en-GB"/>
        </w:rPr>
        <w:t xml:space="preserve">Rabies One Data </w:t>
      </w:r>
      <w:r w:rsidR="000160A7" w:rsidRPr="006F47F8">
        <w:rPr>
          <w:rFonts w:ascii="TH SarabunIT๙" w:hAnsi="TH SarabunIT๙" w:cs="TH SarabunIT๙"/>
          <w:sz w:val="32"/>
          <w:szCs w:val="32"/>
          <w:cs/>
          <w:lang w:val="en-GB"/>
        </w:rPr>
        <w:t>จากองค์การบริหารส่วนตำบล และเทศบาลต่าง</w:t>
      </w:r>
      <w:r w:rsidR="00734BB1">
        <w:rPr>
          <w:rFonts w:ascii="TH SarabunIT๙" w:hAnsi="TH SarabunIT๙" w:cs="TH SarabunIT๙" w:hint="cs"/>
          <w:sz w:val="32"/>
          <w:szCs w:val="32"/>
          <w:cs/>
          <w:lang w:val="en-GB"/>
        </w:rPr>
        <w:t xml:space="preserve"> </w:t>
      </w:r>
      <w:r w:rsidR="000160A7" w:rsidRPr="006F47F8">
        <w:rPr>
          <w:rFonts w:ascii="TH SarabunIT๙" w:hAnsi="TH SarabunIT๙" w:cs="TH SarabunIT๙"/>
          <w:sz w:val="32"/>
          <w:szCs w:val="32"/>
          <w:cs/>
          <w:lang w:val="en-GB"/>
        </w:rPr>
        <w:t>ๆ ทั่วประเทศ ได้มีการกำหนดเวลาของการนำเข้าข้อมูลเพื่อที่จะได้มาซึ่งตัวเลขของจำนวนประชากรสุนัขและแมว จากองค์การบริหารส่วนตำบล และเทศบาลต่าง</w:t>
      </w:r>
      <w:r w:rsidR="00734BB1">
        <w:rPr>
          <w:rFonts w:ascii="TH SarabunIT๙" w:hAnsi="TH SarabunIT๙" w:cs="TH SarabunIT๙" w:hint="cs"/>
          <w:sz w:val="32"/>
          <w:szCs w:val="32"/>
          <w:cs/>
          <w:lang w:val="en-GB"/>
        </w:rPr>
        <w:t xml:space="preserve"> </w:t>
      </w:r>
      <w:r w:rsidR="000160A7" w:rsidRPr="006F47F8">
        <w:rPr>
          <w:rFonts w:ascii="TH SarabunIT๙" w:hAnsi="TH SarabunIT๙" w:cs="TH SarabunIT๙"/>
          <w:sz w:val="32"/>
          <w:szCs w:val="32"/>
          <w:cs/>
          <w:lang w:val="en-GB"/>
        </w:rPr>
        <w:t xml:space="preserve">ๆ ซึ่งจะแบ่งเป็น 2 รอบ รอบที่ 1 เป็นการกรอกข้อมูลผ่าน </w:t>
      </w:r>
      <w:r w:rsidR="000160A7" w:rsidRPr="006F47F8">
        <w:rPr>
          <w:rFonts w:ascii="TH SarabunIT๙" w:hAnsi="TH SarabunIT๙" w:cs="TH SarabunIT๙"/>
          <w:sz w:val="32"/>
          <w:szCs w:val="32"/>
          <w:lang w:val="en-GB"/>
        </w:rPr>
        <w:t xml:space="preserve">Application </w:t>
      </w:r>
      <w:r w:rsidR="000160A7" w:rsidRPr="006F47F8">
        <w:rPr>
          <w:rFonts w:ascii="TH SarabunIT๙" w:hAnsi="TH SarabunIT๙" w:cs="TH SarabunIT๙"/>
          <w:sz w:val="32"/>
          <w:szCs w:val="32"/>
          <w:cs/>
          <w:lang w:val="en-GB"/>
        </w:rPr>
        <w:t>และส่งทางอีเมล</w:t>
      </w:r>
      <w:proofErr w:type="spellStart"/>
      <w:r w:rsidR="000160A7" w:rsidRPr="006F47F8">
        <w:rPr>
          <w:rFonts w:ascii="TH SarabunIT๙" w:hAnsi="TH SarabunIT๙" w:cs="TH SarabunIT๙"/>
          <w:sz w:val="32"/>
          <w:szCs w:val="32"/>
          <w:cs/>
          <w:lang w:val="en-GB"/>
        </w:rPr>
        <w:t>ล์</w:t>
      </w:r>
      <w:proofErr w:type="spellEnd"/>
      <w:r w:rsidR="000160A7" w:rsidRPr="006F47F8">
        <w:rPr>
          <w:rFonts w:ascii="TH SarabunIT๙" w:hAnsi="TH SarabunIT๙" w:cs="TH SarabunIT๙"/>
          <w:sz w:val="32"/>
          <w:szCs w:val="32"/>
          <w:cs/>
          <w:lang w:val="en-GB"/>
        </w:rPr>
        <w:t xml:space="preserve"> ปิดรับข้อมูลในช่วงเดือนมีนาคม ๒๕64 และรอบท</w:t>
      </w:r>
      <w:r w:rsidR="006F47F8" w:rsidRPr="006F47F8">
        <w:rPr>
          <w:rFonts w:ascii="TH SarabunIT๙" w:hAnsi="TH SarabunIT๙" w:cs="TH SarabunIT๙"/>
          <w:sz w:val="32"/>
          <w:szCs w:val="32"/>
          <w:cs/>
          <w:lang w:val="en-GB"/>
        </w:rPr>
        <w:t>ี่ 2 เป็นกรอกข้อมูลและส่งผ่าน</w:t>
      </w:r>
      <w:r w:rsidR="000160A7" w:rsidRPr="006F47F8">
        <w:rPr>
          <w:rFonts w:ascii="TH SarabunIT๙" w:hAnsi="TH SarabunIT๙" w:cs="TH SarabunIT๙"/>
          <w:sz w:val="32"/>
          <w:szCs w:val="32"/>
          <w:cs/>
          <w:lang w:val="en-GB"/>
        </w:rPr>
        <w:t xml:space="preserve">บน </w:t>
      </w:r>
      <w:r w:rsidR="000160A7" w:rsidRPr="006F47F8">
        <w:rPr>
          <w:rFonts w:ascii="TH SarabunIT๙" w:hAnsi="TH SarabunIT๙" w:cs="TH SarabunIT๙"/>
          <w:sz w:val="32"/>
          <w:szCs w:val="32"/>
          <w:lang w:val="en-GB"/>
        </w:rPr>
        <w:t xml:space="preserve">Website </w:t>
      </w:r>
      <w:r w:rsidR="000160A7" w:rsidRPr="006F47F8">
        <w:rPr>
          <w:rFonts w:ascii="TH SarabunIT๙" w:hAnsi="TH SarabunIT๙" w:cs="TH SarabunIT๙"/>
          <w:sz w:val="32"/>
          <w:szCs w:val="32"/>
          <w:cs/>
          <w:lang w:val="en-GB"/>
        </w:rPr>
        <w:t xml:space="preserve">ในรูปแบบ </w:t>
      </w:r>
      <w:r w:rsidR="000160A7" w:rsidRPr="006F47F8">
        <w:rPr>
          <w:rFonts w:ascii="TH SarabunIT๙" w:hAnsi="TH SarabunIT๙" w:cs="TH SarabunIT๙"/>
          <w:sz w:val="32"/>
          <w:szCs w:val="32"/>
          <w:lang w:val="en-GB"/>
        </w:rPr>
        <w:t xml:space="preserve">Online </w:t>
      </w:r>
      <w:r w:rsidR="00734BB1">
        <w:rPr>
          <w:rFonts w:ascii="TH SarabunIT๙" w:hAnsi="TH SarabunIT๙" w:cs="TH SarabunIT๙" w:hint="cs"/>
          <w:spacing w:val="-4"/>
          <w:sz w:val="32"/>
          <w:szCs w:val="32"/>
          <w:cs/>
          <w:lang w:val="en-GB"/>
        </w:rPr>
        <w:t>และ</w:t>
      </w:r>
      <w:r w:rsidR="000160A7" w:rsidRPr="00C80040">
        <w:rPr>
          <w:rFonts w:ascii="TH SarabunIT๙" w:hAnsi="TH SarabunIT๙" w:cs="TH SarabunIT๙"/>
          <w:spacing w:val="-4"/>
          <w:sz w:val="32"/>
          <w:szCs w:val="32"/>
          <w:cs/>
          <w:lang w:val="en-GB"/>
        </w:rPr>
        <w:t>ปิดรับข้อมูลการนำเข้าในช่วง</w:t>
      </w:r>
      <w:r w:rsidR="006F47F8" w:rsidRPr="00C80040">
        <w:rPr>
          <w:rFonts w:ascii="TH SarabunIT๙" w:hAnsi="TH SarabunIT๙" w:cs="TH SarabunIT๙"/>
          <w:spacing w:val="-4"/>
          <w:sz w:val="32"/>
          <w:szCs w:val="32"/>
          <w:cs/>
          <w:lang w:val="en-GB"/>
        </w:rPr>
        <w:t>เดือนกันยายน ๒๕64 หลังจากนั้น</w:t>
      </w:r>
      <w:r w:rsidR="000160A7" w:rsidRPr="00C80040">
        <w:rPr>
          <w:rFonts w:ascii="TH SarabunIT๙" w:hAnsi="TH SarabunIT๙" w:cs="TH SarabunIT๙"/>
          <w:spacing w:val="-4"/>
          <w:sz w:val="32"/>
          <w:szCs w:val="32"/>
          <w:cs/>
          <w:lang w:val="en-GB"/>
        </w:rPr>
        <w:t>ทางศูนย์บัญชาการควบคุมโรคพิษสุนัขบ้า</w:t>
      </w:r>
      <w:r w:rsidR="000160A7" w:rsidRPr="006F47F8">
        <w:rPr>
          <w:rFonts w:ascii="TH SarabunIT๙" w:hAnsi="TH SarabunIT๙" w:cs="TH SarabunIT๙"/>
          <w:sz w:val="32"/>
          <w:szCs w:val="32"/>
          <w:cs/>
          <w:lang w:val="en-GB"/>
        </w:rPr>
        <w:t xml:space="preserve"> </w:t>
      </w:r>
      <w:r w:rsidR="00734BB1">
        <w:rPr>
          <w:rFonts w:ascii="TH SarabunIT๙" w:hAnsi="TH SarabunIT๙" w:cs="TH SarabunIT๙" w:hint="cs"/>
          <w:sz w:val="32"/>
          <w:szCs w:val="32"/>
          <w:cs/>
          <w:lang w:val="en-GB"/>
        </w:rPr>
        <w:t xml:space="preserve">    </w:t>
      </w:r>
      <w:r w:rsidR="000160A7" w:rsidRPr="006F47F8">
        <w:rPr>
          <w:rFonts w:ascii="TH SarabunIT๙" w:hAnsi="TH SarabunIT๙" w:cs="TH SarabunIT๙"/>
          <w:sz w:val="32"/>
          <w:szCs w:val="32"/>
          <w:cs/>
          <w:lang w:val="en-GB"/>
        </w:rPr>
        <w:t>คณะสัตวแพทยศาสตร์ มหาวิทยาลัยเกษตรศาสตร์ จะส่ง</w:t>
      </w:r>
      <w:r w:rsidR="000160A7" w:rsidRPr="006F47F8">
        <w:rPr>
          <w:rFonts w:ascii="TH SarabunIT๙" w:hAnsi="TH SarabunIT๙" w:cs="TH SarabunIT๙"/>
          <w:sz w:val="32"/>
          <w:szCs w:val="32"/>
          <w:lang w:val="en-GB"/>
        </w:rPr>
        <w:t xml:space="preserve">Username </w:t>
      </w:r>
      <w:r w:rsidR="000160A7" w:rsidRPr="006F47F8">
        <w:rPr>
          <w:rFonts w:ascii="TH SarabunIT๙" w:hAnsi="TH SarabunIT๙" w:cs="TH SarabunIT๙"/>
          <w:sz w:val="32"/>
          <w:szCs w:val="32"/>
          <w:cs/>
          <w:lang w:val="en-GB"/>
        </w:rPr>
        <w:t xml:space="preserve">และ </w:t>
      </w:r>
      <w:r w:rsidR="000160A7" w:rsidRPr="006F47F8">
        <w:rPr>
          <w:rFonts w:ascii="TH SarabunIT๙" w:hAnsi="TH SarabunIT๙" w:cs="TH SarabunIT๙"/>
          <w:sz w:val="32"/>
          <w:szCs w:val="32"/>
          <w:lang w:val="en-GB"/>
        </w:rPr>
        <w:t xml:space="preserve">Password </w:t>
      </w:r>
      <w:r w:rsidR="000160A7" w:rsidRPr="006F47F8">
        <w:rPr>
          <w:rFonts w:ascii="TH SarabunIT๙" w:hAnsi="TH SarabunIT๙" w:cs="TH SarabunIT๙"/>
          <w:sz w:val="32"/>
          <w:szCs w:val="32"/>
          <w:cs/>
          <w:lang w:val="en-GB"/>
        </w:rPr>
        <w:t xml:space="preserve">ให้กับองค์กรปกครองส่วนท้องถิ่นและเทศบาลทุกแห่ง เพื่อให้ผู้ที่เกี่ยวข้องที่จะนำเข้าข้อมูลดำเนินการกรอกข้อมูลไปใน </w:t>
      </w:r>
      <w:r w:rsidR="000160A7" w:rsidRPr="006F47F8">
        <w:rPr>
          <w:rFonts w:ascii="TH SarabunIT๙" w:hAnsi="TH SarabunIT๙" w:cs="TH SarabunIT๙"/>
          <w:sz w:val="32"/>
          <w:szCs w:val="32"/>
          <w:lang w:val="en-GB"/>
        </w:rPr>
        <w:t xml:space="preserve">Website </w:t>
      </w:r>
      <w:r w:rsidR="000160A7" w:rsidRPr="006F47F8">
        <w:rPr>
          <w:rFonts w:ascii="TH SarabunIT๙" w:hAnsi="TH SarabunIT๙" w:cs="TH SarabunIT๙"/>
          <w:sz w:val="32"/>
          <w:szCs w:val="32"/>
          <w:cs/>
          <w:lang w:val="en-GB"/>
        </w:rPr>
        <w:t xml:space="preserve">และอนุมัติข้อมูล เมื่อสิ้นสุดปีงบประมาณแล้วในแต่ละรอบการสำรวจทางศูนย์ฯ ก็จะดำเนินงานจัดทำเป็นเอกสาร และ </w:t>
      </w:r>
      <w:r w:rsidR="000160A7" w:rsidRPr="006F47F8">
        <w:rPr>
          <w:rFonts w:ascii="TH SarabunIT๙" w:hAnsi="TH SarabunIT๙" w:cs="TH SarabunIT๙"/>
          <w:sz w:val="32"/>
          <w:szCs w:val="32"/>
          <w:lang w:val="en-GB"/>
        </w:rPr>
        <w:t xml:space="preserve">Password </w:t>
      </w:r>
      <w:r w:rsidR="000160A7" w:rsidRPr="006F47F8">
        <w:rPr>
          <w:rFonts w:ascii="TH SarabunIT๙" w:hAnsi="TH SarabunIT๙" w:cs="TH SarabunIT๙"/>
          <w:sz w:val="32"/>
          <w:szCs w:val="32"/>
          <w:cs/>
          <w:lang w:val="en-GB"/>
        </w:rPr>
        <w:t xml:space="preserve">ในการเข้าดูข้อมูลในระบบ </w:t>
      </w:r>
      <w:r w:rsidR="000160A7" w:rsidRPr="006F47F8">
        <w:rPr>
          <w:rFonts w:ascii="TH SarabunIT๙" w:hAnsi="TH SarabunIT๙" w:cs="TH SarabunIT๙"/>
          <w:sz w:val="32"/>
          <w:szCs w:val="32"/>
          <w:lang w:val="en-GB"/>
        </w:rPr>
        <w:t xml:space="preserve">Rabies One Data </w:t>
      </w:r>
      <w:r w:rsidR="000160A7" w:rsidRPr="006F47F8">
        <w:rPr>
          <w:rFonts w:ascii="TH SarabunIT๙" w:hAnsi="TH SarabunIT๙" w:cs="TH SarabunIT๙"/>
          <w:sz w:val="32"/>
          <w:szCs w:val="32"/>
          <w:cs/>
          <w:lang w:val="en-GB"/>
        </w:rPr>
        <w:t>ให้ทางกรมส่งเสริมการปกครองท้องถิ่นทราบ ในการนี้ ทางศูนย์ฯ ยังได้จัดทำวีดีทัศน์แนะนำการใช้งานและแนะนำการใช้คู่มือต่าง</w:t>
      </w:r>
      <w:r w:rsidR="00734BB1">
        <w:rPr>
          <w:rFonts w:ascii="TH SarabunIT๙" w:hAnsi="TH SarabunIT๙" w:cs="TH SarabunIT๙" w:hint="cs"/>
          <w:sz w:val="32"/>
          <w:szCs w:val="32"/>
          <w:cs/>
          <w:lang w:val="en-GB"/>
        </w:rPr>
        <w:t xml:space="preserve"> </w:t>
      </w:r>
      <w:r w:rsidR="000160A7" w:rsidRPr="006F47F8">
        <w:rPr>
          <w:rFonts w:ascii="TH SarabunIT๙" w:hAnsi="TH SarabunIT๙" w:cs="TH SarabunIT๙"/>
          <w:sz w:val="32"/>
          <w:szCs w:val="32"/>
          <w:cs/>
          <w:lang w:val="en-GB"/>
        </w:rPr>
        <w:t xml:space="preserve">ๆ เพื่อให้ทางท้องถิ่นเข้าใช้งานในระบบ </w:t>
      </w:r>
      <w:r w:rsidR="000160A7" w:rsidRPr="006F47F8">
        <w:rPr>
          <w:rFonts w:ascii="TH SarabunIT๙" w:hAnsi="TH SarabunIT๙" w:cs="TH SarabunIT๙"/>
          <w:sz w:val="32"/>
          <w:szCs w:val="32"/>
          <w:lang w:val="en-GB"/>
        </w:rPr>
        <w:t xml:space="preserve">Rabies One Data </w:t>
      </w:r>
      <w:r w:rsidR="000160A7" w:rsidRPr="006F47F8">
        <w:rPr>
          <w:rFonts w:ascii="TH SarabunIT๙" w:hAnsi="TH SarabunIT๙" w:cs="TH SarabunIT๙"/>
          <w:sz w:val="32"/>
          <w:szCs w:val="32"/>
          <w:cs/>
          <w:lang w:val="en-GB"/>
        </w:rPr>
        <w:t>ได้ง่ายขึ้น</w:t>
      </w:r>
    </w:p>
    <w:p w14:paraId="347D9AD8" w14:textId="01EFC918" w:rsidR="00E82E12" w:rsidRDefault="00E82E12" w:rsidP="000160A7">
      <w:pPr>
        <w:tabs>
          <w:tab w:val="left" w:pos="0"/>
          <w:tab w:val="left" w:pos="426"/>
          <w:tab w:val="left" w:pos="851"/>
          <w:tab w:val="left" w:pos="1559"/>
          <w:tab w:val="left" w:pos="1985"/>
        </w:tabs>
        <w:spacing w:after="0" w:line="240" w:lineRule="auto"/>
        <w:jc w:val="thaiDistribute"/>
        <w:rPr>
          <w:rFonts w:ascii="TH SarabunIT๙" w:eastAsia="Arial Unicode MS" w:hAnsi="TH SarabunIT๙" w:cs="TH SarabunIT๙"/>
          <w:sz w:val="32"/>
          <w:szCs w:val="32"/>
        </w:rPr>
      </w:pPr>
      <w:r>
        <w:rPr>
          <w:rFonts w:ascii="TH SarabunIT๙" w:hAnsi="TH SarabunIT๙" w:cs="TH SarabunIT๙" w:hint="cs"/>
          <w:sz w:val="32"/>
          <w:szCs w:val="32"/>
          <w:cs/>
        </w:rPr>
        <w:tab/>
      </w:r>
      <w:r w:rsidRPr="00E82E12">
        <w:rPr>
          <w:rFonts w:ascii="TH SarabunIT๙" w:hAnsi="TH SarabunIT๙" w:cs="TH SarabunIT๙"/>
          <w:sz w:val="32"/>
          <w:szCs w:val="32"/>
          <w:cs/>
        </w:rPr>
        <w:t xml:space="preserve">ในระยะแรก ยังพบความไม่สะดวกในการนำเข้าข้อมูลในระบบ </w:t>
      </w:r>
      <w:r w:rsidRPr="00E82E12">
        <w:rPr>
          <w:rFonts w:ascii="TH SarabunIT๙" w:hAnsi="TH SarabunIT๙" w:cs="TH SarabunIT๙"/>
          <w:sz w:val="32"/>
          <w:szCs w:val="32"/>
        </w:rPr>
        <w:t>Rabies One Data</w:t>
      </w:r>
      <w:r w:rsidRPr="00E82E12">
        <w:rPr>
          <w:rFonts w:ascii="TH SarabunIT๙" w:hAnsi="TH SarabunIT๙" w:cs="TH SarabunIT๙"/>
          <w:sz w:val="32"/>
          <w:szCs w:val="32"/>
          <w:cs/>
        </w:rPr>
        <w:t xml:space="preserve"> อยู่บ้าง แต่จากคำแนะนำและการทำงานร่วมกันระหว่างศูนย์ฯ และกรมส่งเสริมการปกครองท้องถิ่น ทำให้ขั้นตอนต่าง</w:t>
      </w:r>
      <w:r w:rsidR="00734BB1">
        <w:rPr>
          <w:rFonts w:ascii="TH SarabunIT๙" w:hAnsi="TH SarabunIT๙" w:cs="TH SarabunIT๙" w:hint="cs"/>
          <w:sz w:val="32"/>
          <w:szCs w:val="32"/>
          <w:cs/>
        </w:rPr>
        <w:t xml:space="preserve"> </w:t>
      </w:r>
      <w:r w:rsidRPr="00E82E12">
        <w:rPr>
          <w:rFonts w:ascii="TH SarabunIT๙" w:hAnsi="TH SarabunIT๙" w:cs="TH SarabunIT๙"/>
          <w:sz w:val="32"/>
          <w:szCs w:val="32"/>
          <w:cs/>
        </w:rPr>
        <w:t xml:space="preserve">ๆ สะดวกมากขึ้น </w:t>
      </w:r>
      <w:r w:rsidR="00734BB1">
        <w:rPr>
          <w:rFonts w:ascii="TH SarabunIT๙" w:hAnsi="TH SarabunIT๙" w:cs="TH SarabunIT๙" w:hint="cs"/>
          <w:sz w:val="32"/>
          <w:szCs w:val="32"/>
          <w:cs/>
        </w:rPr>
        <w:t>ส่งผล</w:t>
      </w:r>
      <w:r w:rsidRPr="00E82E12">
        <w:rPr>
          <w:rFonts w:ascii="TH SarabunIT๙" w:hAnsi="TH SarabunIT๙" w:cs="TH SarabunIT๙"/>
          <w:sz w:val="32"/>
          <w:szCs w:val="32"/>
          <w:cs/>
        </w:rPr>
        <w:t xml:space="preserve">ให้ผู้ปฏิบัติงานทำงานและมีการนำเข้าข้อมูลได้มากขึ้น เนื่องจากความสำคัญในการนำเข้าข้อมูลในระบบ </w:t>
      </w:r>
      <w:r w:rsidRPr="00E82E12">
        <w:rPr>
          <w:rFonts w:ascii="TH SarabunIT๙" w:hAnsi="TH SarabunIT๙" w:cs="TH SarabunIT๙"/>
          <w:sz w:val="32"/>
          <w:szCs w:val="32"/>
        </w:rPr>
        <w:t xml:space="preserve">Rabies One Data </w:t>
      </w:r>
      <w:r w:rsidRPr="00E82E12">
        <w:rPr>
          <w:rFonts w:ascii="TH SarabunIT๙" w:hAnsi="TH SarabunIT๙" w:cs="TH SarabunIT๙"/>
          <w:sz w:val="32"/>
          <w:szCs w:val="32"/>
          <w:cs/>
        </w:rPr>
        <w:t xml:space="preserve">คือความถูกต้องของข้อมูล ซึ่งการได้มาของข้อมูลที่ถูกต้องนั้น จะต้องมีการพัฒนาและปรับปรุงวางรูปแบบในการได้มาของตัวเลขจำนวนประชากรของสุนัขและแมว เพราะข้อมูลเหล่านี้ สามารถนำไปใช้ประโยชน์ได้ เช่น สำนักงานส่งเสริมการปกครองท้องถิ่นจังหวัดนนทบุรีใช้ข้อมูลจากการสำรวจประชากรสุนัขและแมวจากฐานข้อมูล </w:t>
      </w:r>
      <w:r w:rsidRPr="00E82E12">
        <w:rPr>
          <w:rFonts w:ascii="TH SarabunIT๙" w:hAnsi="TH SarabunIT๙" w:cs="TH SarabunIT๙"/>
          <w:sz w:val="32"/>
          <w:szCs w:val="32"/>
        </w:rPr>
        <w:t xml:space="preserve">Rabies One Data </w:t>
      </w:r>
      <w:r w:rsidRPr="00E82E12">
        <w:rPr>
          <w:rFonts w:ascii="TH SarabunIT๙" w:hAnsi="TH SarabunIT๙" w:cs="TH SarabunIT๙"/>
          <w:sz w:val="32"/>
          <w:szCs w:val="32"/>
          <w:cs/>
        </w:rPr>
        <w:t>เพื่อใช้ในการกำกับติดตามการดำเนินงานป้องกันโรคพิษสุนัขบ้าในพื้นที่จังหวัดนนทบุรี</w:t>
      </w:r>
      <w:r w:rsidRPr="00E82E12">
        <w:rPr>
          <w:rFonts w:ascii="TH SarabunIT๙" w:hAnsi="TH SarabunIT๙" w:cs="TH SarabunIT๙"/>
          <w:sz w:val="32"/>
          <w:szCs w:val="32"/>
        </w:rPr>
        <w:t xml:space="preserve"> </w:t>
      </w:r>
      <w:r w:rsidRPr="00E82E12">
        <w:rPr>
          <w:rFonts w:ascii="TH SarabunIT๙" w:hAnsi="TH SarabunIT๙" w:cs="TH SarabunIT๙"/>
          <w:sz w:val="32"/>
          <w:szCs w:val="32"/>
          <w:cs/>
        </w:rPr>
        <w:t>และสำนักควบคุม ป้องกันและบำบัดโรคสัตว์</w:t>
      </w:r>
      <w:r w:rsidR="00734BB1">
        <w:rPr>
          <w:rFonts w:ascii="TH SarabunIT๙" w:hAnsi="TH SarabunIT๙" w:cs="TH SarabunIT๙" w:hint="cs"/>
          <w:sz w:val="32"/>
          <w:szCs w:val="32"/>
          <w:cs/>
        </w:rPr>
        <w:t xml:space="preserve"> </w:t>
      </w:r>
      <w:r w:rsidRPr="00E82E12">
        <w:rPr>
          <w:rFonts w:ascii="TH SarabunIT๙" w:hAnsi="TH SarabunIT๙" w:cs="TH SarabunIT๙"/>
          <w:sz w:val="32"/>
          <w:szCs w:val="32"/>
          <w:cs/>
        </w:rPr>
        <w:t>กรมปศุสัตว์ ใช้ข้อมูล</w:t>
      </w:r>
      <w:r w:rsidR="00734BB1">
        <w:rPr>
          <w:rFonts w:ascii="TH SarabunIT๙" w:hAnsi="TH SarabunIT๙" w:cs="TH SarabunIT๙" w:hint="cs"/>
          <w:sz w:val="32"/>
          <w:szCs w:val="32"/>
          <w:cs/>
        </w:rPr>
        <w:t xml:space="preserve">    </w:t>
      </w:r>
      <w:r w:rsidRPr="00E82E12">
        <w:rPr>
          <w:rFonts w:ascii="TH SarabunIT๙" w:hAnsi="TH SarabunIT๙" w:cs="TH SarabunIT๙"/>
          <w:sz w:val="32"/>
          <w:szCs w:val="32"/>
          <w:cs/>
        </w:rPr>
        <w:t xml:space="preserve">จากการสำรวจประชากรสุนัขและแมวจากฐานข้อมูล </w:t>
      </w:r>
      <w:r w:rsidRPr="00E82E12">
        <w:rPr>
          <w:rFonts w:ascii="TH SarabunIT๙" w:hAnsi="TH SarabunIT๙" w:cs="TH SarabunIT๙"/>
          <w:sz w:val="32"/>
          <w:szCs w:val="32"/>
        </w:rPr>
        <w:t xml:space="preserve">Rabies One Data </w:t>
      </w:r>
      <w:r w:rsidRPr="00E82E12">
        <w:rPr>
          <w:rFonts w:ascii="TH SarabunIT๙" w:hAnsi="TH SarabunIT๙" w:cs="TH SarabunIT๙"/>
          <w:sz w:val="32"/>
          <w:szCs w:val="32"/>
          <w:cs/>
        </w:rPr>
        <w:t>เพื่อเป็นข้อมูลรายงานต่อองค์การ</w:t>
      </w:r>
      <w:r w:rsidR="00734BB1">
        <w:rPr>
          <w:rFonts w:ascii="TH SarabunIT๙" w:hAnsi="TH SarabunIT๙" w:cs="TH SarabunIT๙" w:hint="cs"/>
          <w:sz w:val="32"/>
          <w:szCs w:val="32"/>
          <w:cs/>
        </w:rPr>
        <w:t xml:space="preserve"> </w:t>
      </w:r>
      <w:r w:rsidRPr="00E82E12">
        <w:rPr>
          <w:rFonts w:ascii="TH SarabunIT๙" w:hAnsi="TH SarabunIT๙" w:cs="TH SarabunIT๙"/>
          <w:sz w:val="32"/>
          <w:szCs w:val="32"/>
          <w:cs/>
        </w:rPr>
        <w:t>โรคระบาดสัตว์ระหว่างประเทศ (</w:t>
      </w:r>
      <w:r w:rsidRPr="00E82E12">
        <w:rPr>
          <w:rFonts w:ascii="TH SarabunIT๙" w:hAnsi="TH SarabunIT๙" w:cs="TH SarabunIT๙"/>
          <w:sz w:val="32"/>
          <w:szCs w:val="32"/>
        </w:rPr>
        <w:t>OIE)</w:t>
      </w:r>
      <w:r w:rsidRPr="00E82E12">
        <w:rPr>
          <w:rFonts w:ascii="TH SarabunIT๙" w:hAnsi="TH SarabunIT๙" w:cs="TH SarabunIT๙"/>
          <w:sz w:val="32"/>
          <w:szCs w:val="32"/>
          <w:cs/>
        </w:rPr>
        <w:t xml:space="preserve">  รวมทั้งต้องมีแนวทางการพัฒนารูปแบบของข้อมูลในการนำข้อมูล</w:t>
      </w:r>
      <w:r w:rsidR="00734BB1">
        <w:rPr>
          <w:rFonts w:ascii="TH SarabunIT๙" w:hAnsi="TH SarabunIT๙" w:cs="TH SarabunIT๙" w:hint="cs"/>
          <w:sz w:val="32"/>
          <w:szCs w:val="32"/>
          <w:cs/>
        </w:rPr>
        <w:t xml:space="preserve">     </w:t>
      </w:r>
      <w:r w:rsidRPr="00E82E12">
        <w:rPr>
          <w:rFonts w:ascii="TH SarabunIT๙" w:hAnsi="TH SarabunIT๙" w:cs="TH SarabunIT๙"/>
          <w:sz w:val="32"/>
          <w:szCs w:val="32"/>
          <w:cs/>
        </w:rPr>
        <w:t xml:space="preserve">เข้าระบบ </w:t>
      </w:r>
      <w:r w:rsidRPr="00E82E12">
        <w:rPr>
          <w:rFonts w:ascii="TH SarabunIT๙" w:hAnsi="TH SarabunIT๙" w:cs="TH SarabunIT๙"/>
          <w:sz w:val="32"/>
          <w:szCs w:val="32"/>
        </w:rPr>
        <w:t>Rabies One Data</w:t>
      </w:r>
      <w:r w:rsidRPr="00E82E12">
        <w:rPr>
          <w:rFonts w:ascii="TH SarabunIT๙" w:hAnsi="TH SarabunIT๙" w:cs="TH SarabunIT๙"/>
          <w:sz w:val="32"/>
          <w:szCs w:val="32"/>
          <w:cs/>
        </w:rPr>
        <w:t xml:space="preserve"> โดยวางแผนร่วมกับกรมส่งเสริมการปกครองท้องถิ่น เพื่อพัฒนารูปแบบ</w:t>
      </w:r>
      <w:r w:rsidR="00734BB1">
        <w:rPr>
          <w:rFonts w:ascii="TH SarabunIT๙" w:hAnsi="TH SarabunIT๙" w:cs="TH SarabunIT๙" w:hint="cs"/>
          <w:sz w:val="32"/>
          <w:szCs w:val="32"/>
          <w:cs/>
        </w:rPr>
        <w:t xml:space="preserve">        </w:t>
      </w:r>
      <w:r w:rsidRPr="00E82E12">
        <w:rPr>
          <w:rFonts w:ascii="TH SarabunIT๙" w:hAnsi="TH SarabunIT๙" w:cs="TH SarabunIT๙"/>
          <w:sz w:val="32"/>
          <w:szCs w:val="32"/>
          <w:cs/>
        </w:rPr>
        <w:t>การสำรวจให้ได้มาซึ่งข้อมูลจำนวนประชากรสุนัขและแมว (การสำรวจประชากร) ที่ถูกต้อง และกำหนดช่วงเวลาที่ชัดเจนเพื่อการดำเนินงานของผู้ปฏิบัติได้อย่างมีประสิทธิภาพ และวางแผนร่วมกับหน่วยงาน</w:t>
      </w:r>
      <w:r w:rsidRPr="00E82E12">
        <w:rPr>
          <w:rFonts w:ascii="TH SarabunIT๙" w:hAnsi="TH SarabunIT๙" w:cs="TH SarabunIT๙"/>
          <w:sz w:val="32"/>
          <w:szCs w:val="32"/>
        </w:rPr>
        <w:t xml:space="preserve">          </w:t>
      </w:r>
      <w:r w:rsidRPr="00E82E12">
        <w:rPr>
          <w:rFonts w:ascii="TH SarabunIT๙" w:hAnsi="TH SarabunIT๙" w:cs="TH SarabunIT๙"/>
          <w:sz w:val="32"/>
          <w:szCs w:val="32"/>
          <w:cs/>
        </w:rPr>
        <w:t>ที่เกี่ยวข้องเพื่อพัฒนารูปแบบข้อมูลและขั้นตอนสำหรับการขึ้นทะเบียนสัตว์เลี้ยง</w:t>
      </w:r>
    </w:p>
    <w:p w14:paraId="3070463C" w14:textId="77777777" w:rsidR="00366194" w:rsidRDefault="00366194" w:rsidP="000160A7">
      <w:pPr>
        <w:tabs>
          <w:tab w:val="left" w:pos="0"/>
          <w:tab w:val="left" w:pos="426"/>
          <w:tab w:val="left" w:pos="851"/>
          <w:tab w:val="left" w:pos="1559"/>
          <w:tab w:val="left" w:pos="1985"/>
        </w:tabs>
        <w:spacing w:after="0" w:line="240" w:lineRule="auto"/>
        <w:jc w:val="thaiDistribute"/>
        <w:rPr>
          <w:rFonts w:ascii="TH SarabunIT๙" w:eastAsia="Arial Unicode MS" w:hAnsi="TH SarabunIT๙" w:cs="TH SarabunIT๙"/>
          <w:sz w:val="32"/>
          <w:szCs w:val="32"/>
        </w:rPr>
      </w:pPr>
    </w:p>
    <w:p w14:paraId="5E432DF5" w14:textId="77777777" w:rsidR="00366194" w:rsidRDefault="00366194" w:rsidP="000160A7">
      <w:pPr>
        <w:tabs>
          <w:tab w:val="left" w:pos="0"/>
          <w:tab w:val="left" w:pos="426"/>
          <w:tab w:val="left" w:pos="851"/>
          <w:tab w:val="left" w:pos="1559"/>
          <w:tab w:val="left" w:pos="1985"/>
        </w:tabs>
        <w:spacing w:after="0" w:line="240" w:lineRule="auto"/>
        <w:jc w:val="thaiDistribute"/>
        <w:rPr>
          <w:rFonts w:ascii="TH SarabunIT๙" w:eastAsia="Arial Unicode MS" w:hAnsi="TH SarabunIT๙" w:cs="TH SarabunIT๙"/>
          <w:sz w:val="32"/>
          <w:szCs w:val="32"/>
        </w:rPr>
      </w:pPr>
    </w:p>
    <w:p w14:paraId="5246F8C1" w14:textId="77777777" w:rsidR="00366194" w:rsidRDefault="00366194" w:rsidP="000160A7">
      <w:pPr>
        <w:tabs>
          <w:tab w:val="left" w:pos="0"/>
          <w:tab w:val="left" w:pos="426"/>
          <w:tab w:val="left" w:pos="851"/>
          <w:tab w:val="left" w:pos="1559"/>
          <w:tab w:val="left" w:pos="1985"/>
        </w:tabs>
        <w:spacing w:after="0" w:line="240" w:lineRule="auto"/>
        <w:jc w:val="thaiDistribute"/>
        <w:rPr>
          <w:rFonts w:ascii="TH SarabunIT๙" w:eastAsia="Arial Unicode MS" w:hAnsi="TH SarabunIT๙" w:cs="TH SarabunIT๙"/>
          <w:sz w:val="32"/>
          <w:szCs w:val="32"/>
        </w:rPr>
      </w:pPr>
    </w:p>
    <w:p w14:paraId="07C1DB69" w14:textId="77777777" w:rsidR="00366194" w:rsidRDefault="00366194" w:rsidP="000160A7">
      <w:pPr>
        <w:tabs>
          <w:tab w:val="left" w:pos="0"/>
          <w:tab w:val="left" w:pos="426"/>
          <w:tab w:val="left" w:pos="851"/>
          <w:tab w:val="left" w:pos="1559"/>
          <w:tab w:val="left" w:pos="1985"/>
        </w:tabs>
        <w:spacing w:after="0" w:line="240" w:lineRule="auto"/>
        <w:jc w:val="thaiDistribute"/>
        <w:rPr>
          <w:rFonts w:ascii="TH SarabunIT๙" w:eastAsia="Arial Unicode MS" w:hAnsi="TH SarabunIT๙" w:cs="TH SarabunIT๙"/>
          <w:sz w:val="32"/>
          <w:szCs w:val="32"/>
        </w:rPr>
      </w:pPr>
    </w:p>
    <w:p w14:paraId="459AE52B" w14:textId="77777777" w:rsidR="00366194" w:rsidRPr="00E82E12" w:rsidRDefault="00366194" w:rsidP="000160A7">
      <w:pPr>
        <w:tabs>
          <w:tab w:val="left" w:pos="0"/>
          <w:tab w:val="left" w:pos="426"/>
          <w:tab w:val="left" w:pos="851"/>
          <w:tab w:val="left" w:pos="1559"/>
          <w:tab w:val="left" w:pos="1985"/>
        </w:tabs>
        <w:spacing w:after="0" w:line="240" w:lineRule="auto"/>
        <w:jc w:val="thaiDistribute"/>
        <w:rPr>
          <w:rFonts w:ascii="TH SarabunIT๙" w:eastAsia="Arial Unicode MS" w:hAnsi="TH SarabunIT๙" w:cs="TH SarabunIT๙"/>
          <w:sz w:val="32"/>
          <w:szCs w:val="32"/>
        </w:rPr>
      </w:pPr>
    </w:p>
    <w:p w14:paraId="0AA4B299" w14:textId="244B960D" w:rsidR="006D60C1" w:rsidRPr="006D60C1" w:rsidRDefault="00372B98" w:rsidP="00372B98">
      <w:pPr>
        <w:tabs>
          <w:tab w:val="left" w:pos="0"/>
          <w:tab w:val="left" w:pos="426"/>
          <w:tab w:val="left" w:pos="851"/>
          <w:tab w:val="left" w:pos="1559"/>
          <w:tab w:val="left" w:pos="1985"/>
        </w:tabs>
        <w:spacing w:before="240" w:after="240" w:line="240" w:lineRule="auto"/>
        <w:jc w:val="thaiDistribute"/>
        <w:rPr>
          <w:rFonts w:ascii="TH SarabunIT๙" w:hAnsi="TH SarabunIT๙" w:cs="TH SarabunIT๙"/>
          <w:sz w:val="32"/>
          <w:szCs w:val="32"/>
        </w:rPr>
      </w:pPr>
      <w:r>
        <w:rPr>
          <w:rFonts w:ascii="TH SarabunIT๙" w:hAnsi="TH SarabunIT๙" w:cs="TH SarabunIT๙"/>
          <w:noProof/>
        </w:rPr>
        <w:lastRenderedPageBreak/>
        <mc:AlternateContent>
          <mc:Choice Requires="wps">
            <w:drawing>
              <wp:anchor distT="0" distB="0" distL="114300" distR="114300" simplePos="0" relativeHeight="251838464" behindDoc="1" locked="0" layoutInCell="1" allowOverlap="1" wp14:anchorId="1E8EC374" wp14:editId="07BE5DBE">
                <wp:simplePos x="0" y="0"/>
                <wp:positionH relativeFrom="column">
                  <wp:posOffset>-233680</wp:posOffset>
                </wp:positionH>
                <wp:positionV relativeFrom="paragraph">
                  <wp:posOffset>-25400</wp:posOffset>
                </wp:positionV>
                <wp:extent cx="6232525" cy="372745"/>
                <wp:effectExtent l="0" t="0" r="15875" b="27305"/>
                <wp:wrapNone/>
                <wp:docPr id="13" name="สี่เหลี่ยมผืนผ้า 13"/>
                <wp:cNvGraphicFramePr/>
                <a:graphic xmlns:a="http://schemas.openxmlformats.org/drawingml/2006/main">
                  <a:graphicData uri="http://schemas.microsoft.com/office/word/2010/wordprocessingShape">
                    <wps:wsp>
                      <wps:cNvSpPr/>
                      <wps:spPr>
                        <a:xfrm>
                          <a:off x="0" y="0"/>
                          <a:ext cx="6232525" cy="372745"/>
                        </a:xfrm>
                        <a:prstGeom prst="rect">
                          <a:avLst/>
                        </a:prstGeom>
                        <a:solidFill>
                          <a:schemeClr val="accent3">
                            <a:lumMod val="20000"/>
                            <a:lumOff val="80000"/>
                          </a:schemeClr>
                        </a:solidFill>
                        <a:ln>
                          <a:solidFill>
                            <a:schemeClr val="accent3">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382D5" id="สี่เหลี่ยมผืนผ้า 13" o:spid="_x0000_s1026" style="position:absolute;margin-left:-18.4pt;margin-top:-2pt;width:490.75pt;height:29.35pt;z-index:-25147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" fillcolor="#eaf1dd [662]" strokecolor="#4e6128 [1606]" strokeweight="2pt"/>
            </w:pict>
          </mc:Fallback>
        </mc:AlternateContent>
      </w:r>
      <w:r w:rsidR="006D60C1">
        <w:rPr>
          <w:rFonts w:ascii="TH SarabunIT๙" w:hAnsi="TH SarabunIT๙" w:cs="TH SarabunIT๙" w:hint="cs"/>
          <w:b/>
          <w:bCs/>
          <w:sz w:val="32"/>
          <w:szCs w:val="32"/>
          <w:cs/>
        </w:rPr>
        <w:t>๒</w:t>
      </w:r>
      <w:r w:rsidR="006D60C1" w:rsidRPr="002D5800">
        <w:rPr>
          <w:rFonts w:ascii="TH SarabunIT๙" w:hAnsi="TH SarabunIT๙" w:cs="TH SarabunIT๙"/>
          <w:b/>
          <w:bCs/>
          <w:sz w:val="32"/>
          <w:szCs w:val="32"/>
          <w:cs/>
        </w:rPr>
        <w:t>.</w:t>
      </w:r>
      <w:r w:rsidR="006D60C1" w:rsidRPr="002D5800">
        <w:rPr>
          <w:rFonts w:ascii="TH SarabunIT๙" w:hAnsi="TH SarabunIT๙" w:cs="TH SarabunIT๙" w:hint="cs"/>
          <w:b/>
          <w:bCs/>
          <w:sz w:val="32"/>
          <w:szCs w:val="32"/>
          <w:cs/>
        </w:rPr>
        <w:tab/>
      </w:r>
      <w:r w:rsidR="0012672B" w:rsidRPr="0012672B">
        <w:rPr>
          <w:rFonts w:ascii="TH SarabunIT๙" w:hAnsi="TH SarabunIT๙" w:cs="TH SarabunIT๙"/>
          <w:b/>
          <w:bCs/>
          <w:sz w:val="32"/>
          <w:szCs w:val="32"/>
          <w:u w:val="single"/>
          <w:cs/>
        </w:rPr>
        <w:t>เป้าประสงค์ของโครงการสัตว์ปลอ</w:t>
      </w:r>
      <w:r w:rsidR="0012672B">
        <w:rPr>
          <w:rFonts w:ascii="TH SarabunIT๙" w:hAnsi="TH SarabunIT๙" w:cs="TH SarabunIT๙"/>
          <w:b/>
          <w:bCs/>
          <w:sz w:val="32"/>
          <w:szCs w:val="32"/>
          <w:u w:val="single"/>
          <w:cs/>
        </w:rPr>
        <w:t>ดโรค คนปลอดภัย จากโรคพิษสุนัขบ้</w:t>
      </w:r>
      <w:r w:rsidR="0012672B">
        <w:rPr>
          <w:rFonts w:ascii="TH SarabunIT๙" w:hAnsi="TH SarabunIT๙" w:cs="TH SarabunIT๙" w:hint="cs"/>
          <w:b/>
          <w:bCs/>
          <w:sz w:val="32"/>
          <w:szCs w:val="32"/>
          <w:u w:val="single"/>
          <w:cs/>
        </w:rPr>
        <w:t>าฯ</w:t>
      </w:r>
      <w:r w:rsidRPr="00372B98">
        <w:rPr>
          <w:rFonts w:ascii="TH SarabunIT๙" w:hAnsi="TH SarabunIT๙" w:cs="TH SarabunIT๙"/>
          <w:noProof/>
        </w:rPr>
        <w:t xml:space="preserve"> </w:t>
      </w:r>
    </w:p>
    <w:p w14:paraId="23A6538F" w14:textId="405FCAA4" w:rsidR="0012672B" w:rsidRPr="0012672B" w:rsidRDefault="002A7BBC" w:rsidP="0012672B">
      <w:pPr>
        <w:tabs>
          <w:tab w:val="left" w:pos="0"/>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sidR="0012672B" w:rsidRPr="0012672B">
        <w:rPr>
          <w:rFonts w:ascii="TH SarabunIT๙" w:hAnsi="TH SarabunIT๙" w:cs="TH SarabunIT๙"/>
          <w:sz w:val="32"/>
          <w:szCs w:val="32"/>
          <w:cs/>
        </w:rPr>
        <w:t>สำหรับเป้าประสงค์ของโครงการสัตว์ปลอดโรค คนปลอดภัย จากโรคพิษสุนัขบ้า ตามพระปณิธานศาสตราจารย์ ดร. สมเด็จเจ้าฟ้าฯ กรมพระศรีสวาง</w:t>
      </w:r>
      <w:proofErr w:type="spellStart"/>
      <w:r w:rsidR="0012672B" w:rsidRPr="0012672B">
        <w:rPr>
          <w:rFonts w:ascii="TH SarabunIT๙" w:hAnsi="TH SarabunIT๙" w:cs="TH SarabunIT๙"/>
          <w:sz w:val="32"/>
          <w:szCs w:val="32"/>
          <w:cs/>
        </w:rPr>
        <w:t>ควัฒน</w:t>
      </w:r>
      <w:proofErr w:type="spellEnd"/>
      <w:r w:rsidR="0012672B" w:rsidRPr="0012672B">
        <w:rPr>
          <w:rFonts w:ascii="TH SarabunIT๙" w:hAnsi="TH SarabunIT๙" w:cs="TH SarabunIT๙"/>
          <w:sz w:val="32"/>
          <w:szCs w:val="32"/>
          <w:cs/>
        </w:rPr>
        <w:t xml:space="preserve"> </w:t>
      </w:r>
      <w:proofErr w:type="spellStart"/>
      <w:r w:rsidR="0012672B" w:rsidRPr="0012672B">
        <w:rPr>
          <w:rFonts w:ascii="TH SarabunIT๙" w:hAnsi="TH SarabunIT๙" w:cs="TH SarabunIT๙"/>
          <w:sz w:val="32"/>
          <w:szCs w:val="32"/>
          <w:cs/>
        </w:rPr>
        <w:t>วรขัต</w:t>
      </w:r>
      <w:proofErr w:type="spellEnd"/>
      <w:r w:rsidR="0012672B" w:rsidRPr="0012672B">
        <w:rPr>
          <w:rFonts w:ascii="TH SarabunIT๙" w:hAnsi="TH SarabunIT๙" w:cs="TH SarabunIT๙"/>
          <w:sz w:val="32"/>
          <w:szCs w:val="32"/>
          <w:cs/>
        </w:rPr>
        <w:t xml:space="preserve">ติยราชนารี ในระยะที่ 2 คือ </w:t>
      </w:r>
      <w:r w:rsidR="0012672B" w:rsidRPr="0012672B">
        <w:rPr>
          <w:rFonts w:ascii="TH SarabunIT๙" w:hAnsi="TH SarabunIT๙" w:cs="TH SarabunIT๙"/>
          <w:sz w:val="32"/>
          <w:szCs w:val="32"/>
        </w:rPr>
        <w:t>“</w:t>
      </w:r>
      <w:r w:rsidR="0012672B" w:rsidRPr="0012672B">
        <w:rPr>
          <w:rFonts w:ascii="TH SarabunIT๙" w:hAnsi="TH SarabunIT๙" w:cs="TH SarabunIT๙"/>
          <w:sz w:val="32"/>
          <w:szCs w:val="32"/>
          <w:cs/>
        </w:rPr>
        <w:t>ไม่มีคนและสัตว์เสียชีวิตด้วยโรคพิษสุนัขบ้าอย่างยั่งยืน</w:t>
      </w:r>
      <w:r w:rsidR="0012672B" w:rsidRPr="0012672B">
        <w:rPr>
          <w:rFonts w:ascii="TH SarabunIT๙" w:hAnsi="TH SarabunIT๙" w:cs="TH SarabunIT๙"/>
          <w:sz w:val="32"/>
          <w:szCs w:val="32"/>
        </w:rPr>
        <w:t xml:space="preserve">” </w:t>
      </w:r>
      <w:r w:rsidR="0012672B" w:rsidRPr="0012672B">
        <w:rPr>
          <w:rFonts w:ascii="TH SarabunIT๙" w:hAnsi="TH SarabunIT๙" w:cs="TH SarabunIT๙"/>
          <w:sz w:val="32"/>
          <w:szCs w:val="32"/>
          <w:cs/>
        </w:rPr>
        <w:t>ใ</w:t>
      </w:r>
      <w:r w:rsidR="000251A4">
        <w:rPr>
          <w:rFonts w:ascii="TH SarabunIT๙" w:hAnsi="TH SarabunIT๙" w:cs="TH SarabunIT๙"/>
          <w:sz w:val="32"/>
          <w:szCs w:val="32"/>
          <w:cs/>
        </w:rPr>
        <w:t>นระยะที่ ๒ มีทิศทาง</w:t>
      </w:r>
      <w:r w:rsidR="0012672B" w:rsidRPr="0012672B">
        <w:rPr>
          <w:rFonts w:ascii="TH SarabunIT๙" w:hAnsi="TH SarabunIT๙" w:cs="TH SarabunIT๙"/>
          <w:sz w:val="32"/>
          <w:szCs w:val="32"/>
          <w:cs/>
        </w:rPr>
        <w:t>การดำเนินงานโดยใช้แนวทางสุขภาพหนึ่งเดียว (</w:t>
      </w:r>
      <w:r w:rsidR="0012672B" w:rsidRPr="0012672B">
        <w:rPr>
          <w:rFonts w:ascii="TH SarabunIT๙" w:hAnsi="TH SarabunIT๙" w:cs="TH SarabunIT๙"/>
          <w:sz w:val="32"/>
          <w:szCs w:val="32"/>
        </w:rPr>
        <w:t xml:space="preserve">One Health) </w:t>
      </w:r>
      <w:r w:rsidR="0012672B" w:rsidRPr="0012672B">
        <w:rPr>
          <w:rFonts w:ascii="TH SarabunIT๙" w:hAnsi="TH SarabunIT๙" w:cs="TH SarabunIT๙"/>
          <w:sz w:val="32"/>
          <w:szCs w:val="32"/>
          <w:cs/>
        </w:rPr>
        <w:t>ซึ่งมีเรื่องของการสร้างภูมิคุ้มกัน และควบคุมประชากรสัตว์ ความร่วมมือและการมีส่วนร่วม</w:t>
      </w:r>
      <w:r w:rsidR="00734BB1">
        <w:rPr>
          <w:rFonts w:ascii="TH SarabunIT๙" w:hAnsi="TH SarabunIT๙" w:cs="TH SarabunIT๙" w:hint="cs"/>
          <w:sz w:val="32"/>
          <w:szCs w:val="32"/>
          <w:cs/>
        </w:rPr>
        <w:t xml:space="preserve">  </w:t>
      </w:r>
      <w:r w:rsidR="0012672B" w:rsidRPr="00734BB1">
        <w:rPr>
          <w:rFonts w:ascii="TH SarabunIT๙" w:hAnsi="TH SarabunIT๙" w:cs="TH SarabunIT๙"/>
          <w:spacing w:val="-6"/>
          <w:sz w:val="32"/>
          <w:szCs w:val="32"/>
          <w:cs/>
        </w:rPr>
        <w:t>ของชุมชน และการป้องกันแ</w:t>
      </w:r>
      <w:r w:rsidR="000251A4" w:rsidRPr="00734BB1">
        <w:rPr>
          <w:rFonts w:ascii="TH SarabunIT๙" w:hAnsi="TH SarabunIT๙" w:cs="TH SarabunIT๙"/>
          <w:spacing w:val="-6"/>
          <w:sz w:val="32"/>
          <w:szCs w:val="32"/>
          <w:cs/>
        </w:rPr>
        <w:t>ละการจัดการหลังการได้รับเชื้อ</w:t>
      </w:r>
      <w:r w:rsidR="0012672B" w:rsidRPr="00734BB1">
        <w:rPr>
          <w:rFonts w:ascii="TH SarabunIT๙" w:hAnsi="TH SarabunIT๙" w:cs="TH SarabunIT๙"/>
          <w:spacing w:val="-6"/>
          <w:sz w:val="32"/>
          <w:szCs w:val="32"/>
          <w:cs/>
        </w:rPr>
        <w:t>โรคพิษสุนัขบ้าในคน โดยทั้งหมดนี้</w:t>
      </w:r>
      <w:r w:rsidR="000251A4" w:rsidRPr="00734BB1">
        <w:rPr>
          <w:rFonts w:ascii="TH SarabunIT๙" w:hAnsi="TH SarabunIT๙" w:cs="TH SarabunIT๙" w:hint="cs"/>
          <w:spacing w:val="-6"/>
          <w:sz w:val="32"/>
          <w:szCs w:val="32"/>
          <w:cs/>
        </w:rPr>
        <w:t xml:space="preserve"> </w:t>
      </w:r>
      <w:r w:rsidR="0012672B" w:rsidRPr="00734BB1">
        <w:rPr>
          <w:rFonts w:ascii="TH SarabunIT๙" w:hAnsi="TH SarabunIT๙" w:cs="TH SarabunIT๙"/>
          <w:spacing w:val="-6"/>
          <w:sz w:val="32"/>
          <w:szCs w:val="32"/>
          <w:cs/>
        </w:rPr>
        <w:t>ก็จะมีการบูรณาการ</w:t>
      </w:r>
      <w:r w:rsidR="0012672B" w:rsidRPr="0012672B">
        <w:rPr>
          <w:rFonts w:ascii="TH SarabunIT๙" w:hAnsi="TH SarabunIT๙" w:cs="TH SarabunIT๙"/>
          <w:sz w:val="32"/>
          <w:szCs w:val="32"/>
          <w:cs/>
        </w:rPr>
        <w:t xml:space="preserve">ข้อมูล การประชาสัมพันธ์ การติดตามต่อเนื่อง และการศึกษาวิจัย ซึ่งก็มีเป้าหมายตามที่ </w:t>
      </w:r>
      <w:r w:rsidR="0012672B" w:rsidRPr="00245AF3">
        <w:rPr>
          <w:rFonts w:ascii="TH SarabunIT๙" w:hAnsi="TH SarabunIT๙" w:cs="TH SarabunIT๙"/>
          <w:spacing w:val="-6"/>
          <w:sz w:val="32"/>
          <w:szCs w:val="32"/>
        </w:rPr>
        <w:t xml:space="preserve">WHO </w:t>
      </w:r>
      <w:r w:rsidR="0012672B" w:rsidRPr="00245AF3">
        <w:rPr>
          <w:rFonts w:ascii="TH SarabunIT๙" w:hAnsi="TH SarabunIT๙" w:cs="TH SarabunIT๙"/>
          <w:spacing w:val="-6"/>
          <w:sz w:val="32"/>
          <w:szCs w:val="32"/>
          <w:cs/>
        </w:rPr>
        <w:t>วางไว้ ว่าจะต้องไม่มีคนเสียช</w:t>
      </w:r>
      <w:r w:rsidR="00245AF3" w:rsidRPr="00245AF3">
        <w:rPr>
          <w:rFonts w:ascii="TH SarabunIT๙" w:hAnsi="TH SarabunIT๙" w:cs="TH SarabunIT๙"/>
          <w:spacing w:val="-6"/>
          <w:sz w:val="32"/>
          <w:szCs w:val="32"/>
          <w:cs/>
        </w:rPr>
        <w:t>ีวิตจากโรคพิษสุนัขบ้าในปี</w:t>
      </w:r>
      <w:r w:rsidR="00245AF3" w:rsidRPr="00245AF3">
        <w:rPr>
          <w:rFonts w:ascii="TH SarabunIT๙" w:hAnsi="TH SarabunIT๙" w:cs="TH SarabunIT๙" w:hint="cs"/>
          <w:spacing w:val="-6"/>
          <w:sz w:val="32"/>
          <w:szCs w:val="32"/>
          <w:cs/>
        </w:rPr>
        <w:t xml:space="preserve"> </w:t>
      </w:r>
      <w:r w:rsidR="0012672B" w:rsidRPr="00245AF3">
        <w:rPr>
          <w:rFonts w:ascii="TH SarabunIT๙" w:hAnsi="TH SarabunIT๙" w:cs="TH SarabunIT๙"/>
          <w:spacing w:val="-6"/>
          <w:sz w:val="32"/>
          <w:szCs w:val="32"/>
          <w:cs/>
        </w:rPr>
        <w:t>พ.ศ. ๒๕๗๓ (ปี ค.ศ. ๒๐๓๐)  ทั้งนี้ การดำเนินงาน</w:t>
      </w:r>
      <w:r w:rsidR="0012672B" w:rsidRPr="0012672B">
        <w:rPr>
          <w:rFonts w:ascii="TH SarabunIT๙" w:hAnsi="TH SarabunIT๙" w:cs="TH SarabunIT๙"/>
          <w:sz w:val="32"/>
          <w:szCs w:val="32"/>
          <w:cs/>
        </w:rPr>
        <w:t>ควบคุมโรคพิษสุนัขบ้า</w:t>
      </w:r>
      <w:r w:rsidR="00245AF3">
        <w:rPr>
          <w:rFonts w:ascii="TH SarabunIT๙" w:hAnsi="TH SarabunIT๙" w:cs="TH SarabunIT๙"/>
          <w:sz w:val="32"/>
          <w:szCs w:val="32"/>
          <w:cs/>
        </w:rPr>
        <w:t>ในประเทศไทยยังคงมีหน่วยงาน</w:t>
      </w:r>
      <w:r w:rsidR="0012672B" w:rsidRPr="0012672B">
        <w:rPr>
          <w:rFonts w:ascii="TH SarabunIT๙" w:hAnsi="TH SarabunIT๙" w:cs="TH SarabunIT๙"/>
          <w:sz w:val="32"/>
          <w:szCs w:val="32"/>
          <w:cs/>
        </w:rPr>
        <w:t xml:space="preserve">ที่เกี่ยวข้องในการดำเนินการในเชิงการบูรณาการร่วมกัน 8 ยุทธศาสตร์เช่นเดิม </w:t>
      </w:r>
      <w:r w:rsidR="0012672B" w:rsidRPr="00B70069">
        <w:rPr>
          <w:rFonts w:ascii="TH SarabunIT๙" w:hAnsi="TH SarabunIT๙" w:cs="TH SarabunIT๙"/>
          <w:spacing w:val="-4"/>
          <w:sz w:val="32"/>
          <w:szCs w:val="32"/>
          <w:cs/>
        </w:rPr>
        <w:t>แต่ระยะที่ ๒ (พ.ศ. 2564 - 2568) มีการมุ่งเน้นปรับกฎระเบียบต่างๆ ร่วมกันเพื่อบูรณาการการทำงานทั้งในคน</w:t>
      </w:r>
      <w:r w:rsidR="0012672B" w:rsidRPr="0012672B">
        <w:rPr>
          <w:rFonts w:ascii="TH SarabunIT๙" w:hAnsi="TH SarabunIT๙" w:cs="TH SarabunIT๙"/>
          <w:sz w:val="32"/>
          <w:szCs w:val="32"/>
          <w:cs/>
        </w:rPr>
        <w:t xml:space="preserve"> และในสัตว์ โดยเน้น 4 ประเด็น คือ </w:t>
      </w:r>
    </w:p>
    <w:p w14:paraId="3EE06619" w14:textId="77777777" w:rsidR="0012672B" w:rsidRPr="0012672B" w:rsidRDefault="0012672B" w:rsidP="0012672B">
      <w:pPr>
        <w:tabs>
          <w:tab w:val="left" w:pos="0"/>
          <w:tab w:val="left" w:pos="426"/>
          <w:tab w:val="left" w:pos="851"/>
          <w:tab w:val="left" w:pos="1559"/>
          <w:tab w:val="left" w:pos="1985"/>
        </w:tabs>
        <w:spacing w:after="0" w:line="240" w:lineRule="auto"/>
        <w:jc w:val="thaiDistribute"/>
        <w:rPr>
          <w:rFonts w:ascii="TH SarabunIT๙" w:hAnsi="TH SarabunIT๙" w:cs="TH SarabunIT๙"/>
          <w:sz w:val="32"/>
          <w:szCs w:val="32"/>
        </w:rPr>
      </w:pPr>
      <w:r w:rsidRPr="0012672B">
        <w:rPr>
          <w:rFonts w:ascii="TH SarabunIT๙" w:hAnsi="TH SarabunIT๙" w:cs="TH SarabunIT๙"/>
          <w:sz w:val="32"/>
          <w:szCs w:val="32"/>
          <w:cs/>
        </w:rPr>
        <w:tab/>
      </w:r>
      <w:r w:rsidRPr="0012672B">
        <w:rPr>
          <w:rFonts w:ascii="TH SarabunIT๙" w:hAnsi="TH SarabunIT๙" w:cs="TH SarabunIT๙"/>
          <w:sz w:val="32"/>
          <w:szCs w:val="32"/>
          <w:cs/>
        </w:rPr>
        <w:tab/>
        <w:t xml:space="preserve">(1) การสร้างพื้นที่ปลอดโรคพิษสุนัขบ้าในประเทศไทย </w:t>
      </w:r>
    </w:p>
    <w:p w14:paraId="41B99C0F" w14:textId="77777777" w:rsidR="0012672B" w:rsidRPr="0012672B" w:rsidRDefault="0012672B" w:rsidP="0012672B">
      <w:pPr>
        <w:tabs>
          <w:tab w:val="left" w:pos="0"/>
          <w:tab w:val="left" w:pos="426"/>
          <w:tab w:val="left" w:pos="851"/>
          <w:tab w:val="left" w:pos="1559"/>
          <w:tab w:val="left" w:pos="1985"/>
        </w:tabs>
        <w:spacing w:after="0" w:line="240" w:lineRule="auto"/>
        <w:jc w:val="thaiDistribute"/>
        <w:rPr>
          <w:rFonts w:ascii="TH SarabunIT๙" w:hAnsi="TH SarabunIT๙" w:cs="TH SarabunIT๙"/>
          <w:sz w:val="32"/>
          <w:szCs w:val="32"/>
        </w:rPr>
      </w:pPr>
      <w:r w:rsidRPr="0012672B">
        <w:rPr>
          <w:rFonts w:ascii="TH SarabunIT๙" w:hAnsi="TH SarabunIT๙" w:cs="TH SarabunIT๙"/>
          <w:sz w:val="32"/>
          <w:szCs w:val="32"/>
          <w:cs/>
        </w:rPr>
        <w:tab/>
      </w:r>
      <w:r w:rsidRPr="0012672B">
        <w:rPr>
          <w:rFonts w:ascii="TH SarabunIT๙" w:hAnsi="TH SarabunIT๙" w:cs="TH SarabunIT๙"/>
          <w:sz w:val="32"/>
          <w:szCs w:val="32"/>
          <w:cs/>
        </w:rPr>
        <w:tab/>
        <w:t>(2) การบริหารจัดการประชากรสัตว์เลี้ยงทุกกลุ่มอย่างเป็นระบบ</w:t>
      </w:r>
    </w:p>
    <w:p w14:paraId="08A4B02A" w14:textId="77777777" w:rsidR="0012672B" w:rsidRPr="0012672B" w:rsidRDefault="0012672B" w:rsidP="0012672B">
      <w:pPr>
        <w:tabs>
          <w:tab w:val="left" w:pos="0"/>
          <w:tab w:val="left" w:pos="426"/>
          <w:tab w:val="left" w:pos="851"/>
          <w:tab w:val="left" w:pos="1559"/>
          <w:tab w:val="left" w:pos="1985"/>
        </w:tabs>
        <w:spacing w:after="0" w:line="240" w:lineRule="auto"/>
        <w:jc w:val="thaiDistribute"/>
        <w:rPr>
          <w:rFonts w:ascii="TH SarabunIT๙" w:hAnsi="TH SarabunIT๙" w:cs="TH SarabunIT๙"/>
          <w:sz w:val="32"/>
          <w:szCs w:val="32"/>
        </w:rPr>
      </w:pPr>
      <w:r w:rsidRPr="0012672B">
        <w:rPr>
          <w:rFonts w:ascii="TH SarabunIT๙" w:hAnsi="TH SarabunIT๙" w:cs="TH SarabunIT๙"/>
          <w:sz w:val="32"/>
          <w:szCs w:val="32"/>
          <w:cs/>
        </w:rPr>
        <w:t xml:space="preserve"> </w:t>
      </w:r>
      <w:r w:rsidRPr="0012672B">
        <w:rPr>
          <w:rFonts w:ascii="TH SarabunIT๙" w:hAnsi="TH SarabunIT๙" w:cs="TH SarabunIT๙"/>
          <w:sz w:val="32"/>
          <w:szCs w:val="32"/>
          <w:cs/>
        </w:rPr>
        <w:tab/>
      </w:r>
      <w:r w:rsidRPr="0012672B">
        <w:rPr>
          <w:rFonts w:ascii="TH SarabunIT๙" w:hAnsi="TH SarabunIT๙" w:cs="TH SarabunIT๙"/>
          <w:sz w:val="32"/>
          <w:szCs w:val="32"/>
          <w:cs/>
        </w:rPr>
        <w:tab/>
        <w:t>(3) การสร้างความมีส่วนร่วมของสังคมและภาคประชาชน</w:t>
      </w:r>
    </w:p>
    <w:p w14:paraId="6BB2906B" w14:textId="3106DE07" w:rsidR="00406861" w:rsidRDefault="0012672B" w:rsidP="0012672B">
      <w:pPr>
        <w:tabs>
          <w:tab w:val="left" w:pos="0"/>
          <w:tab w:val="left" w:pos="426"/>
          <w:tab w:val="left" w:pos="851"/>
          <w:tab w:val="left" w:pos="1559"/>
          <w:tab w:val="left" w:pos="1985"/>
        </w:tabs>
        <w:spacing w:after="0" w:line="240" w:lineRule="auto"/>
        <w:jc w:val="thaiDistribute"/>
        <w:rPr>
          <w:rFonts w:ascii="TH SarabunIT๙" w:hAnsi="TH SarabunIT๙" w:cs="TH SarabunIT๙"/>
          <w:sz w:val="32"/>
          <w:szCs w:val="32"/>
          <w:lang w:val="en-GB"/>
        </w:rPr>
      </w:pPr>
      <w:r w:rsidRPr="0012672B">
        <w:rPr>
          <w:rFonts w:ascii="TH SarabunIT๙" w:hAnsi="TH SarabunIT๙" w:cs="TH SarabunIT๙"/>
          <w:sz w:val="32"/>
          <w:szCs w:val="32"/>
          <w:cs/>
        </w:rPr>
        <w:tab/>
      </w:r>
      <w:r w:rsidRPr="0012672B">
        <w:rPr>
          <w:rFonts w:ascii="TH SarabunIT๙" w:hAnsi="TH SarabunIT๙" w:cs="TH SarabunIT๙"/>
          <w:sz w:val="32"/>
          <w:szCs w:val="32"/>
          <w:cs/>
        </w:rPr>
        <w:tab/>
        <w:t>(4) การควบคุม แก้ไขปัญหาโรคพิษสุนัขบ้าในพื้นที่ชายแดน</w:t>
      </w:r>
    </w:p>
    <w:p w14:paraId="3C5B563A" w14:textId="77777777" w:rsidR="00406861" w:rsidRPr="00D70F1C" w:rsidRDefault="00406861" w:rsidP="00A27609">
      <w:pPr>
        <w:tabs>
          <w:tab w:val="left" w:pos="0"/>
          <w:tab w:val="left" w:pos="426"/>
          <w:tab w:val="left" w:pos="851"/>
          <w:tab w:val="left" w:pos="1559"/>
          <w:tab w:val="left" w:pos="1985"/>
        </w:tabs>
        <w:spacing w:before="120" w:after="0" w:line="240" w:lineRule="auto"/>
        <w:jc w:val="thaiDistribute"/>
        <w:rPr>
          <w:rFonts w:ascii="TH SarabunIT๙" w:hAnsi="TH SarabunIT๙" w:cs="TH SarabunIT๙"/>
          <w:sz w:val="32"/>
          <w:szCs w:val="32"/>
        </w:rPr>
      </w:pPr>
    </w:p>
    <w:p w14:paraId="1707C491" w14:textId="77777777" w:rsidR="00406861" w:rsidRDefault="00406861" w:rsidP="00A27609">
      <w:pPr>
        <w:tabs>
          <w:tab w:val="left" w:pos="0"/>
          <w:tab w:val="left" w:pos="426"/>
          <w:tab w:val="left" w:pos="851"/>
          <w:tab w:val="left" w:pos="1559"/>
          <w:tab w:val="left" w:pos="1985"/>
        </w:tabs>
        <w:spacing w:before="120" w:after="0" w:line="240" w:lineRule="auto"/>
        <w:jc w:val="thaiDistribute"/>
        <w:rPr>
          <w:rFonts w:ascii="TH SarabunIT๙" w:hAnsi="TH SarabunIT๙" w:cs="TH SarabunIT๙"/>
          <w:sz w:val="32"/>
          <w:szCs w:val="32"/>
          <w:lang w:val="en-GB"/>
        </w:rPr>
      </w:pPr>
    </w:p>
    <w:p w14:paraId="200CABD2" w14:textId="77777777" w:rsidR="00406861" w:rsidRDefault="00406861" w:rsidP="00A27609">
      <w:pPr>
        <w:tabs>
          <w:tab w:val="left" w:pos="0"/>
          <w:tab w:val="left" w:pos="426"/>
          <w:tab w:val="left" w:pos="851"/>
          <w:tab w:val="left" w:pos="1559"/>
          <w:tab w:val="left" w:pos="1985"/>
        </w:tabs>
        <w:spacing w:before="120" w:after="0" w:line="240" w:lineRule="auto"/>
        <w:jc w:val="thaiDistribute"/>
        <w:rPr>
          <w:rFonts w:ascii="TH SarabunIT๙" w:hAnsi="TH SarabunIT๙" w:cs="TH SarabunIT๙"/>
          <w:sz w:val="32"/>
          <w:szCs w:val="32"/>
          <w:lang w:val="en-GB"/>
        </w:rPr>
      </w:pPr>
    </w:p>
    <w:p w14:paraId="21285329" w14:textId="77777777" w:rsidR="00406861" w:rsidRDefault="00406861" w:rsidP="00A27609">
      <w:pPr>
        <w:tabs>
          <w:tab w:val="left" w:pos="0"/>
          <w:tab w:val="left" w:pos="426"/>
          <w:tab w:val="left" w:pos="851"/>
          <w:tab w:val="left" w:pos="1559"/>
          <w:tab w:val="left" w:pos="1985"/>
        </w:tabs>
        <w:spacing w:before="120" w:after="0" w:line="240" w:lineRule="auto"/>
        <w:jc w:val="thaiDistribute"/>
        <w:rPr>
          <w:rFonts w:ascii="TH SarabunIT๙" w:hAnsi="TH SarabunIT๙" w:cs="TH SarabunIT๙"/>
          <w:sz w:val="32"/>
          <w:szCs w:val="32"/>
          <w:lang w:val="en-GB"/>
        </w:rPr>
      </w:pPr>
    </w:p>
    <w:p w14:paraId="230B0464" w14:textId="77777777" w:rsidR="007949A6" w:rsidRDefault="007949A6" w:rsidP="00BD1E9D">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p>
    <w:p w14:paraId="78B44884" w14:textId="77777777" w:rsidR="007949A6" w:rsidRDefault="007949A6" w:rsidP="00BD1E9D">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p>
    <w:p w14:paraId="374EE824" w14:textId="77777777" w:rsidR="007949A6" w:rsidRDefault="007949A6" w:rsidP="00BD1E9D">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p>
    <w:p w14:paraId="692C6E0A" w14:textId="77777777" w:rsidR="007949A6" w:rsidRDefault="007949A6" w:rsidP="00BD1E9D">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p>
    <w:p w14:paraId="688661FA" w14:textId="77777777" w:rsidR="007949A6" w:rsidRDefault="007949A6" w:rsidP="00BD1E9D">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p>
    <w:p w14:paraId="0669A6B0" w14:textId="77777777" w:rsidR="007949A6" w:rsidRDefault="007949A6" w:rsidP="00BD1E9D">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p>
    <w:p w14:paraId="1E2C72E0" w14:textId="77777777" w:rsidR="007949A6" w:rsidRDefault="007949A6" w:rsidP="00BD1E9D">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p>
    <w:p w14:paraId="2A3FB30C" w14:textId="77777777" w:rsidR="007949A6" w:rsidRDefault="007949A6" w:rsidP="009B5F56">
      <w:pPr>
        <w:tabs>
          <w:tab w:val="left" w:pos="567"/>
          <w:tab w:val="left" w:pos="992"/>
          <w:tab w:val="left" w:pos="1559"/>
          <w:tab w:val="left" w:pos="1985"/>
        </w:tabs>
        <w:spacing w:after="0" w:line="240" w:lineRule="auto"/>
        <w:rPr>
          <w:rFonts w:ascii="TH SarabunIT๙" w:hAnsi="TH SarabunIT๙" w:cs="TH SarabunIT๙"/>
          <w:b/>
          <w:bCs/>
          <w:color w:val="000000"/>
          <w:sz w:val="40"/>
          <w:szCs w:val="40"/>
        </w:rPr>
      </w:pPr>
    </w:p>
    <w:p w14:paraId="68C4AB9F" w14:textId="77777777" w:rsidR="009B5F56" w:rsidRDefault="009B5F56" w:rsidP="009B5F56">
      <w:pPr>
        <w:tabs>
          <w:tab w:val="left" w:pos="567"/>
          <w:tab w:val="left" w:pos="992"/>
          <w:tab w:val="left" w:pos="1559"/>
          <w:tab w:val="left" w:pos="1985"/>
        </w:tabs>
        <w:spacing w:after="0" w:line="240" w:lineRule="auto"/>
        <w:rPr>
          <w:rFonts w:ascii="TH SarabunIT๙" w:hAnsi="TH SarabunIT๙" w:cs="TH SarabunIT๙"/>
          <w:b/>
          <w:bCs/>
          <w:color w:val="000000"/>
          <w:sz w:val="40"/>
          <w:szCs w:val="40"/>
        </w:rPr>
      </w:pPr>
    </w:p>
    <w:p w14:paraId="5BF8F1EA" w14:textId="77777777" w:rsidR="009B5F56" w:rsidRDefault="009B5F56" w:rsidP="009B5F56">
      <w:pPr>
        <w:tabs>
          <w:tab w:val="left" w:pos="567"/>
          <w:tab w:val="left" w:pos="992"/>
          <w:tab w:val="left" w:pos="1559"/>
          <w:tab w:val="left" w:pos="1985"/>
        </w:tabs>
        <w:spacing w:after="0" w:line="240" w:lineRule="auto"/>
        <w:rPr>
          <w:rFonts w:ascii="TH SarabunIT๙" w:hAnsi="TH SarabunIT๙" w:cs="TH SarabunIT๙"/>
          <w:b/>
          <w:bCs/>
          <w:color w:val="000000"/>
          <w:sz w:val="40"/>
          <w:szCs w:val="40"/>
        </w:rPr>
      </w:pPr>
    </w:p>
    <w:p w14:paraId="78658136" w14:textId="77777777" w:rsidR="005161E2" w:rsidRDefault="005161E2" w:rsidP="009B5F56">
      <w:pPr>
        <w:tabs>
          <w:tab w:val="left" w:pos="567"/>
          <w:tab w:val="left" w:pos="992"/>
          <w:tab w:val="left" w:pos="1559"/>
          <w:tab w:val="left" w:pos="1985"/>
        </w:tabs>
        <w:spacing w:after="0" w:line="240" w:lineRule="auto"/>
        <w:rPr>
          <w:rFonts w:ascii="TH SarabunIT๙" w:hAnsi="TH SarabunIT๙" w:cs="TH SarabunIT๙"/>
          <w:b/>
          <w:bCs/>
          <w:color w:val="000000"/>
          <w:sz w:val="40"/>
          <w:szCs w:val="40"/>
        </w:rPr>
      </w:pPr>
    </w:p>
    <w:p w14:paraId="691AE156" w14:textId="77777777" w:rsidR="005161E2" w:rsidRDefault="005161E2" w:rsidP="009B5F56">
      <w:pPr>
        <w:tabs>
          <w:tab w:val="left" w:pos="567"/>
          <w:tab w:val="left" w:pos="992"/>
          <w:tab w:val="left" w:pos="1559"/>
          <w:tab w:val="left" w:pos="1985"/>
        </w:tabs>
        <w:spacing w:after="0" w:line="240" w:lineRule="auto"/>
        <w:rPr>
          <w:rFonts w:ascii="TH SarabunIT๙" w:hAnsi="TH SarabunIT๙" w:cs="TH SarabunIT๙"/>
          <w:b/>
          <w:bCs/>
          <w:color w:val="000000"/>
          <w:sz w:val="40"/>
          <w:szCs w:val="40"/>
        </w:rPr>
      </w:pPr>
    </w:p>
    <w:p w14:paraId="277B523B" w14:textId="2369D738" w:rsidR="008C1EF2" w:rsidRDefault="008C1EF2" w:rsidP="001A0346">
      <w:pPr>
        <w:tabs>
          <w:tab w:val="left" w:pos="567"/>
          <w:tab w:val="left" w:pos="992"/>
          <w:tab w:val="left" w:pos="1559"/>
          <w:tab w:val="left" w:pos="1985"/>
        </w:tabs>
        <w:spacing w:after="0" w:line="240" w:lineRule="auto"/>
        <w:rPr>
          <w:rFonts w:ascii="TH SarabunIT๙" w:hAnsi="TH SarabunIT๙" w:cs="TH SarabunIT๙"/>
          <w:b/>
          <w:bCs/>
          <w:color w:val="000000"/>
          <w:sz w:val="40"/>
          <w:szCs w:val="40"/>
        </w:rPr>
      </w:pPr>
    </w:p>
    <w:p w14:paraId="06818986" w14:textId="77777777" w:rsidR="00245AF3" w:rsidRDefault="00245AF3" w:rsidP="001A0346">
      <w:pPr>
        <w:tabs>
          <w:tab w:val="left" w:pos="567"/>
          <w:tab w:val="left" w:pos="992"/>
          <w:tab w:val="left" w:pos="1559"/>
          <w:tab w:val="left" w:pos="1985"/>
        </w:tabs>
        <w:spacing w:after="0" w:line="240" w:lineRule="auto"/>
        <w:rPr>
          <w:rFonts w:ascii="TH SarabunIT๙" w:hAnsi="TH SarabunIT๙" w:cs="TH SarabunIT๙"/>
          <w:b/>
          <w:bCs/>
          <w:color w:val="000000"/>
          <w:sz w:val="40"/>
          <w:szCs w:val="40"/>
        </w:rPr>
      </w:pPr>
    </w:p>
    <w:p w14:paraId="2E724B66" w14:textId="77777777" w:rsidR="005D7C87" w:rsidRDefault="005D7C87" w:rsidP="001A0346">
      <w:pPr>
        <w:tabs>
          <w:tab w:val="left" w:pos="567"/>
          <w:tab w:val="left" w:pos="992"/>
          <w:tab w:val="left" w:pos="1559"/>
          <w:tab w:val="left" w:pos="1985"/>
        </w:tabs>
        <w:spacing w:after="0" w:line="240" w:lineRule="auto"/>
        <w:rPr>
          <w:rFonts w:ascii="TH SarabunIT๙" w:hAnsi="TH SarabunIT๙" w:cs="TH SarabunIT๙"/>
          <w:b/>
          <w:bCs/>
          <w:color w:val="000000"/>
          <w:sz w:val="40"/>
          <w:szCs w:val="40"/>
        </w:rPr>
      </w:pPr>
    </w:p>
    <w:p w14:paraId="4DE96C67" w14:textId="479F138D" w:rsidR="00012B5D" w:rsidRPr="003F20B8" w:rsidRDefault="00012B5D" w:rsidP="001A0346">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r w:rsidRPr="003F20B8">
        <w:rPr>
          <w:rFonts w:ascii="TH SarabunIT๙" w:hAnsi="TH SarabunIT๙" w:cs="TH SarabunIT๙"/>
          <w:b/>
          <w:bCs/>
          <w:color w:val="000000"/>
          <w:sz w:val="40"/>
          <w:szCs w:val="40"/>
          <w:cs/>
        </w:rPr>
        <w:lastRenderedPageBreak/>
        <w:t xml:space="preserve">บทที่ </w:t>
      </w:r>
      <w:r w:rsidR="00245AF3">
        <w:rPr>
          <w:rFonts w:ascii="TH SarabunIT๙" w:hAnsi="TH SarabunIT๙" w:cs="TH SarabunIT๙" w:hint="cs"/>
          <w:b/>
          <w:bCs/>
          <w:color w:val="000000"/>
          <w:sz w:val="40"/>
          <w:szCs w:val="40"/>
          <w:cs/>
        </w:rPr>
        <w:t>๓</w:t>
      </w:r>
    </w:p>
    <w:bookmarkEnd w:id="2"/>
    <w:p w14:paraId="3CC1E050" w14:textId="592F2D29" w:rsidR="00FD74EA" w:rsidRPr="00FD74EA" w:rsidRDefault="00FD74EA" w:rsidP="00655DC7">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cs/>
        </w:rPr>
      </w:pPr>
      <w:r>
        <w:rPr>
          <w:rFonts w:ascii="TH SarabunIT๙" w:hAnsi="TH SarabunIT๙" w:cs="TH SarabunIT๙" w:hint="cs"/>
          <w:b/>
          <w:bCs/>
          <w:color w:val="000000"/>
          <w:sz w:val="40"/>
          <w:szCs w:val="40"/>
          <w:cs/>
        </w:rPr>
        <w:t>การตรวจติดตามการดำเนิน</w:t>
      </w:r>
      <w:r w:rsidRPr="003F20B8">
        <w:rPr>
          <w:rFonts w:ascii="TH SarabunIT๙" w:hAnsi="TH SarabunIT๙" w:cs="TH SarabunIT๙"/>
          <w:b/>
          <w:bCs/>
          <w:color w:val="000000"/>
          <w:spacing w:val="-6"/>
          <w:sz w:val="40"/>
          <w:szCs w:val="40"/>
          <w:cs/>
        </w:rPr>
        <w:t xml:space="preserve">โครงการสัตว์ปลอดโรค คนปลอดภัย จากโรคพิษสุนัขบ้า </w:t>
      </w:r>
      <w:r w:rsidRPr="00655DC7">
        <w:rPr>
          <w:rFonts w:ascii="TH SarabunIT๙" w:hAnsi="TH SarabunIT๙" w:cs="TH SarabunIT๙"/>
          <w:b/>
          <w:bCs/>
          <w:color w:val="000000"/>
          <w:spacing w:val="-16"/>
          <w:sz w:val="40"/>
          <w:szCs w:val="40"/>
          <w:cs/>
        </w:rPr>
        <w:t>ตามพระปณิธาน</w:t>
      </w:r>
      <w:r w:rsidR="009B2538" w:rsidRPr="00655DC7">
        <w:rPr>
          <w:rFonts w:ascii="TH SarabunIT๙" w:hAnsi="TH SarabunIT๙" w:cs="TH SarabunIT๙" w:hint="cs"/>
          <w:b/>
          <w:bCs/>
          <w:color w:val="000000"/>
          <w:spacing w:val="-16"/>
          <w:sz w:val="40"/>
          <w:szCs w:val="40"/>
          <w:cs/>
        </w:rPr>
        <w:t xml:space="preserve"> </w:t>
      </w:r>
      <w:r w:rsidRPr="00655DC7">
        <w:rPr>
          <w:rFonts w:ascii="TH SarabunIT๙" w:hAnsi="TH SarabunIT๙" w:cs="TH SarabunIT๙"/>
          <w:b/>
          <w:bCs/>
          <w:color w:val="000000"/>
          <w:spacing w:val="-16"/>
          <w:sz w:val="40"/>
          <w:szCs w:val="40"/>
          <w:cs/>
        </w:rPr>
        <w:t>ศาสตราจารย์ ดร.</w:t>
      </w:r>
      <w:r w:rsidRPr="00655DC7">
        <w:rPr>
          <w:rFonts w:ascii="TH SarabunIT๙" w:hAnsi="TH SarabunIT๙" w:cs="TH SarabunIT๙" w:hint="cs"/>
          <w:b/>
          <w:bCs/>
          <w:color w:val="000000"/>
          <w:spacing w:val="-16"/>
          <w:sz w:val="40"/>
          <w:szCs w:val="40"/>
          <w:cs/>
        </w:rPr>
        <w:t xml:space="preserve"> </w:t>
      </w:r>
      <w:r w:rsidRPr="00655DC7">
        <w:rPr>
          <w:rFonts w:ascii="TH SarabunIT๙" w:hAnsi="TH SarabunIT๙" w:cs="TH SarabunIT๙"/>
          <w:b/>
          <w:bCs/>
          <w:color w:val="000000"/>
          <w:spacing w:val="-16"/>
          <w:sz w:val="40"/>
          <w:szCs w:val="40"/>
          <w:cs/>
        </w:rPr>
        <w:t>สมเด็จเจ้าฟ้า</w:t>
      </w:r>
      <w:r w:rsidR="009B5F56" w:rsidRPr="00655DC7">
        <w:rPr>
          <w:rFonts w:ascii="TH SarabunIT๙" w:hAnsi="TH SarabunIT๙" w:cs="TH SarabunIT๙" w:hint="cs"/>
          <w:b/>
          <w:bCs/>
          <w:color w:val="000000"/>
          <w:spacing w:val="-16"/>
          <w:sz w:val="40"/>
          <w:szCs w:val="40"/>
          <w:cs/>
        </w:rPr>
        <w:t>ฯ กรมพระศรีสวาง</w:t>
      </w:r>
      <w:proofErr w:type="spellStart"/>
      <w:r w:rsidR="009B5F56" w:rsidRPr="00655DC7">
        <w:rPr>
          <w:rFonts w:ascii="TH SarabunIT๙" w:hAnsi="TH SarabunIT๙" w:cs="TH SarabunIT๙" w:hint="cs"/>
          <w:b/>
          <w:bCs/>
          <w:color w:val="000000"/>
          <w:spacing w:val="-16"/>
          <w:sz w:val="40"/>
          <w:szCs w:val="40"/>
          <w:cs/>
        </w:rPr>
        <w:t>ควัฒน</w:t>
      </w:r>
      <w:proofErr w:type="spellEnd"/>
      <w:r w:rsidR="009B5F56" w:rsidRPr="00655DC7">
        <w:rPr>
          <w:rFonts w:ascii="TH SarabunIT๙" w:hAnsi="TH SarabunIT๙" w:cs="TH SarabunIT๙" w:hint="cs"/>
          <w:b/>
          <w:bCs/>
          <w:color w:val="000000"/>
          <w:spacing w:val="-16"/>
          <w:sz w:val="40"/>
          <w:szCs w:val="40"/>
          <w:cs/>
        </w:rPr>
        <w:t xml:space="preserve"> </w:t>
      </w:r>
      <w:proofErr w:type="spellStart"/>
      <w:r w:rsidR="009B5F56" w:rsidRPr="00655DC7">
        <w:rPr>
          <w:rFonts w:ascii="TH SarabunIT๙" w:hAnsi="TH SarabunIT๙" w:cs="TH SarabunIT๙" w:hint="cs"/>
          <w:b/>
          <w:bCs/>
          <w:color w:val="000000"/>
          <w:spacing w:val="-16"/>
          <w:sz w:val="40"/>
          <w:szCs w:val="40"/>
          <w:cs/>
        </w:rPr>
        <w:t>วรขัต</w:t>
      </w:r>
      <w:proofErr w:type="spellEnd"/>
      <w:r w:rsidR="009B5F56" w:rsidRPr="00655DC7">
        <w:rPr>
          <w:rFonts w:ascii="TH SarabunIT๙" w:hAnsi="TH SarabunIT๙" w:cs="TH SarabunIT๙" w:hint="cs"/>
          <w:b/>
          <w:bCs/>
          <w:color w:val="000000"/>
          <w:spacing w:val="-16"/>
          <w:sz w:val="40"/>
          <w:szCs w:val="40"/>
          <w:cs/>
        </w:rPr>
        <w:t>ติยราชนารี</w:t>
      </w:r>
      <w:r w:rsidR="00A33356">
        <w:rPr>
          <w:rFonts w:ascii="TH SarabunIT๙" w:hAnsi="TH SarabunIT๙" w:cs="TH SarabunIT๙" w:hint="cs"/>
          <w:b/>
          <w:bCs/>
          <w:color w:val="000000"/>
          <w:sz w:val="40"/>
          <w:szCs w:val="40"/>
          <w:cs/>
        </w:rPr>
        <w:t xml:space="preserve"> ของผู้ตรวจราชการ</w:t>
      </w:r>
      <w:r w:rsidR="00655DC7">
        <w:rPr>
          <w:rFonts w:ascii="TH SarabunIT๙" w:hAnsi="TH SarabunIT๙" w:cs="TH SarabunIT๙" w:hint="cs"/>
          <w:b/>
          <w:bCs/>
          <w:color w:val="000000"/>
          <w:sz w:val="40"/>
          <w:szCs w:val="40"/>
          <w:cs/>
        </w:rPr>
        <w:t xml:space="preserve"> </w:t>
      </w:r>
      <w:r>
        <w:rPr>
          <w:rFonts w:ascii="TH SarabunIT๙" w:hAnsi="TH SarabunIT๙" w:cs="TH SarabunIT๙" w:hint="cs"/>
          <w:b/>
          <w:bCs/>
          <w:color w:val="000000"/>
          <w:sz w:val="40"/>
          <w:szCs w:val="40"/>
          <w:cs/>
        </w:rPr>
        <w:t>ประจำปีงบประมาณ พ.ศ.</w:t>
      </w:r>
      <w:r>
        <w:rPr>
          <w:rFonts w:ascii="TH SarabunIT๙" w:hAnsi="TH SarabunIT๙" w:cs="TH SarabunIT๙"/>
          <w:b/>
          <w:bCs/>
          <w:color w:val="000000"/>
          <w:sz w:val="40"/>
          <w:szCs w:val="40"/>
        </w:rPr>
        <w:t xml:space="preserve"> 25</w:t>
      </w:r>
      <w:r>
        <w:rPr>
          <w:rFonts w:ascii="TH SarabunIT๙" w:hAnsi="TH SarabunIT๙" w:cs="TH SarabunIT๙" w:hint="cs"/>
          <w:b/>
          <w:bCs/>
          <w:color w:val="000000"/>
          <w:sz w:val="40"/>
          <w:szCs w:val="40"/>
          <w:cs/>
        </w:rPr>
        <w:t>6</w:t>
      </w:r>
      <w:r w:rsidR="00245AF3">
        <w:rPr>
          <w:rFonts w:ascii="TH SarabunIT๙" w:hAnsi="TH SarabunIT๙" w:cs="TH SarabunIT๙" w:hint="cs"/>
          <w:b/>
          <w:bCs/>
          <w:color w:val="000000"/>
          <w:sz w:val="40"/>
          <w:szCs w:val="40"/>
          <w:cs/>
        </w:rPr>
        <w:t>๔</w:t>
      </w:r>
    </w:p>
    <w:p w14:paraId="74C72C55" w14:textId="5A1F8A97" w:rsidR="003E7A8C" w:rsidRPr="003E7A8C" w:rsidRDefault="00A33356" w:rsidP="001A0346">
      <w:pPr>
        <w:tabs>
          <w:tab w:val="left" w:pos="567"/>
          <w:tab w:val="left" w:pos="992"/>
          <w:tab w:val="left" w:pos="1559"/>
          <w:tab w:val="left" w:pos="1985"/>
        </w:tabs>
        <w:spacing w:after="0" w:line="240" w:lineRule="auto"/>
        <w:jc w:val="center"/>
        <w:rPr>
          <w:rFonts w:ascii="TH SarabunIT๙" w:hAnsi="TH SarabunIT๙" w:cs="TH SarabunIT๙"/>
          <w:b/>
          <w:bCs/>
          <w:color w:val="0000FF"/>
          <w:sz w:val="36"/>
          <w:szCs w:val="44"/>
        </w:rPr>
      </w:pPr>
      <w:r w:rsidRPr="001973BD">
        <w:rPr>
          <w:rFonts w:ascii="TH SarabunIT๙" w:hAnsi="TH SarabunIT๙" w:cs="TH SarabunIT๙"/>
          <w:noProof/>
        </w:rPr>
        <mc:AlternateContent>
          <mc:Choice Requires="wps">
            <w:drawing>
              <wp:anchor distT="0" distB="0" distL="114300" distR="114300" simplePos="0" relativeHeight="251675648" behindDoc="0" locked="0" layoutInCell="1" allowOverlap="1" wp14:anchorId="4A3234F6" wp14:editId="0FC94FB9">
                <wp:simplePos x="0" y="0"/>
                <wp:positionH relativeFrom="column">
                  <wp:posOffset>-12065</wp:posOffset>
                </wp:positionH>
                <wp:positionV relativeFrom="paragraph">
                  <wp:posOffset>127305</wp:posOffset>
                </wp:positionV>
                <wp:extent cx="5800725" cy="0"/>
                <wp:effectExtent l="0" t="0" r="0" b="0"/>
                <wp:wrapNone/>
                <wp:docPr id="17" name="ตัวเชื่อมต่อตรง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00725" cy="0"/>
                        </a:xfrm>
                        <a:prstGeom prst="line">
                          <a:avLst/>
                        </a:prstGeom>
                        <a:noFill/>
                        <a:ln w="25400" cap="flat" cmpd="sng" algn="ctr">
                          <a:solidFill>
                            <a:srgbClr val="ED7D31">
                              <a:lumMod val="5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CD2DA6" id="ตัวเชื่อมต่อตรง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0pt" to="455.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" strokecolor="#843c0c" strokeweight="2pt">
                <v:stroke joinstyle="miter"/>
                <o:lock v:ext="edit" shapetype="f"/>
              </v:line>
            </w:pict>
          </mc:Fallback>
        </mc:AlternateContent>
      </w:r>
      <w:r>
        <w:rPr>
          <w:rFonts w:ascii="TH SarabunIT๙" w:hAnsi="TH SarabunIT๙" w:cs="TH SarabunIT๙"/>
          <w:noProof/>
        </w:rPr>
        <mc:AlternateContent>
          <mc:Choice Requires="wps">
            <w:drawing>
              <wp:anchor distT="0" distB="0" distL="114300" distR="114300" simplePos="0" relativeHeight="251840512" behindDoc="1" locked="0" layoutInCell="1" allowOverlap="1" wp14:anchorId="10E857E1" wp14:editId="0714B294">
                <wp:simplePos x="0" y="0"/>
                <wp:positionH relativeFrom="column">
                  <wp:posOffset>-257505</wp:posOffset>
                </wp:positionH>
                <wp:positionV relativeFrom="paragraph">
                  <wp:posOffset>271145</wp:posOffset>
                </wp:positionV>
                <wp:extent cx="6232525" cy="372745"/>
                <wp:effectExtent l="0" t="0" r="15875" b="27305"/>
                <wp:wrapNone/>
                <wp:docPr id="14" name="สี่เหลี่ยมผืนผ้า 14"/>
                <wp:cNvGraphicFramePr/>
                <a:graphic xmlns:a="http://schemas.openxmlformats.org/drawingml/2006/main">
                  <a:graphicData uri="http://schemas.microsoft.com/office/word/2010/wordprocessingShape">
                    <wps:wsp>
                      <wps:cNvSpPr/>
                      <wps:spPr>
                        <a:xfrm>
                          <a:off x="0" y="0"/>
                          <a:ext cx="6232525" cy="372745"/>
                        </a:xfrm>
                        <a:prstGeom prst="rect">
                          <a:avLst/>
                        </a:prstGeom>
                        <a:solidFill>
                          <a:srgbClr val="9BBB59">
                            <a:lumMod val="20000"/>
                            <a:lumOff val="80000"/>
                          </a:srgbClr>
                        </a:solidFill>
                        <a:ln w="25400" cap="flat" cmpd="sng" algn="ctr">
                          <a:solidFill>
                            <a:srgbClr val="9BBB59">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80B1A" id="สี่เหลี่ยมผืนผ้า 14" o:spid="_x0000_s1026" style="position:absolute;margin-left:-20.3pt;margin-top:21.35pt;width:490.75pt;height:29.35pt;z-index:-25147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" fillcolor="#ebf1de" strokecolor="#4f6228" strokeweight="2pt"/>
            </w:pict>
          </mc:Fallback>
        </mc:AlternateContent>
      </w:r>
    </w:p>
    <w:p w14:paraId="17FCBFD4" w14:textId="3ED8134A" w:rsidR="00C55EA9" w:rsidRPr="00C55EA9" w:rsidRDefault="00C55EA9" w:rsidP="00A33356">
      <w:pPr>
        <w:tabs>
          <w:tab w:val="left" w:pos="426"/>
          <w:tab w:val="left" w:pos="567"/>
          <w:tab w:val="left" w:pos="992"/>
          <w:tab w:val="left" w:pos="1559"/>
          <w:tab w:val="left" w:pos="1985"/>
        </w:tabs>
        <w:spacing w:before="120" w:after="240" w:line="240" w:lineRule="auto"/>
        <w:jc w:val="thaiDistribute"/>
        <w:rPr>
          <w:rFonts w:ascii="TH SarabunIT๙" w:hAnsi="TH SarabunIT๙" w:cs="TH SarabunIT๙"/>
          <w:b/>
          <w:bCs/>
          <w:sz w:val="32"/>
          <w:szCs w:val="32"/>
          <w:u w:val="single"/>
        </w:rPr>
      </w:pPr>
      <w:r w:rsidRPr="00C55EA9">
        <w:rPr>
          <w:rFonts w:ascii="TH SarabunIT๙" w:hAnsi="TH SarabunIT๙" w:cs="TH SarabunIT๙"/>
          <w:b/>
          <w:bCs/>
          <w:sz w:val="32"/>
          <w:szCs w:val="32"/>
        </w:rPr>
        <w:t>1</w:t>
      </w:r>
      <w:r w:rsidRPr="00C55EA9">
        <w:rPr>
          <w:rFonts w:ascii="TH SarabunIT๙" w:hAnsi="TH SarabunIT๙" w:cs="TH SarabunIT๙"/>
          <w:b/>
          <w:bCs/>
          <w:sz w:val="32"/>
          <w:szCs w:val="32"/>
          <w:cs/>
        </w:rPr>
        <w:t>.</w:t>
      </w:r>
      <w:r w:rsidRPr="00C55EA9">
        <w:rPr>
          <w:rFonts w:ascii="TH SarabunIT๙" w:hAnsi="TH SarabunIT๙" w:cs="TH SarabunIT๙"/>
          <w:b/>
          <w:bCs/>
          <w:sz w:val="32"/>
          <w:szCs w:val="32"/>
        </w:rPr>
        <w:tab/>
      </w:r>
      <w:r w:rsidRPr="00C55EA9">
        <w:rPr>
          <w:rFonts w:ascii="TH SarabunIT๙" w:hAnsi="TH SarabunIT๙" w:cs="TH SarabunIT๙"/>
          <w:b/>
          <w:bCs/>
          <w:sz w:val="32"/>
          <w:szCs w:val="32"/>
          <w:u w:val="single"/>
          <w:cs/>
        </w:rPr>
        <w:t>ผลการตรวจติดตาม</w:t>
      </w:r>
    </w:p>
    <w:p w14:paraId="0C017DF5" w14:textId="405AAEAB" w:rsidR="002F3DAD" w:rsidRPr="003F67A4" w:rsidRDefault="00C55EA9" w:rsidP="003F67A4">
      <w:pPr>
        <w:tabs>
          <w:tab w:val="left" w:pos="426"/>
          <w:tab w:val="left" w:pos="851"/>
          <w:tab w:val="left" w:pos="992"/>
          <w:tab w:val="left" w:pos="1559"/>
          <w:tab w:val="left" w:pos="1985"/>
        </w:tabs>
        <w:spacing w:after="0" w:line="240" w:lineRule="auto"/>
        <w:jc w:val="thaiDistribute"/>
        <w:rPr>
          <w:rFonts w:ascii="TH SarabunIT๙" w:hAnsi="TH SarabunIT๙" w:cs="TH SarabunIT๙"/>
          <w:sz w:val="32"/>
          <w:szCs w:val="32"/>
        </w:rPr>
      </w:pPr>
      <w:r w:rsidRPr="00C55EA9">
        <w:rPr>
          <w:rFonts w:ascii="TH SarabunIT๙" w:hAnsi="TH SarabunIT๙" w:cs="TH SarabunIT๙"/>
          <w:sz w:val="32"/>
          <w:szCs w:val="32"/>
        </w:rPr>
        <w:tab/>
      </w:r>
      <w:r w:rsidR="002F3DAD" w:rsidRPr="003F67A4">
        <w:rPr>
          <w:rFonts w:ascii="TH SarabunIT๙" w:hAnsi="TH SarabunIT๙" w:cs="TH SarabunIT๙"/>
          <w:sz w:val="32"/>
          <w:szCs w:val="32"/>
          <w:cs/>
        </w:rPr>
        <w:t>เนื่องจากสถานการณ์โรคติดเชื้อไวรัสโค</w:t>
      </w:r>
      <w:proofErr w:type="spellStart"/>
      <w:r w:rsidR="002F3DAD" w:rsidRPr="003F67A4">
        <w:rPr>
          <w:rFonts w:ascii="TH SarabunIT๙" w:hAnsi="TH SarabunIT๙" w:cs="TH SarabunIT๙"/>
          <w:sz w:val="32"/>
          <w:szCs w:val="32"/>
          <w:cs/>
        </w:rPr>
        <w:t>โร</w:t>
      </w:r>
      <w:proofErr w:type="spellEnd"/>
      <w:r w:rsidR="002F3DAD" w:rsidRPr="003F67A4">
        <w:rPr>
          <w:rFonts w:ascii="TH SarabunIT๙" w:hAnsi="TH SarabunIT๙" w:cs="TH SarabunIT๙"/>
          <w:sz w:val="32"/>
          <w:szCs w:val="32"/>
          <w:cs/>
        </w:rPr>
        <w:t xml:space="preserve">นา </w:t>
      </w:r>
      <w:r w:rsidR="002F3DAD" w:rsidRPr="00B02E6E">
        <w:rPr>
          <w:rFonts w:ascii="TH SarabunPSK" w:hAnsi="TH SarabunPSK" w:cs="TH SarabunPSK"/>
          <w:sz w:val="32"/>
          <w:szCs w:val="32"/>
          <w:cs/>
        </w:rPr>
        <w:t>2019 (โควิด - 19)</w:t>
      </w:r>
      <w:r w:rsidR="002F3DAD" w:rsidRPr="003F67A4">
        <w:rPr>
          <w:rFonts w:ascii="TH SarabunIT๙" w:hAnsi="TH SarabunIT๙" w:cs="TH SarabunIT๙"/>
          <w:sz w:val="32"/>
          <w:szCs w:val="32"/>
          <w:cs/>
        </w:rPr>
        <w:t xml:space="preserve"> ทำให้ทุกจังหวัดเป็นพื้นที่สีแดงเข้ม </w:t>
      </w:r>
      <w:r w:rsidR="00B02E6E">
        <w:rPr>
          <w:rFonts w:ascii="TH SarabunIT๙" w:hAnsi="TH SarabunIT๙" w:cs="TH SarabunIT๙" w:hint="cs"/>
          <w:sz w:val="32"/>
          <w:szCs w:val="32"/>
          <w:cs/>
        </w:rPr>
        <w:t xml:space="preserve">   </w:t>
      </w:r>
      <w:r w:rsidR="002F3DAD" w:rsidRPr="00B02E6E">
        <w:rPr>
          <w:rFonts w:ascii="TH SarabunIT๙" w:hAnsi="TH SarabunIT๙" w:cs="TH SarabunIT๙"/>
          <w:sz w:val="32"/>
          <w:szCs w:val="32"/>
          <w:cs/>
        </w:rPr>
        <w:t>ตามข้อกำหนดออกตามความในมาตรา 9 แห่งพระราชกำหนดการบริหารราชการในสถานการณ์ฉุกเฉิน</w:t>
      </w:r>
      <w:r w:rsidR="00B02E6E">
        <w:rPr>
          <w:rFonts w:ascii="TH SarabunIT๙" w:hAnsi="TH SarabunIT๙" w:cs="TH SarabunIT๙" w:hint="cs"/>
          <w:sz w:val="32"/>
          <w:szCs w:val="32"/>
          <w:cs/>
        </w:rPr>
        <w:t xml:space="preserve">     </w:t>
      </w:r>
      <w:r w:rsidR="002F3DAD" w:rsidRPr="00B02E6E">
        <w:rPr>
          <w:rFonts w:ascii="TH SarabunIT๙" w:hAnsi="TH SarabunIT๙" w:cs="TH SarabunIT๙"/>
          <w:sz w:val="32"/>
          <w:szCs w:val="32"/>
          <w:cs/>
        </w:rPr>
        <w:t>พ.ศ. 2548 ที่กำหนดให้จังหวัดในพื้นที่ควบคุมสูงสุดและเข้มงวด ห้ามมีกิจกรรมรวมกลุ่มของบุคคลเกิน 5 คน จึงส่งผลในภาพรวมทำให้การปฏิบัติงานในการลงพื้นที่ตรวจติดตามของผู้ตรวจราชการเป็นไปได้ไม่เต็มที่ ทั้งนี้ ผู้ตรวจราชการสำนักนายกรัฐมนตรี ร่วมกับผู้ตรวจราชการกระทรวงเกษตรและสหกรณ์ ผู้ตรวจราชการกระทรวงมหาดไทย ผู้ตรวจราชการกระทรวงสาธารณสุข ผู้ตรวจราชการกระทรวงศึกษาธิการ ผู้ตรวจราชการกระทรวงแรงงาน และผู้ตรวจราชการกรมส่งเสริมการปกครองท้องถิ่น จึงได้ติดตามผลดำเนินโครงการ</w:t>
      </w:r>
      <w:r w:rsidR="00B02E6E">
        <w:rPr>
          <w:rFonts w:ascii="TH SarabunIT๙" w:hAnsi="TH SarabunIT๙" w:cs="TH SarabunIT๙" w:hint="cs"/>
          <w:sz w:val="32"/>
          <w:szCs w:val="32"/>
          <w:cs/>
        </w:rPr>
        <w:t xml:space="preserve">       </w:t>
      </w:r>
      <w:r w:rsidR="002F3DAD" w:rsidRPr="00B02E6E">
        <w:rPr>
          <w:rFonts w:ascii="TH SarabunIT๙" w:hAnsi="TH SarabunIT๙" w:cs="TH SarabunIT๙"/>
          <w:sz w:val="32"/>
          <w:szCs w:val="32"/>
          <w:cs/>
        </w:rPr>
        <w:t xml:space="preserve">สัตว์ปลอดโรค คนปลอดภัย จากโรคพิษสุนัขบ้า ตามพระปณิธาน ศาสตราจารย์ ดร. สมเด็จเจ้าฟ้าฯ </w:t>
      </w:r>
      <w:r w:rsidR="00B02E6E">
        <w:rPr>
          <w:rFonts w:ascii="TH SarabunIT๙" w:hAnsi="TH SarabunIT๙" w:cs="TH SarabunIT๙" w:hint="cs"/>
          <w:sz w:val="32"/>
          <w:szCs w:val="32"/>
          <w:cs/>
        </w:rPr>
        <w:t xml:space="preserve">        </w:t>
      </w:r>
      <w:r w:rsidR="002F3DAD" w:rsidRPr="003F67A4">
        <w:rPr>
          <w:rFonts w:ascii="TH SarabunIT๙" w:hAnsi="TH SarabunIT๙" w:cs="TH SarabunIT๙"/>
          <w:sz w:val="32"/>
          <w:szCs w:val="32"/>
          <w:cs/>
        </w:rPr>
        <w:t>กรมพระศรีสวาง</w:t>
      </w:r>
      <w:proofErr w:type="spellStart"/>
      <w:r w:rsidR="002F3DAD" w:rsidRPr="003F67A4">
        <w:rPr>
          <w:rFonts w:ascii="TH SarabunIT๙" w:hAnsi="TH SarabunIT๙" w:cs="TH SarabunIT๙"/>
          <w:sz w:val="32"/>
          <w:szCs w:val="32"/>
          <w:cs/>
        </w:rPr>
        <w:t>ควัฒน</w:t>
      </w:r>
      <w:proofErr w:type="spellEnd"/>
      <w:r w:rsidR="002F3DAD" w:rsidRPr="003F67A4">
        <w:rPr>
          <w:rFonts w:ascii="TH SarabunIT๙" w:hAnsi="TH SarabunIT๙" w:cs="TH SarabunIT๙"/>
          <w:sz w:val="32"/>
          <w:szCs w:val="32"/>
          <w:cs/>
        </w:rPr>
        <w:t xml:space="preserve"> </w:t>
      </w:r>
      <w:proofErr w:type="spellStart"/>
      <w:r w:rsidR="002F3DAD" w:rsidRPr="003F67A4">
        <w:rPr>
          <w:rFonts w:ascii="TH SarabunIT๙" w:hAnsi="TH SarabunIT๙" w:cs="TH SarabunIT๙"/>
          <w:sz w:val="32"/>
          <w:szCs w:val="32"/>
          <w:cs/>
        </w:rPr>
        <w:t>วรขัต</w:t>
      </w:r>
      <w:proofErr w:type="spellEnd"/>
      <w:r w:rsidR="002F3DAD" w:rsidRPr="003F67A4">
        <w:rPr>
          <w:rFonts w:ascii="TH SarabunIT๙" w:hAnsi="TH SarabunIT๙" w:cs="TH SarabunIT๙"/>
          <w:sz w:val="32"/>
          <w:szCs w:val="32"/>
          <w:cs/>
        </w:rPr>
        <w:t xml:space="preserve">ติยราชนารี ประจำปีงบประมาณ พ.ศ. 256๔  ผ่านระบบการประชุมทางไกล </w:t>
      </w:r>
      <w:r w:rsidR="002F3DAD" w:rsidRPr="003F67A4">
        <w:rPr>
          <w:rFonts w:ascii="TH SarabunIT๙" w:hAnsi="TH SarabunIT๙" w:cs="TH SarabunIT๙"/>
          <w:sz w:val="32"/>
          <w:szCs w:val="32"/>
        </w:rPr>
        <w:t xml:space="preserve">Video Conference </w:t>
      </w:r>
      <w:r w:rsidR="002F3DAD" w:rsidRPr="003F67A4">
        <w:rPr>
          <w:rFonts w:ascii="TH SarabunIT๙" w:hAnsi="TH SarabunIT๙" w:cs="TH SarabunIT๙"/>
          <w:sz w:val="32"/>
          <w:szCs w:val="32"/>
          <w:cs/>
        </w:rPr>
        <w:t>โดยการตรวจติดตามจุดเน้น ซึ่งเกิดจากการวิเคราะห์ผลการตรวจติดตามการดำเนินโครงการฯ ในปีงบประมาณ พ.ศ. ๒๕๖๓ อันเป็นปัญหาอุปสรรคที่ต้องตรวจติดตามต่อเนื่อง หรือเป็นการดำเนินการของหน่วยงานในลักษณะของการบูรณาการการทำงาน และการตรวจราชการที่เกี่ยวข้องตามภารกิจ</w:t>
      </w:r>
    </w:p>
    <w:p w14:paraId="5D1C9131" w14:textId="632D4BC7" w:rsidR="002F3DAD" w:rsidRPr="00382FD7" w:rsidRDefault="0004420B" w:rsidP="002F3DAD">
      <w:pPr>
        <w:tabs>
          <w:tab w:val="left" w:pos="426"/>
          <w:tab w:val="left" w:pos="851"/>
          <w:tab w:val="left" w:pos="992"/>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sidR="002F3DAD" w:rsidRPr="003F67A4">
        <w:rPr>
          <w:rFonts w:ascii="TH SarabunIT๙" w:hAnsi="TH SarabunIT๙" w:cs="TH SarabunIT๙"/>
          <w:sz w:val="32"/>
          <w:szCs w:val="32"/>
          <w:cs/>
        </w:rPr>
        <w:t>ในปีงบประมาณ พ.ศ. 256๔ พบผู้เสียชีวิตจากโรคพิษสุนัขบ้า จำนว</w:t>
      </w:r>
      <w:r>
        <w:rPr>
          <w:rFonts w:ascii="TH SarabunIT๙" w:hAnsi="TH SarabunIT๙" w:cs="TH SarabunIT๙"/>
          <w:sz w:val="32"/>
          <w:szCs w:val="32"/>
          <w:cs/>
        </w:rPr>
        <w:t xml:space="preserve">น </w:t>
      </w:r>
      <w:r>
        <w:rPr>
          <w:rFonts w:ascii="TH SarabunIT๙" w:hAnsi="TH SarabunIT๙" w:cs="TH SarabunIT๙" w:hint="cs"/>
          <w:sz w:val="32"/>
          <w:szCs w:val="32"/>
          <w:cs/>
        </w:rPr>
        <w:t>๔</w:t>
      </w:r>
      <w:r>
        <w:rPr>
          <w:rFonts w:ascii="TH SarabunIT๙" w:hAnsi="TH SarabunIT๙" w:cs="TH SarabunIT๙"/>
          <w:sz w:val="32"/>
          <w:szCs w:val="32"/>
          <w:cs/>
        </w:rPr>
        <w:t xml:space="preserve"> ราย (จังหวัดสุรินทร์</w:t>
      </w:r>
      <w:r>
        <w:rPr>
          <w:rFonts w:ascii="TH SarabunIT๙" w:hAnsi="TH SarabunIT๙" w:cs="TH SarabunIT๙" w:hint="cs"/>
          <w:sz w:val="32"/>
          <w:szCs w:val="32"/>
          <w:cs/>
        </w:rPr>
        <w:t xml:space="preserve"> </w:t>
      </w:r>
      <w:r w:rsidR="002F3DAD" w:rsidRPr="003F67A4">
        <w:rPr>
          <w:rFonts w:ascii="TH SarabunIT๙" w:hAnsi="TH SarabunIT๙" w:cs="TH SarabunIT๙"/>
          <w:sz w:val="32"/>
          <w:szCs w:val="32"/>
          <w:cs/>
        </w:rPr>
        <w:t xml:space="preserve">๒ ราย จังหวัดบุรีรัมย์ ๑ ราย </w:t>
      </w:r>
      <w:r w:rsidR="00E17D65" w:rsidRPr="003F67A4">
        <w:rPr>
          <w:rFonts w:ascii="TH SarabunIT๙" w:hAnsi="TH SarabunIT๙" w:cs="TH SarabunIT๙"/>
          <w:sz w:val="32"/>
          <w:szCs w:val="32"/>
          <w:cs/>
        </w:rPr>
        <w:t>และ</w:t>
      </w:r>
      <w:r w:rsidR="002F3DAD" w:rsidRPr="003F67A4">
        <w:rPr>
          <w:rFonts w:ascii="TH SarabunIT๙" w:hAnsi="TH SarabunIT๙" w:cs="TH SarabunIT๙"/>
          <w:sz w:val="32"/>
          <w:szCs w:val="32"/>
          <w:cs/>
        </w:rPr>
        <w:t>จังหวัด</w:t>
      </w:r>
      <w:r w:rsidR="00E17D65">
        <w:rPr>
          <w:rFonts w:ascii="TH SarabunIT๙" w:hAnsi="TH SarabunIT๙" w:cs="TH SarabunIT๙" w:hint="cs"/>
          <w:sz w:val="32"/>
          <w:szCs w:val="32"/>
          <w:cs/>
        </w:rPr>
        <w:t>เพชรบูรณ์</w:t>
      </w:r>
      <w:r w:rsidR="002F3DAD" w:rsidRPr="003F67A4">
        <w:rPr>
          <w:rFonts w:ascii="TH SarabunIT๙" w:hAnsi="TH SarabunIT๙" w:cs="TH SarabunIT๙"/>
          <w:sz w:val="32"/>
          <w:szCs w:val="32"/>
          <w:cs/>
        </w:rPr>
        <w:t xml:space="preserve"> ๑ ราย) และด้วยข้อจำกัดในการปฏิบัติงานภายใต้สถานการณ์</w:t>
      </w:r>
      <w:r w:rsidR="00DA6FDC">
        <w:rPr>
          <w:rFonts w:ascii="TH SarabunIT๙" w:hAnsi="TH SarabunIT๙" w:cs="TH SarabunIT๙" w:hint="cs"/>
          <w:sz w:val="32"/>
          <w:szCs w:val="32"/>
          <w:cs/>
        </w:rPr>
        <w:t xml:space="preserve">  </w:t>
      </w:r>
      <w:r w:rsidR="002F3DAD" w:rsidRPr="003F67A4">
        <w:rPr>
          <w:rFonts w:ascii="TH SarabunIT๙" w:hAnsi="TH SarabunIT๙" w:cs="TH SarabunIT๙"/>
          <w:sz w:val="32"/>
          <w:szCs w:val="32"/>
          <w:cs/>
        </w:rPr>
        <w:t>การแพร่ระบาดของโรคติดเชื้อไวรัสโค</w:t>
      </w:r>
      <w:proofErr w:type="spellStart"/>
      <w:r w:rsidR="002F3DAD" w:rsidRPr="003F67A4">
        <w:rPr>
          <w:rFonts w:ascii="TH SarabunIT๙" w:hAnsi="TH SarabunIT๙" w:cs="TH SarabunIT๙"/>
          <w:sz w:val="32"/>
          <w:szCs w:val="32"/>
          <w:cs/>
        </w:rPr>
        <w:t>โร</w:t>
      </w:r>
      <w:proofErr w:type="spellEnd"/>
      <w:r w:rsidR="002F3DAD" w:rsidRPr="003F67A4">
        <w:rPr>
          <w:rFonts w:ascii="TH SarabunIT๙" w:hAnsi="TH SarabunIT๙" w:cs="TH SarabunIT๙"/>
          <w:sz w:val="32"/>
          <w:szCs w:val="32"/>
          <w:cs/>
        </w:rPr>
        <w:t xml:space="preserve">นา </w:t>
      </w:r>
      <w:r w:rsidR="002F3DAD" w:rsidRPr="00DA6FDC">
        <w:rPr>
          <w:rFonts w:ascii="TH SarabunPSK" w:hAnsi="TH SarabunPSK" w:cs="TH SarabunPSK"/>
          <w:sz w:val="32"/>
          <w:szCs w:val="32"/>
          <w:cs/>
        </w:rPr>
        <w:t>2019 (โควิด - 19)</w:t>
      </w:r>
      <w:r w:rsidR="00DA6FDC">
        <w:rPr>
          <w:rFonts w:ascii="TH SarabunIT๙" w:hAnsi="TH SarabunIT๙" w:cs="TH SarabunIT๙"/>
          <w:sz w:val="32"/>
          <w:szCs w:val="32"/>
          <w:cs/>
        </w:rPr>
        <w:t xml:space="preserve"> ส่งผลให้การ</w:t>
      </w:r>
      <w:r w:rsidR="002F3DAD" w:rsidRPr="003F67A4">
        <w:rPr>
          <w:rFonts w:ascii="TH SarabunIT๙" w:hAnsi="TH SarabunIT๙" w:cs="TH SarabunIT๙"/>
          <w:sz w:val="32"/>
          <w:szCs w:val="32"/>
          <w:cs/>
        </w:rPr>
        <w:t>ฉีดวัคซีนป้องกันโรคพิษสุนัขบ้า และทำหมันในสัตว์เลี้ยงมีแนวโน้มลดลง ซึ่ง</w:t>
      </w:r>
      <w:r w:rsidR="00DA6FDC">
        <w:rPr>
          <w:rFonts w:ascii="TH SarabunIT๙" w:hAnsi="TH SarabunIT๙" w:cs="TH SarabunIT๙"/>
          <w:sz w:val="32"/>
          <w:szCs w:val="32"/>
          <w:cs/>
        </w:rPr>
        <w:t>อาจส่งผลต่อการเพิ่มขึ้นของ</w:t>
      </w:r>
      <w:r w:rsidR="002F3DAD" w:rsidRPr="003F67A4">
        <w:rPr>
          <w:rFonts w:ascii="TH SarabunIT๙" w:hAnsi="TH SarabunIT๙" w:cs="TH SarabunIT๙"/>
          <w:sz w:val="32"/>
          <w:szCs w:val="32"/>
          <w:cs/>
        </w:rPr>
        <w:t>การแพร่ระบาดของโรคพิษสุนัขบ้า</w:t>
      </w:r>
      <w:r w:rsidR="00DA6FDC">
        <w:rPr>
          <w:rFonts w:ascii="TH SarabunIT๙" w:hAnsi="TH SarabunIT๙" w:cs="TH SarabunIT๙" w:hint="cs"/>
          <w:sz w:val="32"/>
          <w:szCs w:val="32"/>
          <w:cs/>
        </w:rPr>
        <w:t xml:space="preserve">    </w:t>
      </w:r>
      <w:r w:rsidR="002F3DAD" w:rsidRPr="00DA6FDC">
        <w:rPr>
          <w:rFonts w:ascii="TH SarabunIT๙" w:hAnsi="TH SarabunIT๙" w:cs="TH SarabunIT๙"/>
          <w:spacing w:val="-4"/>
          <w:sz w:val="32"/>
          <w:szCs w:val="32"/>
          <w:cs/>
        </w:rPr>
        <w:t>ในสัตว์ และอาจส่งผลกระทบต่อสุขภาพและความปลอดภัยของประชาชน ทำให้การขับเคลื่อนเพื่อให้ประเทศไทยปลอดจากโรคพิษสุนัขบ้ายังมีความจำเป็นต้องบูรณาการความร่วมมือจากทุกภาคส่วนอย่างเป็นรูปธรรมให้มากขึ้น</w:t>
      </w:r>
      <w:r w:rsidR="002F3DAD" w:rsidRPr="003F67A4">
        <w:rPr>
          <w:rFonts w:ascii="TH SarabunIT๙" w:hAnsi="TH SarabunIT๙" w:cs="TH SarabunIT๙"/>
          <w:sz w:val="32"/>
          <w:szCs w:val="32"/>
          <w:cs/>
        </w:rPr>
        <w:t>และต่อเนื่อง เพื่อให้การดำเนินโครงการ</w:t>
      </w:r>
      <w:r w:rsidR="00DA6FDC">
        <w:rPr>
          <w:rFonts w:ascii="TH SarabunIT๙" w:hAnsi="TH SarabunIT๙" w:cs="TH SarabunIT๙"/>
          <w:sz w:val="32"/>
          <w:szCs w:val="32"/>
          <w:cs/>
        </w:rPr>
        <w:t>ฯ บรรลุตามเป้าหมายและ</w:t>
      </w:r>
      <w:r w:rsidR="002F3DAD" w:rsidRPr="003F67A4">
        <w:rPr>
          <w:rFonts w:ascii="TH SarabunIT๙" w:hAnsi="TH SarabunIT๙" w:cs="TH SarabunIT๙"/>
          <w:sz w:val="32"/>
          <w:szCs w:val="32"/>
          <w:cs/>
        </w:rPr>
        <w:t>เกิดประสิทธิภาพสูงสุด ทั้งนี้ ผลการตรวจติดตามการดำเนินโครงการฯ ในแต</w:t>
      </w:r>
      <w:r w:rsidR="00DA6FDC">
        <w:rPr>
          <w:rFonts w:ascii="TH SarabunIT๙" w:hAnsi="TH SarabunIT๙" w:cs="TH SarabunIT๙"/>
          <w:sz w:val="32"/>
          <w:szCs w:val="32"/>
          <w:cs/>
        </w:rPr>
        <w:t>่ละด้านของคณะผู้ตรวจราชการ</w:t>
      </w:r>
      <w:r w:rsidR="00DA6FDC">
        <w:rPr>
          <w:rFonts w:ascii="TH SarabunIT๙" w:hAnsi="TH SarabunIT๙" w:cs="TH SarabunIT๙" w:hint="cs"/>
          <w:sz w:val="32"/>
          <w:szCs w:val="32"/>
          <w:cs/>
        </w:rPr>
        <w:t xml:space="preserve"> </w:t>
      </w:r>
      <w:r w:rsidR="002F3DAD" w:rsidRPr="003F67A4">
        <w:rPr>
          <w:rFonts w:ascii="TH SarabunIT๙" w:hAnsi="TH SarabunIT๙" w:cs="TH SarabunIT๙"/>
          <w:sz w:val="32"/>
          <w:szCs w:val="32"/>
          <w:cs/>
        </w:rPr>
        <w:t>มีสาระสำคัญสรุปได้ ดังนี้</w:t>
      </w:r>
    </w:p>
    <w:p w14:paraId="6116E341" w14:textId="77777777" w:rsidR="00D055A2" w:rsidRPr="00700039" w:rsidRDefault="00402D19" w:rsidP="0091104D">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sidRPr="00A56E5C">
        <w:rPr>
          <w:rFonts w:ascii="TH SarabunIT๙" w:hAnsi="TH SarabunIT๙" w:cs="TH SarabunIT๙"/>
          <w:b/>
          <w:bCs/>
          <w:sz w:val="32"/>
          <w:szCs w:val="32"/>
        </w:rPr>
        <w:tab/>
      </w:r>
      <w:r w:rsidR="00017E81">
        <w:rPr>
          <w:rFonts w:ascii="TH SarabunIT๙" w:hAnsi="TH SarabunIT๙" w:cs="TH SarabunIT๙"/>
          <w:b/>
          <w:bCs/>
          <w:sz w:val="32"/>
          <w:szCs w:val="32"/>
          <w:cs/>
        </w:rPr>
        <w:t>1.1</w:t>
      </w:r>
      <w:r w:rsidR="00017E81">
        <w:rPr>
          <w:rFonts w:ascii="TH SarabunIT๙" w:hAnsi="TH SarabunIT๙" w:cs="TH SarabunIT๙"/>
          <w:b/>
          <w:bCs/>
          <w:sz w:val="32"/>
          <w:szCs w:val="32"/>
          <w:cs/>
        </w:rPr>
        <w:tab/>
      </w:r>
      <w:r w:rsidR="00D055A2" w:rsidRPr="00700039">
        <w:rPr>
          <w:rFonts w:ascii="TH SarabunIT๙" w:hAnsi="TH SarabunIT๙" w:cs="TH SarabunIT๙"/>
          <w:b/>
          <w:bCs/>
          <w:sz w:val="32"/>
          <w:szCs w:val="32"/>
          <w:cs/>
        </w:rPr>
        <w:t>การเฝ้าระวัง ป้องกัน และควบคุมโรคพิษสุนัขบ้าในสัตว์</w:t>
      </w:r>
    </w:p>
    <w:p w14:paraId="5B44E59E" w14:textId="4ECA0E7C" w:rsidR="00375932" w:rsidRPr="00375932" w:rsidRDefault="00D055A2" w:rsidP="0091104D">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sidRPr="00700039">
        <w:rPr>
          <w:rFonts w:ascii="TH SarabunIT๙" w:hAnsi="TH SarabunIT๙" w:cs="TH SarabunIT๙"/>
          <w:sz w:val="32"/>
          <w:szCs w:val="32"/>
        </w:rPr>
        <w:tab/>
      </w:r>
      <w:r>
        <w:rPr>
          <w:rFonts w:ascii="TH SarabunIT๙" w:hAnsi="TH SarabunIT๙" w:cs="TH SarabunIT๙"/>
          <w:sz w:val="32"/>
          <w:szCs w:val="32"/>
          <w:cs/>
        </w:rPr>
        <w:tab/>
      </w:r>
      <w:r w:rsidR="00375932" w:rsidRPr="00375932">
        <w:rPr>
          <w:rFonts w:ascii="TH SarabunIT๙" w:hAnsi="TH SarabunIT๙" w:cs="TH SarabunIT๙"/>
          <w:sz w:val="32"/>
          <w:szCs w:val="32"/>
          <w:cs/>
        </w:rPr>
        <w:t>จากการตรวจติดตามของผู้ตรวจราชการสำนักนายกรัฐมนตรี พบว่า ปัญหาผลกระทบจากสถานการณ์การแพร่ระบาดของโรคติดเชื้อไวรัสโค</w:t>
      </w:r>
      <w:proofErr w:type="spellStart"/>
      <w:r w:rsidR="00375932" w:rsidRPr="00375932">
        <w:rPr>
          <w:rFonts w:ascii="TH SarabunIT๙" w:hAnsi="TH SarabunIT๙" w:cs="TH SarabunIT๙"/>
          <w:sz w:val="32"/>
          <w:szCs w:val="32"/>
          <w:cs/>
        </w:rPr>
        <w:t>โร</w:t>
      </w:r>
      <w:proofErr w:type="spellEnd"/>
      <w:r w:rsidR="00375932" w:rsidRPr="00375932">
        <w:rPr>
          <w:rFonts w:ascii="TH SarabunIT๙" w:hAnsi="TH SarabunIT๙" w:cs="TH SarabunIT๙"/>
          <w:sz w:val="32"/>
          <w:szCs w:val="32"/>
          <w:cs/>
        </w:rPr>
        <w:t xml:space="preserve">นา </w:t>
      </w:r>
      <w:r w:rsidR="00375932" w:rsidRPr="00375932">
        <w:rPr>
          <w:rFonts w:ascii="TH SarabunPSK" w:hAnsi="TH SarabunPSK" w:cs="TH SarabunPSK"/>
          <w:sz w:val="32"/>
          <w:szCs w:val="32"/>
        </w:rPr>
        <w:t>2019 (</w:t>
      </w:r>
      <w:r w:rsidR="00375932" w:rsidRPr="00375932">
        <w:rPr>
          <w:rFonts w:ascii="TH SarabunPSK" w:hAnsi="TH SarabunPSK" w:cs="TH SarabunPSK"/>
          <w:sz w:val="32"/>
          <w:szCs w:val="32"/>
          <w:cs/>
        </w:rPr>
        <w:t>โควิด</w:t>
      </w:r>
      <w:r w:rsidR="00375932" w:rsidRPr="00375932">
        <w:rPr>
          <w:rFonts w:ascii="TH SarabunPSK" w:hAnsi="TH SarabunPSK" w:cs="TH SarabunPSK"/>
          <w:sz w:val="32"/>
          <w:szCs w:val="32"/>
        </w:rPr>
        <w:t xml:space="preserve"> </w:t>
      </w:r>
      <w:r w:rsidR="00375932" w:rsidRPr="00375932">
        <w:rPr>
          <w:rFonts w:ascii="TH SarabunPSK" w:hAnsi="TH SarabunPSK" w:cs="TH SarabunPSK"/>
          <w:sz w:val="32"/>
          <w:szCs w:val="32"/>
          <w:cs/>
        </w:rPr>
        <w:t>- 19</w:t>
      </w:r>
      <w:r w:rsidR="00375932" w:rsidRPr="00375932">
        <w:rPr>
          <w:rFonts w:ascii="TH SarabunPSK" w:hAnsi="TH SarabunPSK" w:cs="TH SarabunPSK"/>
          <w:sz w:val="32"/>
          <w:szCs w:val="32"/>
        </w:rPr>
        <w:t>)</w:t>
      </w:r>
      <w:r w:rsidR="00375932" w:rsidRPr="00375932">
        <w:rPr>
          <w:rFonts w:ascii="TH SarabunIT๙" w:hAnsi="TH SarabunIT๙" w:cs="TH SarabunIT๙"/>
          <w:sz w:val="32"/>
          <w:szCs w:val="32"/>
        </w:rPr>
        <w:t xml:space="preserve"> </w:t>
      </w:r>
      <w:r w:rsidR="00375932" w:rsidRPr="00375932">
        <w:rPr>
          <w:rFonts w:ascii="TH SarabunIT๙" w:hAnsi="TH SarabunIT๙" w:cs="TH SarabunIT๙"/>
          <w:sz w:val="32"/>
          <w:szCs w:val="32"/>
          <w:cs/>
        </w:rPr>
        <w:t>จังหวัดส่วนใหญ่การดำเนินโครงการป้องกันโรคพิษสุนัขบ้าฯ บางกิจกรรมต้องหยุดชะงัก องค์กรปกครองส่วนท้องถิ่นไม่สามารถดำเนินการสำรวจและขึ้นทะเบียนจำนวนประชากรสุนัขและแมว ทั้งที่มีเจ้าของและไม่มีเจ้าของได้</w:t>
      </w:r>
      <w:r w:rsidR="00375932" w:rsidRPr="00375932">
        <w:rPr>
          <w:rFonts w:ascii="TH SarabunIT๙" w:hAnsi="TH SarabunIT๙" w:cs="TH SarabunIT๙"/>
          <w:sz w:val="32"/>
          <w:szCs w:val="32"/>
        </w:rPr>
        <w:t xml:space="preserve"> </w:t>
      </w:r>
      <w:r w:rsidR="00375932" w:rsidRPr="00375932">
        <w:rPr>
          <w:rFonts w:ascii="TH SarabunIT๙" w:hAnsi="TH SarabunIT๙" w:cs="TH SarabunIT๙"/>
          <w:sz w:val="32"/>
          <w:szCs w:val="32"/>
          <w:cs/>
        </w:rPr>
        <w:t>องค์กรปกครอง</w:t>
      </w:r>
      <w:r w:rsidR="00EE3966">
        <w:rPr>
          <w:rFonts w:ascii="TH SarabunIT๙" w:hAnsi="TH SarabunIT๙" w:cs="TH SarabunIT๙" w:hint="cs"/>
          <w:sz w:val="32"/>
          <w:szCs w:val="32"/>
          <w:cs/>
        </w:rPr>
        <w:t xml:space="preserve">      </w:t>
      </w:r>
      <w:r w:rsidR="00375932" w:rsidRPr="00375932">
        <w:rPr>
          <w:rFonts w:ascii="TH SarabunIT๙" w:hAnsi="TH SarabunIT๙" w:cs="TH SarabunIT๙"/>
          <w:sz w:val="32"/>
          <w:szCs w:val="32"/>
          <w:cs/>
        </w:rPr>
        <w:t>ส่วนท้องถิ่นบางแห่งไม่สามารถจัดซื้อวัคซีนป้องกันโรคพิษสุนัขบ้า เนื่องจากปัญหาด้านงบประมาณ ทำให้เกิดความล่าช้าในการฉีดวัคซีนป้องกันโรคพิษสุนัขบ้าให้กับสุนัขและแมวในพื้นที่ รวมทั้งเกิดการระบาดของโรค</w:t>
      </w:r>
      <w:r w:rsidR="00EE3966">
        <w:rPr>
          <w:rFonts w:ascii="TH SarabunIT๙" w:hAnsi="TH SarabunIT๙" w:cs="TH SarabunIT๙" w:hint="cs"/>
          <w:sz w:val="32"/>
          <w:szCs w:val="32"/>
          <w:cs/>
        </w:rPr>
        <w:t xml:space="preserve">  </w:t>
      </w:r>
      <w:r w:rsidR="00375932" w:rsidRPr="00EE3966">
        <w:rPr>
          <w:rFonts w:ascii="TH SarabunIT๙" w:hAnsi="TH SarabunIT๙" w:cs="TH SarabunIT๙"/>
          <w:spacing w:val="-4"/>
          <w:sz w:val="32"/>
          <w:szCs w:val="32"/>
          <w:cs/>
        </w:rPr>
        <w:t>ลัมปีสกิน</w:t>
      </w:r>
      <w:r w:rsidR="00375932" w:rsidRPr="00EE3966">
        <w:rPr>
          <w:rFonts w:ascii="TH SarabunIT๙" w:hAnsi="TH SarabunIT๙" w:cs="TH SarabunIT๙"/>
          <w:spacing w:val="-4"/>
          <w:kern w:val="16"/>
          <w:sz w:val="32"/>
          <w:szCs w:val="32"/>
          <w:cs/>
        </w:rPr>
        <w:t xml:space="preserve">ในโคกระบือ การระบาดของโรคในม้า การระบาดของโรคในสุกร </w:t>
      </w:r>
      <w:r w:rsidR="00375932" w:rsidRPr="00EE3966">
        <w:rPr>
          <w:rFonts w:ascii="TH SarabunIT๙" w:eastAsia="+mn-ea" w:hAnsi="TH SarabunIT๙" w:cs="TH SarabunIT๙"/>
          <w:spacing w:val="-4"/>
          <w:kern w:val="16"/>
          <w:sz w:val="32"/>
          <w:szCs w:val="32"/>
          <w:cs/>
        </w:rPr>
        <w:t>ทำให้เจ้าหน้าที่ที่ปฏิบัติงานมีภาระงาน</w:t>
      </w:r>
      <w:r w:rsidR="00375932" w:rsidRPr="00375932">
        <w:rPr>
          <w:rFonts w:ascii="TH SarabunIT๙" w:eastAsia="+mn-ea" w:hAnsi="TH SarabunIT๙" w:cs="TH SarabunIT๙"/>
          <w:kern w:val="16"/>
          <w:sz w:val="32"/>
          <w:szCs w:val="32"/>
          <w:cs/>
        </w:rPr>
        <w:t>ที่มากขึ้น</w:t>
      </w:r>
      <w:r w:rsidR="00375932" w:rsidRPr="00375932">
        <w:rPr>
          <w:rFonts w:ascii="TH SarabunIT๙" w:eastAsia="+mn-ea" w:hAnsi="TH SarabunIT๙" w:cs="TH SarabunIT๙"/>
          <w:kern w:val="24"/>
          <w:sz w:val="32"/>
          <w:szCs w:val="32"/>
          <w:cs/>
        </w:rPr>
        <w:t xml:space="preserve"> ส่งผลต่อการลงปฏิบัติงานควบคุมและป้องกันโรคพิศสุนัขบ้า เช่น การให้บริการ</w:t>
      </w:r>
      <w:r w:rsidR="00375932" w:rsidRPr="00375932">
        <w:rPr>
          <w:rFonts w:ascii="TH SarabunIT๙" w:hAnsi="TH SarabunIT๙" w:cs="TH SarabunIT๙"/>
          <w:sz w:val="32"/>
          <w:szCs w:val="32"/>
          <w:cs/>
        </w:rPr>
        <w:t xml:space="preserve">ฉีดวัคซีนป้องกันโรคพิษสุนัขบ้าในชุมชน </w:t>
      </w:r>
      <w:r w:rsidR="00375932" w:rsidRPr="00375932">
        <w:rPr>
          <w:rFonts w:ascii="TH SarabunIT๙" w:eastAsia="+mn-ea" w:hAnsi="TH SarabunIT๙" w:cs="TH SarabunIT๙"/>
          <w:kern w:val="24"/>
          <w:sz w:val="32"/>
          <w:szCs w:val="32"/>
          <w:cs/>
        </w:rPr>
        <w:t>การให้บริการผ่าตัดทำหมันสุนัขและแมว การลงพื้นที่สอบสวนโรค รวมถึงต้องปฏิบัติ</w:t>
      </w:r>
      <w:r w:rsidR="00375932" w:rsidRPr="00EE3966">
        <w:rPr>
          <w:rFonts w:ascii="TH SarabunIT๙" w:eastAsia="+mn-ea" w:hAnsi="TH SarabunIT๙" w:cs="TH SarabunIT๙"/>
          <w:spacing w:val="-2"/>
          <w:kern w:val="24"/>
          <w:sz w:val="32"/>
          <w:szCs w:val="32"/>
          <w:cs/>
        </w:rPr>
        <w:t>หน้าที่ในการควบคุมและป้องกันโรคติดเชื้อไวรัสโค</w:t>
      </w:r>
      <w:proofErr w:type="spellStart"/>
      <w:r w:rsidR="00375932" w:rsidRPr="00EE3966">
        <w:rPr>
          <w:rFonts w:ascii="TH SarabunIT๙" w:eastAsia="+mn-ea" w:hAnsi="TH SarabunIT๙" w:cs="TH SarabunIT๙"/>
          <w:spacing w:val="-2"/>
          <w:kern w:val="24"/>
          <w:sz w:val="32"/>
          <w:szCs w:val="32"/>
          <w:cs/>
        </w:rPr>
        <w:t>โร</w:t>
      </w:r>
      <w:proofErr w:type="spellEnd"/>
      <w:r w:rsidR="00375932" w:rsidRPr="00EE3966">
        <w:rPr>
          <w:rFonts w:ascii="TH SarabunPSK" w:eastAsia="+mn-ea" w:hAnsi="TH SarabunPSK" w:cs="TH SarabunPSK"/>
          <w:spacing w:val="-2"/>
          <w:kern w:val="24"/>
          <w:sz w:val="32"/>
          <w:szCs w:val="32"/>
          <w:cs/>
        </w:rPr>
        <w:t>นา 2019 (</w:t>
      </w:r>
      <w:r w:rsidR="00375932" w:rsidRPr="00EE3966">
        <w:rPr>
          <w:rFonts w:ascii="TH SarabunPSK" w:hAnsi="TH SarabunPSK" w:cs="TH SarabunPSK"/>
          <w:spacing w:val="-2"/>
          <w:sz w:val="32"/>
          <w:szCs w:val="32"/>
          <w:cs/>
        </w:rPr>
        <w:t>โควิด</w:t>
      </w:r>
      <w:r w:rsidR="00375932" w:rsidRPr="00EE3966">
        <w:rPr>
          <w:rFonts w:ascii="TH SarabunPSK" w:hAnsi="TH SarabunPSK" w:cs="TH SarabunPSK"/>
          <w:spacing w:val="-2"/>
          <w:sz w:val="32"/>
          <w:szCs w:val="32"/>
        </w:rPr>
        <w:t xml:space="preserve"> </w:t>
      </w:r>
      <w:r w:rsidR="00375932" w:rsidRPr="00EE3966">
        <w:rPr>
          <w:rFonts w:ascii="TH SarabunPSK" w:hAnsi="TH SarabunPSK" w:cs="TH SarabunPSK"/>
          <w:spacing w:val="-2"/>
          <w:sz w:val="32"/>
          <w:szCs w:val="32"/>
          <w:cs/>
        </w:rPr>
        <w:t>- 19</w:t>
      </w:r>
      <w:r w:rsidR="00375932" w:rsidRPr="00EE3966">
        <w:rPr>
          <w:rFonts w:ascii="TH SarabunPSK" w:eastAsia="+mn-ea" w:hAnsi="TH SarabunPSK" w:cs="TH SarabunPSK"/>
          <w:spacing w:val="-2"/>
          <w:kern w:val="24"/>
          <w:sz w:val="32"/>
          <w:szCs w:val="32"/>
          <w:cs/>
        </w:rPr>
        <w:t>)</w:t>
      </w:r>
      <w:r w:rsidR="00375932" w:rsidRPr="00EE3966">
        <w:rPr>
          <w:rFonts w:ascii="TH SarabunIT๙" w:hAnsi="TH SarabunIT๙" w:cs="TH SarabunIT๙"/>
          <w:spacing w:val="-2"/>
          <w:sz w:val="32"/>
          <w:szCs w:val="32"/>
          <w:cs/>
        </w:rPr>
        <w:t xml:space="preserve"> ทำให้เกิดความเสี่ยงต่อการ</w:t>
      </w:r>
      <w:bookmarkStart w:id="9" w:name="_Hlk87355838"/>
      <w:r w:rsidR="00375932" w:rsidRPr="00EE3966">
        <w:rPr>
          <w:rFonts w:ascii="TH SarabunIT๙" w:hAnsi="TH SarabunIT๙" w:cs="TH SarabunIT๙"/>
          <w:spacing w:val="-2"/>
          <w:sz w:val="32"/>
          <w:szCs w:val="32"/>
          <w:cs/>
        </w:rPr>
        <w:t>ติดเชื้อฯ</w:t>
      </w:r>
      <w:r w:rsidR="00375932" w:rsidRPr="00375932">
        <w:rPr>
          <w:rFonts w:ascii="TH SarabunIT๙" w:hAnsi="TH SarabunIT๙" w:cs="TH SarabunIT๙"/>
          <w:sz w:val="32"/>
          <w:szCs w:val="32"/>
          <w:cs/>
        </w:rPr>
        <w:t xml:space="preserve"> </w:t>
      </w:r>
      <w:bookmarkEnd w:id="9"/>
    </w:p>
    <w:p w14:paraId="7D29BE74" w14:textId="77777777" w:rsidR="00375932" w:rsidRPr="00375932" w:rsidRDefault="00375932" w:rsidP="00375932">
      <w:pPr>
        <w:tabs>
          <w:tab w:val="left" w:pos="426"/>
          <w:tab w:val="left" w:pos="851"/>
          <w:tab w:val="left" w:pos="1276"/>
          <w:tab w:val="left" w:pos="1559"/>
          <w:tab w:val="left" w:pos="1985"/>
        </w:tabs>
        <w:spacing w:after="0" w:line="240" w:lineRule="auto"/>
        <w:jc w:val="thaiDistribute"/>
        <w:rPr>
          <w:rFonts w:ascii="TH SarabunIT๙" w:hAnsi="TH SarabunIT๙" w:cs="TH SarabunIT๙"/>
          <w:sz w:val="32"/>
          <w:szCs w:val="32"/>
        </w:rPr>
      </w:pPr>
    </w:p>
    <w:p w14:paraId="2F5D68FD" w14:textId="77777777" w:rsidR="00A36294" w:rsidRDefault="00375932" w:rsidP="0091104D">
      <w:pPr>
        <w:spacing w:after="0" w:line="240" w:lineRule="auto"/>
        <w:ind w:firstLine="993"/>
        <w:jc w:val="thaiDistribute"/>
        <w:rPr>
          <w:rFonts w:ascii="TH SarabunIT๙" w:eastAsia="+mn-ea" w:hAnsi="TH SarabunIT๙" w:cs="TH SarabunIT๙"/>
          <w:kern w:val="24"/>
          <w:sz w:val="32"/>
          <w:szCs w:val="32"/>
        </w:rPr>
      </w:pPr>
      <w:r w:rsidRPr="00375932">
        <w:rPr>
          <w:rFonts w:ascii="TH SarabunIT๙" w:hAnsi="TH SarabunIT๙" w:cs="TH SarabunIT๙"/>
          <w:sz w:val="32"/>
          <w:szCs w:val="32"/>
          <w:cs/>
        </w:rPr>
        <w:lastRenderedPageBreak/>
        <w:t>นอกจากนี้ พบว่า ประชาชนยังขาดความตระหนักในการเลี้ยงดูแล</w:t>
      </w:r>
      <w:r w:rsidRPr="00375932">
        <w:rPr>
          <w:rFonts w:ascii="TH SarabunIT๙" w:eastAsia="+mn-ea" w:hAnsi="TH SarabunIT๙" w:cs="TH SarabunIT๙"/>
          <w:kern w:val="24"/>
          <w:sz w:val="32"/>
          <w:szCs w:val="32"/>
          <w:cs/>
        </w:rPr>
        <w:t xml:space="preserve">สัตว์เลี้ยงอย่างมีความรับผิดชอบ กล่าวคือ </w:t>
      </w:r>
      <w:r w:rsidRPr="00375932">
        <w:rPr>
          <w:rFonts w:ascii="TH SarabunIT๙" w:hAnsi="TH SarabunIT๙" w:cs="TH SarabunIT๙"/>
          <w:sz w:val="32"/>
          <w:szCs w:val="32"/>
          <w:cs/>
        </w:rPr>
        <w:t>ไม่นำสัตว์เลี้ยงมาขึ้นทะเบียนเพื่อรับการฉีดวัคซีนป้องกันโรคพิษสุนัขบ้า และประชาชนบางส่วน</w:t>
      </w:r>
      <w:r w:rsidR="00CE1B58">
        <w:rPr>
          <w:rFonts w:ascii="TH SarabunIT๙" w:hAnsi="TH SarabunIT๙" w:cs="TH SarabunIT๙" w:hint="cs"/>
          <w:sz w:val="32"/>
          <w:szCs w:val="32"/>
          <w:cs/>
        </w:rPr>
        <w:t xml:space="preserve">     </w:t>
      </w:r>
      <w:r w:rsidRPr="00CE1B58">
        <w:rPr>
          <w:rFonts w:ascii="TH SarabunIT๙" w:hAnsi="TH SarabunIT๙" w:cs="TH SarabunIT๙"/>
          <w:spacing w:val="-2"/>
          <w:sz w:val="32"/>
          <w:szCs w:val="32"/>
          <w:cs/>
        </w:rPr>
        <w:t>นำสัตว์เลี้ยงไปปล่อยตามที่สาธารณะต่าง ๆ ทำให้สัตว์จรจัดยังคงเพิ่มจำนวนขึ้นอย่างต่อเนื่อง</w:t>
      </w:r>
      <w:r w:rsidR="00CE1B58" w:rsidRPr="00CE1B58">
        <w:rPr>
          <w:rFonts w:ascii="TH SarabunIT๙" w:hAnsi="TH SarabunIT๙" w:cs="TH SarabunIT๙"/>
          <w:spacing w:val="-2"/>
          <w:sz w:val="32"/>
          <w:szCs w:val="32"/>
          <w:cs/>
        </w:rPr>
        <w:t xml:space="preserve"> </w:t>
      </w:r>
      <w:r w:rsidRPr="00CE1B58">
        <w:rPr>
          <w:rFonts w:ascii="TH SarabunIT๙" w:hAnsi="TH SarabunIT๙" w:cs="TH SarabunIT๙"/>
          <w:spacing w:val="-2"/>
          <w:sz w:val="32"/>
          <w:szCs w:val="32"/>
          <w:cs/>
        </w:rPr>
        <w:t>การจับสุนัขจรจัด</w:t>
      </w:r>
      <w:r w:rsidRPr="00CE1B58">
        <w:rPr>
          <w:rFonts w:ascii="TH SarabunIT๙" w:hAnsi="TH SarabunIT๙" w:cs="TH SarabunIT๙"/>
          <w:spacing w:val="-4"/>
          <w:sz w:val="32"/>
          <w:szCs w:val="32"/>
          <w:cs/>
        </w:rPr>
        <w:t>มาฉีดวัคซีนป้องกันโรคพิษสุนัขบ้าและทำหมันทำได้ยากลำบาก เนื่องจากสุนัขจรจัดมีจำนวนมาก และต้องใช้เวลา</w:t>
      </w:r>
      <w:r w:rsidRPr="00CE1B58">
        <w:rPr>
          <w:rFonts w:ascii="TH SarabunIT๙" w:hAnsi="TH SarabunIT๙" w:cs="TH SarabunIT๙"/>
          <w:spacing w:val="-2"/>
          <w:sz w:val="32"/>
          <w:szCs w:val="32"/>
          <w:cs/>
        </w:rPr>
        <w:t>และทักษะความชำนาญในการจับอย่างสูง</w:t>
      </w:r>
      <w:r w:rsidRPr="00CE1B58">
        <w:rPr>
          <w:rFonts w:ascii="TH SarabunIT๙" w:hAnsi="TH SarabunIT๙" w:cs="TH SarabunIT๙"/>
          <w:spacing w:val="-2"/>
          <w:sz w:val="32"/>
          <w:szCs w:val="32"/>
        </w:rPr>
        <w:t xml:space="preserve"> </w:t>
      </w:r>
      <w:r w:rsidRPr="00CE1B58">
        <w:rPr>
          <w:rFonts w:ascii="TH SarabunIT๙" w:hAnsi="TH SarabunIT๙" w:cs="TH SarabunIT๙"/>
          <w:spacing w:val="-2"/>
          <w:sz w:val="32"/>
          <w:szCs w:val="32"/>
          <w:cs/>
        </w:rPr>
        <w:t>สัตวแพทย์ สัตวบาล และเจ้าหน้าที่รับผิดชอบงานด้านโรคพิษสุนัขบ้า</w:t>
      </w:r>
      <w:r w:rsidRPr="00375932">
        <w:rPr>
          <w:rFonts w:ascii="TH SarabunIT๙" w:hAnsi="TH SarabunIT๙" w:cs="TH SarabunIT๙"/>
          <w:sz w:val="32"/>
          <w:szCs w:val="32"/>
          <w:cs/>
        </w:rPr>
        <w:t>มีจำนวนน้อยไม่เพียงพอต่อการปฏิบัติงาน รวมทั้งเวชภัณฑ์และอุปกรณ์ในการผ่าตัดทำหมันมีไม่เพียงพอ</w:t>
      </w:r>
      <w:r w:rsidR="00A36294">
        <w:rPr>
          <w:rFonts w:ascii="TH SarabunIT๙" w:hAnsi="TH SarabunIT๙" w:cs="TH SarabunIT๙" w:hint="cs"/>
          <w:sz w:val="32"/>
          <w:szCs w:val="32"/>
          <w:cs/>
        </w:rPr>
        <w:t xml:space="preserve">      </w:t>
      </w:r>
      <w:r w:rsidRPr="00375932">
        <w:rPr>
          <w:rFonts w:ascii="TH SarabunIT๙" w:hAnsi="TH SarabunIT๙" w:cs="TH SarabunIT๙"/>
          <w:sz w:val="32"/>
          <w:szCs w:val="32"/>
          <w:cs/>
        </w:rPr>
        <w:t>ต่อการปฏิบัติงานให้ได้ตามเป้าหมายที่วางไว้ ทำให้ยังมีความเสี่ยงต่อการเกิดโรคพิษสุนัขบ้า</w:t>
      </w:r>
    </w:p>
    <w:p w14:paraId="66794B6A" w14:textId="614832FC" w:rsidR="00402D19" w:rsidRPr="00A36294" w:rsidRDefault="00375932" w:rsidP="0091104D">
      <w:pPr>
        <w:spacing w:after="0" w:line="240" w:lineRule="auto"/>
        <w:ind w:firstLine="993"/>
        <w:jc w:val="thaiDistribute"/>
        <w:rPr>
          <w:rFonts w:ascii="TH SarabunIT๙" w:eastAsia="+mn-ea" w:hAnsi="TH SarabunIT๙" w:cs="TH SarabunIT๙"/>
          <w:kern w:val="24"/>
          <w:sz w:val="32"/>
          <w:szCs w:val="32"/>
        </w:rPr>
      </w:pPr>
      <w:r w:rsidRPr="0015075C">
        <w:rPr>
          <w:rFonts w:ascii="TH SarabunIT๙" w:hAnsi="TH SarabunIT๙" w:cs="TH SarabunIT๙"/>
          <w:sz w:val="32"/>
          <w:szCs w:val="32"/>
          <w:cs/>
        </w:rPr>
        <w:t>จากการตรวจติดตามของ</w:t>
      </w:r>
      <w:bookmarkStart w:id="10" w:name="_Hlk87356176"/>
      <w:r w:rsidRPr="0015075C">
        <w:rPr>
          <w:rFonts w:ascii="TH SarabunIT๙" w:hAnsi="TH SarabunIT๙" w:cs="TH SarabunIT๙"/>
          <w:sz w:val="32"/>
          <w:szCs w:val="32"/>
          <w:cs/>
        </w:rPr>
        <w:t xml:space="preserve">ผู้ตรวจราชการกระทรวงมหาดไทย </w:t>
      </w:r>
      <w:bookmarkEnd w:id="10"/>
      <w:r w:rsidRPr="0015075C">
        <w:rPr>
          <w:rFonts w:ascii="TH SarabunIT๙" w:hAnsi="TH SarabunIT๙" w:cs="TH SarabunIT๙"/>
          <w:sz w:val="32"/>
          <w:szCs w:val="32"/>
          <w:cs/>
        </w:rPr>
        <w:t xml:space="preserve">พบว่า </w:t>
      </w:r>
      <w:r w:rsidRPr="0015075C">
        <w:rPr>
          <w:rFonts w:ascii="TH SarabunIT๙" w:eastAsia="+mn-ea" w:hAnsi="TH SarabunIT๙" w:cs="TH SarabunIT๙"/>
          <w:kern w:val="24"/>
          <w:sz w:val="32"/>
          <w:szCs w:val="32"/>
          <w:cs/>
        </w:rPr>
        <w:t>จังหวัดได้มีนโยบายในการ</w:t>
      </w:r>
      <w:r w:rsidR="0015075C">
        <w:rPr>
          <w:rFonts w:ascii="TH SarabunIT๙" w:eastAsia="+mn-ea" w:hAnsi="TH SarabunIT๙" w:cs="TH SarabunIT๙" w:hint="cs"/>
          <w:kern w:val="24"/>
          <w:sz w:val="32"/>
          <w:szCs w:val="32"/>
          <w:cs/>
        </w:rPr>
        <w:t xml:space="preserve">   </w:t>
      </w:r>
      <w:r w:rsidRPr="0015075C">
        <w:rPr>
          <w:rFonts w:ascii="TH SarabunIT๙" w:eastAsia="+mn-ea" w:hAnsi="TH SarabunIT๙" w:cs="TH SarabunIT๙"/>
          <w:kern w:val="24"/>
          <w:sz w:val="32"/>
          <w:szCs w:val="32"/>
          <w:cs/>
        </w:rPr>
        <w:t>เฝ้าระวัง</w:t>
      </w:r>
      <w:r w:rsidRPr="00375932">
        <w:rPr>
          <w:rFonts w:ascii="TH SarabunIT๙" w:eastAsia="+mn-ea" w:hAnsi="TH SarabunIT๙" w:cs="TH SarabunIT๙"/>
          <w:kern w:val="24"/>
          <w:sz w:val="32"/>
          <w:szCs w:val="32"/>
          <w:cs/>
        </w:rPr>
        <w:t xml:space="preserve"> ป้องกันและควบคุมโรคพิษสุนัขบ้า โดยได้มีการแต่งตั้งคณะกรรมการโรคติดต่อจังหวัด และมีการ</w:t>
      </w:r>
      <w:r w:rsidRPr="0015075C">
        <w:rPr>
          <w:rFonts w:ascii="TH SarabunIT๙" w:eastAsia="+mn-ea" w:hAnsi="TH SarabunIT๙" w:cs="TH SarabunIT๙"/>
          <w:spacing w:val="-6"/>
          <w:kern w:val="24"/>
          <w:sz w:val="32"/>
          <w:szCs w:val="32"/>
          <w:cs/>
        </w:rPr>
        <w:t>ประชุมเพื่อรายงานสถานการณ์โรคและการติดตามการดำเนินงานฯ ปัญหาและอุปสรรคต่าง ๆ ตลอดจนบูรณาการ</w:t>
      </w:r>
      <w:r w:rsidRPr="00375932">
        <w:rPr>
          <w:rFonts w:ascii="TH SarabunIT๙" w:eastAsia="+mn-ea" w:hAnsi="TH SarabunIT๙" w:cs="TH SarabunIT๙"/>
          <w:kern w:val="24"/>
          <w:sz w:val="32"/>
          <w:szCs w:val="32"/>
          <w:cs/>
        </w:rPr>
        <w:t>การดำเนินงานในจังหวัดผ่านคณะกรรมการโรคติดต่อจังหวัด พร้อมทั้งมีการจัดทำโครงการป้องกันควบคุมโรคติดต่อจากสัตว์สู่คน เพื่อแลกเปลี่ยนเรียนรู้ งานควบคุมโรคพิษสุนัขบ้า เครือข่ายระดับอำเภอ และพัฒนาระบบการป้องกันโรค และสร้างภาคีเครือข่ายการบูรณาการร่วมกัน แต่เนื่องจากสถานการณ์การแพร่ระบาดของโรคติดเชื้อไวรัสโค</w:t>
      </w:r>
      <w:proofErr w:type="spellStart"/>
      <w:r w:rsidRPr="00375932">
        <w:rPr>
          <w:rFonts w:ascii="TH SarabunIT๙" w:eastAsia="+mn-ea" w:hAnsi="TH SarabunIT๙" w:cs="TH SarabunIT๙"/>
          <w:kern w:val="24"/>
          <w:sz w:val="32"/>
          <w:szCs w:val="32"/>
          <w:cs/>
        </w:rPr>
        <w:t>โร</w:t>
      </w:r>
      <w:proofErr w:type="spellEnd"/>
      <w:r w:rsidRPr="00375932">
        <w:rPr>
          <w:rFonts w:ascii="TH SarabunIT๙" w:eastAsia="+mn-ea" w:hAnsi="TH SarabunIT๙" w:cs="TH SarabunIT๙"/>
          <w:kern w:val="24"/>
          <w:sz w:val="32"/>
          <w:szCs w:val="32"/>
          <w:cs/>
        </w:rPr>
        <w:t xml:space="preserve">นา </w:t>
      </w:r>
      <w:r w:rsidRPr="00A36294">
        <w:rPr>
          <w:rFonts w:ascii="TH SarabunPSK" w:eastAsia="+mn-ea" w:hAnsi="TH SarabunPSK" w:cs="TH SarabunPSK"/>
          <w:kern w:val="24"/>
          <w:sz w:val="32"/>
          <w:szCs w:val="32"/>
        </w:rPr>
        <w:t xml:space="preserve">2019 </w:t>
      </w:r>
      <w:r w:rsidRPr="00A36294">
        <w:rPr>
          <w:rFonts w:ascii="TH SarabunPSK" w:eastAsia="+mn-ea" w:hAnsi="TH SarabunPSK" w:cs="TH SarabunPSK"/>
          <w:kern w:val="24"/>
          <w:sz w:val="32"/>
          <w:szCs w:val="32"/>
          <w:cs/>
        </w:rPr>
        <w:t>(</w:t>
      </w:r>
      <w:r w:rsidRPr="00A36294">
        <w:rPr>
          <w:rFonts w:ascii="TH SarabunPSK" w:hAnsi="TH SarabunPSK" w:cs="TH SarabunPSK"/>
          <w:sz w:val="32"/>
          <w:szCs w:val="32"/>
          <w:cs/>
        </w:rPr>
        <w:t>โควิด</w:t>
      </w:r>
      <w:r w:rsidRPr="00A36294">
        <w:rPr>
          <w:rFonts w:ascii="TH SarabunPSK" w:hAnsi="TH SarabunPSK" w:cs="TH SarabunPSK"/>
          <w:sz w:val="32"/>
          <w:szCs w:val="32"/>
        </w:rPr>
        <w:t xml:space="preserve"> </w:t>
      </w:r>
      <w:r w:rsidRPr="00A36294">
        <w:rPr>
          <w:rFonts w:ascii="TH SarabunPSK" w:hAnsi="TH SarabunPSK" w:cs="TH SarabunPSK"/>
          <w:sz w:val="32"/>
          <w:szCs w:val="32"/>
          <w:cs/>
        </w:rPr>
        <w:t>- 19</w:t>
      </w:r>
      <w:r w:rsidRPr="00A36294">
        <w:rPr>
          <w:rFonts w:ascii="TH SarabunPSK" w:eastAsia="+mn-ea" w:hAnsi="TH SarabunPSK" w:cs="TH SarabunPSK"/>
          <w:kern w:val="24"/>
          <w:sz w:val="32"/>
          <w:szCs w:val="32"/>
        </w:rPr>
        <w:t>)</w:t>
      </w:r>
      <w:r w:rsidRPr="00375932">
        <w:rPr>
          <w:rFonts w:ascii="TH SarabunIT๙" w:eastAsia="+mn-ea" w:hAnsi="TH SarabunIT๙" w:cs="TH SarabunIT๙"/>
          <w:kern w:val="24"/>
          <w:sz w:val="32"/>
          <w:szCs w:val="32"/>
          <w:cs/>
        </w:rPr>
        <w:t xml:space="preserve"> </w:t>
      </w:r>
      <w:r w:rsidRPr="00375932">
        <w:rPr>
          <w:rFonts w:ascii="TH SarabunIT๙" w:eastAsia="Angsana New" w:hAnsi="TH SarabunIT๙" w:cs="TH SarabunIT๙"/>
          <w:sz w:val="32"/>
          <w:szCs w:val="32"/>
          <w:cs/>
        </w:rPr>
        <w:t>ทำให้เกิดข้อจำกัดในการดำเนินการในพื้นที่ เกิดความล่าช้า    ในการสำรวจประชากรสัตว์ในพื้นที่ การฉีดวัคซีนป้องกันโรคพิษสุนัขบ้า รวมถึงการขับเคลื่อนการสร้างพื้นที่</w:t>
      </w:r>
      <w:r w:rsidRPr="00A36294">
        <w:rPr>
          <w:rFonts w:ascii="TH SarabunIT๙" w:eastAsia="Angsana New" w:hAnsi="TH SarabunIT๙" w:cs="TH SarabunIT๙"/>
          <w:spacing w:val="-2"/>
          <w:sz w:val="32"/>
          <w:szCs w:val="32"/>
          <w:cs/>
        </w:rPr>
        <w:t>ปลอดโรคพิษสุนัขบ้า</w:t>
      </w:r>
      <w:r w:rsidRPr="00A36294">
        <w:rPr>
          <w:rFonts w:ascii="TH SarabunIT๙" w:eastAsia="Angsana New" w:hAnsi="TH SarabunIT๙" w:cs="TH SarabunIT๙"/>
          <w:spacing w:val="-2"/>
          <w:cs/>
        </w:rPr>
        <w:t xml:space="preserve"> </w:t>
      </w:r>
      <w:r w:rsidRPr="00A36294">
        <w:rPr>
          <w:rFonts w:ascii="TH SarabunIT๙" w:hAnsi="TH SarabunIT๙" w:cs="TH SarabunIT๙"/>
          <w:spacing w:val="-2"/>
          <w:sz w:val="32"/>
          <w:szCs w:val="32"/>
          <w:cs/>
        </w:rPr>
        <w:t>รวมทั้งการขาดแคลนสัตวแพทย์ สัตวบาล และเจ้าหน้าที่รับผิดชอบงานด้านโรคพิษสุนัขบ้า</w:t>
      </w:r>
      <w:r w:rsidRPr="00375932">
        <w:rPr>
          <w:rFonts w:ascii="TH SarabunIT๙" w:hAnsi="TH SarabunIT๙" w:cs="TH SarabunIT๙"/>
          <w:sz w:val="32"/>
          <w:szCs w:val="32"/>
          <w:cs/>
        </w:rPr>
        <w:t>โดยตรง  ผู้ตรวจราชการกระทรวงมหาดไทยจึงมีข้อเสนอแนะว่า ควรมีแนวทางการจ้างเหมาทำหมันสุนัขและแมวให้องค์กรปกครองส่วนท้องถิ่นดำเนินการได้อย่างสะดวก ชัดเจน และเป็นแนวทางปฏิบัติเดียวกัน รวมถึงเพิ่มงบประมาณในการทำหมันสัตว์จรจัด</w:t>
      </w:r>
    </w:p>
    <w:p w14:paraId="564F217C" w14:textId="77777777" w:rsidR="00402D19" w:rsidRPr="006F0973" w:rsidRDefault="00402D19" w:rsidP="0091104D">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sidRPr="006F0973">
        <w:rPr>
          <w:rFonts w:ascii="TH SarabunIT๙" w:hAnsi="TH SarabunIT๙" w:cs="TH SarabunIT๙"/>
          <w:b/>
          <w:bCs/>
          <w:sz w:val="32"/>
          <w:szCs w:val="32"/>
        </w:rPr>
        <w:tab/>
        <w:t>1</w:t>
      </w:r>
      <w:r w:rsidRPr="006F0973">
        <w:rPr>
          <w:rFonts w:ascii="TH SarabunIT๙" w:hAnsi="TH SarabunIT๙" w:cs="TH SarabunIT๙"/>
          <w:b/>
          <w:bCs/>
          <w:sz w:val="32"/>
          <w:szCs w:val="32"/>
          <w:cs/>
        </w:rPr>
        <w:t>.2</w:t>
      </w:r>
      <w:r w:rsidRPr="006F0973">
        <w:rPr>
          <w:rFonts w:ascii="TH SarabunIT๙" w:hAnsi="TH SarabunIT๙" w:cs="TH SarabunIT๙"/>
          <w:b/>
          <w:bCs/>
          <w:sz w:val="32"/>
          <w:szCs w:val="32"/>
          <w:cs/>
        </w:rPr>
        <w:tab/>
        <w:t>การเฝ้าระวัง ป้องกันควบคุม และดูแลรักษาโรคพิษสุนัขบ้าในคน</w:t>
      </w:r>
    </w:p>
    <w:p w14:paraId="4175B5E2" w14:textId="7F2912D2" w:rsidR="00CA633E" w:rsidRDefault="00402D19" w:rsidP="0091104D">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sidRPr="006F0973">
        <w:rPr>
          <w:rFonts w:ascii="TH SarabunIT๙" w:hAnsi="TH SarabunIT๙" w:cs="TH SarabunIT๙"/>
          <w:sz w:val="32"/>
          <w:szCs w:val="32"/>
        </w:rPr>
        <w:tab/>
      </w:r>
      <w:r w:rsidR="00A06252">
        <w:rPr>
          <w:rFonts w:ascii="TH SarabunIT๙" w:hAnsi="TH SarabunIT๙" w:cs="TH SarabunIT๙"/>
          <w:sz w:val="32"/>
          <w:szCs w:val="32"/>
          <w:cs/>
        </w:rPr>
        <w:tab/>
      </w:r>
      <w:r w:rsidR="00CA633E" w:rsidRPr="00CA633E">
        <w:rPr>
          <w:rFonts w:ascii="TH SarabunIT๙" w:hAnsi="TH SarabunIT๙" w:cs="TH SarabunIT๙"/>
          <w:sz w:val="32"/>
          <w:szCs w:val="32"/>
          <w:cs/>
        </w:rPr>
        <w:t>จากการตรวจติดตามของผู้ตรวจราชการสำนักนายกรัฐมนตรี พบว่า จังหวัดได้มีการพัฒนากลไกและความร่วมมือในการป้องกันโรคพิษสุนัขบ้า อาทิ มีการจัดตั้งศูนย์ปฏิบัติการฉุกเฉิน (</w:t>
      </w:r>
      <w:r w:rsidR="00CA633E" w:rsidRPr="00CA633E">
        <w:rPr>
          <w:rFonts w:ascii="TH SarabunIT๙" w:hAnsi="TH SarabunIT๙" w:cs="TH SarabunIT๙"/>
          <w:sz w:val="32"/>
          <w:szCs w:val="32"/>
        </w:rPr>
        <w:t xml:space="preserve">EOC) </w:t>
      </w:r>
      <w:r w:rsidR="00CA633E" w:rsidRPr="00CA633E">
        <w:rPr>
          <w:rFonts w:ascii="TH SarabunIT๙" w:hAnsi="TH SarabunIT๙" w:cs="TH SarabunIT๙"/>
          <w:sz w:val="32"/>
          <w:szCs w:val="32"/>
          <w:cs/>
        </w:rPr>
        <w:t>ระดับจังหวัด/ระดับอำเภอ เพื่อสั่งการหน่วยงานที่เกี่ยวข้อง กรณีพบผู้ป่วยหรือพบผลหัวของสัตว์ให้ผลเป็นบวกต่อโรค</w:t>
      </w:r>
      <w:r w:rsidR="0015075C">
        <w:rPr>
          <w:rFonts w:ascii="TH SarabunIT๙" w:hAnsi="TH SarabunIT๙" w:cs="TH SarabunIT๙" w:hint="cs"/>
          <w:sz w:val="32"/>
          <w:szCs w:val="32"/>
          <w:cs/>
        </w:rPr>
        <w:t xml:space="preserve">     </w:t>
      </w:r>
      <w:r w:rsidR="00CA633E" w:rsidRPr="00CA633E">
        <w:rPr>
          <w:rFonts w:ascii="TH SarabunIT๙" w:hAnsi="TH SarabunIT๙" w:cs="TH SarabunIT๙"/>
          <w:sz w:val="32"/>
          <w:szCs w:val="32"/>
          <w:cs/>
        </w:rPr>
        <w:t xml:space="preserve">พิษสุนัขบ้า มีการจัดทำแผนป้องกันโรคพิษสุนัขบ้าระดับอำเภอ ผ่านคณะกรรมการพัฒนาคุณภาพชีวิตระดับอำเภอ </w:t>
      </w:r>
      <w:r w:rsidR="00CA633E" w:rsidRPr="00CA633E">
        <w:rPr>
          <w:rFonts w:ascii="TH SarabunIT๙" w:hAnsi="TH SarabunIT๙" w:cs="TH SarabunIT๙"/>
          <w:spacing w:val="-4"/>
          <w:sz w:val="32"/>
          <w:szCs w:val="32"/>
          <w:cs/>
        </w:rPr>
        <w:t>ส่งเสริมการใช้กฎหมายเพื่อป้องกันควบคุมโรค  นอกจากนี้ ทุกจังหวัดได้มีการจัดหาวัคซีนป้องกันโรค</w:t>
      </w:r>
      <w:r w:rsidR="0015075C">
        <w:rPr>
          <w:rFonts w:ascii="TH SarabunIT๙" w:hAnsi="TH SarabunIT๙" w:cs="TH SarabunIT๙" w:hint="cs"/>
          <w:spacing w:val="-4"/>
          <w:sz w:val="32"/>
          <w:szCs w:val="32"/>
          <w:cs/>
        </w:rPr>
        <w:t xml:space="preserve">    </w:t>
      </w:r>
      <w:r w:rsidR="00CA633E" w:rsidRPr="0015075C">
        <w:rPr>
          <w:rFonts w:ascii="TH SarabunIT๙" w:hAnsi="TH SarabunIT๙" w:cs="TH SarabunIT๙"/>
          <w:sz w:val="32"/>
          <w:szCs w:val="32"/>
          <w:cs/>
        </w:rPr>
        <w:t>พิษสุนัขบ้า โดยโรงพยาบาลทุกแห่งมีแผนการจัดซื้อวัคซีนป้องกันโรคพิษสุนัขบ้า เพื่อให้บริการแก่ผู้สัมผัสที่มีความเสี่ยง</w:t>
      </w:r>
      <w:r w:rsidR="00CA633E" w:rsidRPr="00CA633E">
        <w:rPr>
          <w:rFonts w:ascii="TH SarabunIT๙" w:hAnsi="TH SarabunIT๙" w:cs="TH SarabunIT๙"/>
          <w:sz w:val="32"/>
          <w:szCs w:val="32"/>
          <w:cs/>
        </w:rPr>
        <w:t>อย่างเพียงพอต่อความต้องการ และดำเนินการฉีดป้องกันโรคล่วงหน้า (</w:t>
      </w:r>
      <w:r w:rsidR="00CA633E" w:rsidRPr="00CA633E">
        <w:rPr>
          <w:rFonts w:ascii="TH SarabunIT๙" w:hAnsi="TH SarabunIT๙" w:cs="TH SarabunIT๙"/>
          <w:sz w:val="32"/>
          <w:szCs w:val="32"/>
        </w:rPr>
        <w:t xml:space="preserve">Pre-exposure prophylaxis : </w:t>
      </w:r>
      <w:proofErr w:type="spellStart"/>
      <w:r w:rsidR="00CA633E" w:rsidRPr="00CA633E">
        <w:rPr>
          <w:rFonts w:ascii="TH SarabunIT๙" w:hAnsi="TH SarabunIT๙" w:cs="TH SarabunIT๙"/>
          <w:sz w:val="32"/>
          <w:szCs w:val="32"/>
        </w:rPr>
        <w:t>PrEP</w:t>
      </w:r>
      <w:proofErr w:type="spellEnd"/>
      <w:r w:rsidR="00CA633E" w:rsidRPr="00CA633E">
        <w:rPr>
          <w:rFonts w:ascii="TH SarabunIT๙" w:hAnsi="TH SarabunIT๙" w:cs="TH SarabunIT๙"/>
          <w:sz w:val="32"/>
          <w:szCs w:val="32"/>
        </w:rPr>
        <w:t xml:space="preserve">) </w:t>
      </w:r>
      <w:r w:rsidR="00CA633E" w:rsidRPr="00CA633E">
        <w:rPr>
          <w:rFonts w:ascii="TH SarabunIT๙" w:hAnsi="TH SarabunIT๙" w:cs="TH SarabunIT๙"/>
          <w:spacing w:val="-2"/>
          <w:sz w:val="32"/>
          <w:szCs w:val="32"/>
          <w:cs/>
        </w:rPr>
        <w:t>ให้กับบุคลากรกลุ่มเสี่ยงในพื้นที่  ทั้งนี้ ในปี พ.ศ. 2๕๖๔ ผู้สัมผัสโรคส่วนใหญ่เข้ารับวัคซีนป้องกันโรคพิษสุนัขบ้า</w:t>
      </w:r>
      <w:r w:rsidR="00CA633E" w:rsidRPr="00CA633E">
        <w:rPr>
          <w:rFonts w:ascii="TH SarabunIT๙" w:hAnsi="TH SarabunIT๙" w:cs="TH SarabunIT๙"/>
          <w:spacing w:val="-4"/>
          <w:sz w:val="32"/>
          <w:szCs w:val="32"/>
          <w:cs/>
        </w:rPr>
        <w:t>ครบโดส มีเพียงส่วนน้อยที่เข้ารับวัคซีนไม่ครบโดส เนื่องจากขาดความตระหนักถึงความรุนแรงของโรคพิษสุนัขบ้า</w:t>
      </w:r>
      <w:r w:rsidR="00CA633E" w:rsidRPr="00CA633E">
        <w:rPr>
          <w:rFonts w:ascii="TH SarabunIT๙" w:hAnsi="TH SarabunIT๙" w:cs="TH SarabunIT๙"/>
          <w:sz w:val="32"/>
          <w:szCs w:val="32"/>
          <w:cs/>
        </w:rPr>
        <w:t xml:space="preserve"> ทำให้ละเลยในการเข้ารับการรักษาอย่างถูกวิธี</w:t>
      </w:r>
    </w:p>
    <w:p w14:paraId="60324959" w14:textId="5BDF9584" w:rsidR="00402D19" w:rsidRDefault="00CA633E" w:rsidP="001E25F1">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sidRPr="00CA633E">
        <w:rPr>
          <w:rFonts w:ascii="TH SarabunIT๙" w:hAnsi="TH SarabunIT๙" w:cs="TH SarabunIT๙"/>
          <w:sz w:val="32"/>
          <w:szCs w:val="32"/>
          <w:cs/>
        </w:rPr>
        <w:t>สถานการณ์การแพร่ระบาดของโรคติดเชื้อไวรัสโค</w:t>
      </w:r>
      <w:proofErr w:type="spellStart"/>
      <w:r w:rsidRPr="00CA633E">
        <w:rPr>
          <w:rFonts w:ascii="TH SarabunIT๙" w:hAnsi="TH SarabunIT๙" w:cs="TH SarabunIT๙"/>
          <w:sz w:val="32"/>
          <w:szCs w:val="32"/>
          <w:cs/>
        </w:rPr>
        <w:t>โร</w:t>
      </w:r>
      <w:proofErr w:type="spellEnd"/>
      <w:r w:rsidRPr="00CA633E">
        <w:rPr>
          <w:rFonts w:ascii="TH SarabunIT๙" w:hAnsi="TH SarabunIT๙" w:cs="TH SarabunIT๙"/>
          <w:sz w:val="32"/>
          <w:szCs w:val="32"/>
          <w:cs/>
        </w:rPr>
        <w:t xml:space="preserve">นา </w:t>
      </w:r>
      <w:r w:rsidRPr="00CA633E">
        <w:rPr>
          <w:rFonts w:ascii="TH SarabunPSK" w:hAnsi="TH SarabunPSK" w:cs="TH SarabunPSK"/>
          <w:sz w:val="32"/>
          <w:szCs w:val="32"/>
          <w:cs/>
        </w:rPr>
        <w:t>2019 ((โควิด - 19)</w:t>
      </w:r>
      <w:r w:rsidRPr="00CA633E">
        <w:rPr>
          <w:rFonts w:ascii="TH SarabunIT๙" w:hAnsi="TH SarabunIT๙" w:cs="TH SarabunIT๙"/>
          <w:sz w:val="32"/>
          <w:szCs w:val="32"/>
          <w:cs/>
        </w:rPr>
        <w:t xml:space="preserve"> ส่งผลกระทบต่อการปฏิบัติงานของเจ้าหน้าที่ ทั้งในการลงปฏิบัติงานควบคุมและ</w:t>
      </w:r>
      <w:r w:rsidR="008F5383">
        <w:rPr>
          <w:rFonts w:ascii="TH SarabunIT๙" w:hAnsi="TH SarabunIT๙" w:cs="TH SarabunIT๙"/>
          <w:sz w:val="32"/>
          <w:szCs w:val="32"/>
          <w:cs/>
        </w:rPr>
        <w:t>ป้องกันโรค เช่น การค้นหา ติดตาม</w:t>
      </w:r>
      <w:r w:rsidRPr="00CA633E">
        <w:rPr>
          <w:rFonts w:ascii="TH SarabunIT๙" w:hAnsi="TH SarabunIT๙" w:cs="TH SarabunIT๙"/>
          <w:sz w:val="32"/>
          <w:szCs w:val="32"/>
          <w:cs/>
        </w:rPr>
        <w:t>ผู้สัมผัสโรค</w:t>
      </w:r>
      <w:r w:rsidR="008F5383">
        <w:rPr>
          <w:rFonts w:ascii="TH SarabunIT๙" w:hAnsi="TH SarabunIT๙" w:cs="TH SarabunIT๙" w:hint="cs"/>
          <w:sz w:val="32"/>
          <w:szCs w:val="32"/>
          <w:cs/>
        </w:rPr>
        <w:t xml:space="preserve">    </w:t>
      </w:r>
      <w:r w:rsidRPr="00CA633E">
        <w:rPr>
          <w:rFonts w:ascii="TH SarabunIT๙" w:hAnsi="TH SarabunIT๙" w:cs="TH SarabunIT๙"/>
          <w:sz w:val="32"/>
          <w:szCs w:val="32"/>
          <w:cs/>
        </w:rPr>
        <w:t>ให้มารับวัคซีนป้องกันโรคพิษสุนัขบ้า โดยเครือข่ายเฝ้าระวังสอบสวนเคลื่อนที่เร็ว (</w:t>
      </w:r>
      <w:r w:rsidRPr="00CA633E">
        <w:rPr>
          <w:rFonts w:ascii="TH SarabunIT๙" w:hAnsi="TH SarabunIT๙" w:cs="TH SarabunIT๙"/>
          <w:sz w:val="32"/>
          <w:szCs w:val="32"/>
        </w:rPr>
        <w:t xml:space="preserve">Surveillance and Rapid Response Team : SRRT) </w:t>
      </w:r>
      <w:r w:rsidRPr="00CA633E">
        <w:rPr>
          <w:rFonts w:ascii="TH SarabunIT๙" w:hAnsi="TH SarabunIT๙" w:cs="TH SarabunIT๙"/>
          <w:sz w:val="32"/>
          <w:szCs w:val="32"/>
          <w:cs/>
        </w:rPr>
        <w:t>การสื่อสารให้ความรู้ความเข้าใจเรื่องโรคพ</w:t>
      </w:r>
      <w:r w:rsidR="008F5383">
        <w:rPr>
          <w:rFonts w:ascii="TH SarabunIT๙" w:hAnsi="TH SarabunIT๙" w:cs="TH SarabunIT๙"/>
          <w:sz w:val="32"/>
          <w:szCs w:val="32"/>
          <w:cs/>
        </w:rPr>
        <w:t>ิษสุนัขบ้าในลักษณะเชิงรุก</w:t>
      </w:r>
      <w:r w:rsidRPr="00CA633E">
        <w:rPr>
          <w:rFonts w:ascii="TH SarabunIT๙" w:hAnsi="TH SarabunIT๙" w:cs="TH SarabunIT๙"/>
          <w:sz w:val="32"/>
          <w:szCs w:val="32"/>
          <w:cs/>
        </w:rPr>
        <w:t xml:space="preserve">ในพื้นที่ </w:t>
      </w:r>
      <w:r w:rsidR="008F5383">
        <w:rPr>
          <w:rFonts w:ascii="TH SarabunIT๙" w:hAnsi="TH SarabunIT๙" w:cs="TH SarabunIT๙" w:hint="cs"/>
          <w:sz w:val="32"/>
          <w:szCs w:val="32"/>
          <w:cs/>
        </w:rPr>
        <w:t xml:space="preserve">     </w:t>
      </w:r>
      <w:r w:rsidRPr="00CA633E">
        <w:rPr>
          <w:rFonts w:ascii="TH SarabunIT๙" w:hAnsi="TH SarabunIT๙" w:cs="TH SarabunIT๙"/>
          <w:sz w:val="32"/>
          <w:szCs w:val="32"/>
          <w:cs/>
        </w:rPr>
        <w:t>ทั้งชุมชน สถานศึกษา และสถานประกอบการ รวมถึงเจ้าหน้าที่ที่ปฏ</w:t>
      </w:r>
      <w:r w:rsidR="008F5383">
        <w:rPr>
          <w:rFonts w:ascii="TH SarabunIT๙" w:hAnsi="TH SarabunIT๙" w:cs="TH SarabunIT๙"/>
          <w:sz w:val="32"/>
          <w:szCs w:val="32"/>
          <w:cs/>
        </w:rPr>
        <w:t>ิบัติงานมีภาระงานที่มากและ</w:t>
      </w:r>
      <w:r w:rsidRPr="00CA633E">
        <w:rPr>
          <w:rFonts w:ascii="TH SarabunIT๙" w:hAnsi="TH SarabunIT๙" w:cs="TH SarabunIT๙"/>
          <w:sz w:val="32"/>
          <w:szCs w:val="32"/>
          <w:cs/>
        </w:rPr>
        <w:t>ต้องปฏิบัติหน้าที่ในการควบคุมและป้องกันโรคติดเชื้อไวรัสโค</w:t>
      </w:r>
      <w:proofErr w:type="spellStart"/>
      <w:r w:rsidRPr="00CA633E">
        <w:rPr>
          <w:rFonts w:ascii="TH SarabunIT๙" w:hAnsi="TH SarabunIT๙" w:cs="TH SarabunIT๙"/>
          <w:sz w:val="32"/>
          <w:szCs w:val="32"/>
          <w:cs/>
        </w:rPr>
        <w:t>โร</w:t>
      </w:r>
      <w:proofErr w:type="spellEnd"/>
      <w:r w:rsidRPr="00CA633E">
        <w:rPr>
          <w:rFonts w:ascii="TH SarabunIT๙" w:hAnsi="TH SarabunIT๙" w:cs="TH SarabunIT๙"/>
          <w:sz w:val="32"/>
          <w:szCs w:val="32"/>
          <w:cs/>
        </w:rPr>
        <w:t xml:space="preserve">นา </w:t>
      </w:r>
      <w:r w:rsidRPr="008F5383">
        <w:rPr>
          <w:rFonts w:ascii="TH SarabunPSK" w:hAnsi="TH SarabunPSK" w:cs="TH SarabunPSK"/>
          <w:sz w:val="32"/>
          <w:szCs w:val="32"/>
          <w:cs/>
        </w:rPr>
        <w:t>2019 (โควิด - 19)</w:t>
      </w:r>
      <w:r w:rsidRPr="00CA633E">
        <w:rPr>
          <w:rFonts w:ascii="TH SarabunIT๙" w:hAnsi="TH SarabunIT๙" w:cs="TH SarabunIT๙"/>
          <w:sz w:val="32"/>
          <w:szCs w:val="32"/>
          <w:cs/>
        </w:rPr>
        <w:t xml:space="preserve"> ด้วย จึงส่งผลให้การปฏิบัติงานป้องกันโรคพิษสุนัขบ้าได้ไม่เป็นไปตามแผนที่กำหนด</w:t>
      </w:r>
      <w:r w:rsidR="00402D19" w:rsidRPr="002006B9">
        <w:rPr>
          <w:rFonts w:ascii="TH SarabunIT๙" w:hAnsi="TH SarabunIT๙" w:cs="TH SarabunIT๙" w:hint="cs"/>
          <w:sz w:val="32"/>
          <w:szCs w:val="32"/>
          <w:cs/>
        </w:rPr>
        <w:t xml:space="preserve"> </w:t>
      </w:r>
    </w:p>
    <w:p w14:paraId="1356AFB7" w14:textId="77777777" w:rsidR="00001536" w:rsidRDefault="00001536" w:rsidP="00CA633E">
      <w:pPr>
        <w:tabs>
          <w:tab w:val="left" w:pos="426"/>
          <w:tab w:val="left" w:pos="851"/>
          <w:tab w:val="left" w:pos="1276"/>
          <w:tab w:val="left" w:pos="1559"/>
          <w:tab w:val="left" w:pos="1985"/>
        </w:tabs>
        <w:spacing w:after="0" w:line="240" w:lineRule="auto"/>
        <w:jc w:val="thaiDistribute"/>
        <w:rPr>
          <w:rFonts w:ascii="TH SarabunIT๙" w:hAnsi="TH SarabunIT๙" w:cs="TH SarabunIT๙"/>
          <w:sz w:val="32"/>
          <w:szCs w:val="32"/>
        </w:rPr>
      </w:pPr>
    </w:p>
    <w:p w14:paraId="7F9FC16A" w14:textId="77777777" w:rsidR="00001536" w:rsidRDefault="00001536" w:rsidP="00CA633E">
      <w:pPr>
        <w:tabs>
          <w:tab w:val="left" w:pos="426"/>
          <w:tab w:val="left" w:pos="851"/>
          <w:tab w:val="left" w:pos="1276"/>
          <w:tab w:val="left" w:pos="1559"/>
          <w:tab w:val="left" w:pos="1985"/>
        </w:tabs>
        <w:spacing w:after="0" w:line="240" w:lineRule="auto"/>
        <w:jc w:val="thaiDistribute"/>
        <w:rPr>
          <w:rFonts w:ascii="TH SarabunIT๙" w:hAnsi="TH SarabunIT๙" w:cs="TH SarabunIT๙"/>
          <w:sz w:val="32"/>
          <w:szCs w:val="32"/>
        </w:rPr>
      </w:pPr>
    </w:p>
    <w:p w14:paraId="2ECBF9B8" w14:textId="77777777" w:rsidR="00001536" w:rsidRPr="002006B9" w:rsidRDefault="00001536" w:rsidP="00CA633E">
      <w:pPr>
        <w:tabs>
          <w:tab w:val="left" w:pos="426"/>
          <w:tab w:val="left" w:pos="851"/>
          <w:tab w:val="left" w:pos="1276"/>
          <w:tab w:val="left" w:pos="1559"/>
          <w:tab w:val="left" w:pos="1985"/>
        </w:tabs>
        <w:spacing w:after="0" w:line="240" w:lineRule="auto"/>
        <w:jc w:val="thaiDistribute"/>
        <w:rPr>
          <w:rFonts w:ascii="TH SarabunIT๙" w:hAnsi="TH SarabunIT๙" w:cs="TH SarabunIT๙"/>
          <w:sz w:val="32"/>
          <w:szCs w:val="32"/>
          <w:cs/>
        </w:rPr>
      </w:pPr>
    </w:p>
    <w:p w14:paraId="0434B7DF" w14:textId="77777777" w:rsidR="00402D19" w:rsidRPr="006F0973" w:rsidRDefault="00402D19" w:rsidP="001E25F1">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sidRPr="006F0973">
        <w:rPr>
          <w:rFonts w:ascii="TH SarabunIT๙" w:hAnsi="TH SarabunIT๙" w:cs="TH SarabunIT๙"/>
          <w:b/>
          <w:bCs/>
          <w:sz w:val="32"/>
          <w:szCs w:val="32"/>
        </w:rPr>
        <w:lastRenderedPageBreak/>
        <w:tab/>
        <w:t>1</w:t>
      </w:r>
      <w:r w:rsidRPr="006F0973">
        <w:rPr>
          <w:rFonts w:ascii="TH SarabunIT๙" w:hAnsi="TH SarabunIT๙" w:cs="TH SarabunIT๙"/>
          <w:b/>
          <w:bCs/>
          <w:sz w:val="32"/>
          <w:szCs w:val="32"/>
          <w:cs/>
        </w:rPr>
        <w:t>.</w:t>
      </w:r>
      <w:r w:rsidRPr="006F0973">
        <w:rPr>
          <w:rFonts w:ascii="TH SarabunIT๙" w:hAnsi="TH SarabunIT๙" w:cs="TH SarabunIT๙"/>
          <w:b/>
          <w:bCs/>
          <w:sz w:val="32"/>
          <w:szCs w:val="32"/>
        </w:rPr>
        <w:t>3</w:t>
      </w:r>
      <w:r w:rsidRPr="006F0973">
        <w:rPr>
          <w:rFonts w:ascii="TH SarabunIT๙" w:hAnsi="TH SarabunIT๙" w:cs="TH SarabunIT๙"/>
          <w:b/>
          <w:bCs/>
          <w:sz w:val="32"/>
          <w:szCs w:val="32"/>
        </w:rPr>
        <w:tab/>
      </w:r>
      <w:r w:rsidR="00E543CC" w:rsidRPr="00B86D32">
        <w:rPr>
          <w:rFonts w:ascii="TH SarabunIT๙" w:hAnsi="TH SarabunIT๙" w:cs="TH SarabunIT๙"/>
          <w:b/>
          <w:bCs/>
          <w:sz w:val="32"/>
          <w:szCs w:val="32"/>
          <w:cs/>
        </w:rPr>
        <w:t>การเฝ้าระวัง ป้องกันควบคุม และดูแลรักษาโรคพิษสุนัขบ้าใน</w:t>
      </w:r>
      <w:r w:rsidR="00E543CC" w:rsidRPr="003D3372">
        <w:rPr>
          <w:rFonts w:ascii="TH SarabunIT๙" w:hAnsi="TH SarabunIT๙" w:cs="TH SarabunIT๙"/>
          <w:b/>
          <w:bCs/>
          <w:sz w:val="32"/>
          <w:szCs w:val="32"/>
          <w:cs/>
        </w:rPr>
        <w:t>แรงงานต่างด้าว</w:t>
      </w:r>
    </w:p>
    <w:p w14:paraId="71CBD1C7" w14:textId="1DC46B57" w:rsidR="008F5383" w:rsidRPr="008F5383" w:rsidRDefault="00A06252" w:rsidP="001E25F1">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pacing w:val="-6"/>
          <w:sz w:val="32"/>
          <w:szCs w:val="32"/>
          <w:cs/>
        </w:rPr>
        <w:tab/>
      </w:r>
      <w:r>
        <w:rPr>
          <w:rFonts w:ascii="TH SarabunIT๙" w:hAnsi="TH SarabunIT๙" w:cs="TH SarabunIT๙" w:hint="cs"/>
          <w:spacing w:val="-6"/>
          <w:sz w:val="32"/>
          <w:szCs w:val="32"/>
          <w:cs/>
        </w:rPr>
        <w:tab/>
      </w:r>
      <w:r w:rsidR="008F5383" w:rsidRPr="008F5383">
        <w:rPr>
          <w:rFonts w:ascii="TH SarabunIT๙" w:hAnsi="TH SarabunIT๙" w:cs="TH SarabunIT๙"/>
          <w:sz w:val="32"/>
          <w:szCs w:val="32"/>
          <w:cs/>
        </w:rPr>
        <w:t>จากการตรวจติดตามของผู้ตรวจราชการสำนักนายกรัฐมนตรี พบว่า สำนักงานแรงงานจังหวัด</w:t>
      </w:r>
      <w:r w:rsidR="00001536">
        <w:rPr>
          <w:rFonts w:ascii="TH SarabunIT๙" w:hAnsi="TH SarabunIT๙" w:cs="TH SarabunIT๙" w:hint="cs"/>
          <w:sz w:val="32"/>
          <w:szCs w:val="32"/>
          <w:cs/>
        </w:rPr>
        <w:t xml:space="preserve">      </w:t>
      </w:r>
      <w:r w:rsidR="008F5383" w:rsidRPr="008F5383">
        <w:rPr>
          <w:rFonts w:ascii="TH SarabunIT๙" w:hAnsi="TH SarabunIT๙" w:cs="TH SarabunIT๙"/>
          <w:sz w:val="32"/>
          <w:szCs w:val="32"/>
          <w:cs/>
        </w:rPr>
        <w:t>ทุกจังหวัดได้มีการประชาสัมพันธ์ให้นายจ้าง/ผู้ประกอบการได้รับทราบและตระหนักถึงความรุนแรงและ</w:t>
      </w:r>
      <w:r w:rsidR="00001536">
        <w:rPr>
          <w:rFonts w:ascii="TH SarabunIT๙" w:hAnsi="TH SarabunIT๙" w:cs="TH SarabunIT๙" w:hint="cs"/>
          <w:sz w:val="32"/>
          <w:szCs w:val="32"/>
          <w:cs/>
        </w:rPr>
        <w:t xml:space="preserve">      </w:t>
      </w:r>
      <w:r w:rsidR="008F5383" w:rsidRPr="008F5383">
        <w:rPr>
          <w:rFonts w:ascii="TH SarabunIT๙" w:hAnsi="TH SarabunIT๙" w:cs="TH SarabunIT๙"/>
          <w:sz w:val="32"/>
          <w:szCs w:val="32"/>
          <w:cs/>
        </w:rPr>
        <w:t>ภัยอันตรายของโรคพิษสุนัขบ้า การปฏิบัติตนให้ถูกต้องในกรณีที่ถูกกัดหรือไปสัมผัสสัตว์เลี้ยงที่เสี่ยงต่อการติดโรคพิษสุนัขบ้า และการเข้ารับการรักษาพยาบาลตามสิทธิ ในกรณีแรงงานต่างด้าวที่มีสิทธิรักษาในระบบประกันสังคม  รวมทั้งมีการอบรมพัฒนาศักยภาพอาสาสมัครสาธารณสุขต่างด้าว (</w:t>
      </w:r>
      <w:proofErr w:type="spellStart"/>
      <w:r w:rsidR="008F5383" w:rsidRPr="008F5383">
        <w:rPr>
          <w:rFonts w:ascii="TH SarabunIT๙" w:hAnsi="TH SarabunIT๙" w:cs="TH SarabunIT๙"/>
          <w:sz w:val="32"/>
          <w:szCs w:val="32"/>
          <w:cs/>
        </w:rPr>
        <w:t>อส</w:t>
      </w:r>
      <w:proofErr w:type="spellEnd"/>
      <w:r w:rsidR="008F5383" w:rsidRPr="008F5383">
        <w:rPr>
          <w:rFonts w:ascii="TH SarabunIT๙" w:hAnsi="TH SarabunIT๙" w:cs="TH SarabunIT๙"/>
          <w:sz w:val="32"/>
          <w:szCs w:val="32"/>
          <w:cs/>
        </w:rPr>
        <w:t>ต.) โดยมีการแลกเปลี่ยนเรียนรู้ในการทำงาน ทักษะการถ่ายทอดความรู้เกี่ยวกับโรคพิษสุนัขบ้า และการติดตามผู้สัมผัสโรคมารับวัคซีน     ให้ครบชุด ในส่วนของสำนักงานจัดหางานจังหวัด ได้ประสานขอความร่วมมือกับนายจ้างและบริษัทจัดหางาน     ให้กำชับแรงงานต่างด้าวห้ามนำสัตว์เลี้ยงเข้ามาในประเทศไทยอย่างเด็ดขาด โดยการประชาสัมพันธ์เป็นภาษาต่าง ๆ ในหลากหลายช่องทาง</w:t>
      </w:r>
    </w:p>
    <w:p w14:paraId="11D068BA" w14:textId="3316AC2D" w:rsidR="004C2CC5" w:rsidRPr="00E5350C" w:rsidRDefault="00001536" w:rsidP="001E25F1">
      <w:pPr>
        <w:tabs>
          <w:tab w:val="left" w:pos="426"/>
          <w:tab w:val="left" w:pos="993"/>
          <w:tab w:val="left" w:pos="1276"/>
          <w:tab w:val="left" w:pos="1559"/>
          <w:tab w:val="left" w:pos="1985"/>
        </w:tabs>
        <w:spacing w:after="0" w:line="240" w:lineRule="auto"/>
        <w:jc w:val="thaiDistribute"/>
        <w:rPr>
          <w:rFonts w:ascii="TH SarabunIT๙" w:hAnsi="TH SarabunIT๙" w:cs="TH SarabunIT๙"/>
          <w:strike/>
          <w:sz w:val="32"/>
          <w:szCs w:val="32"/>
          <w:cs/>
        </w:rPr>
      </w:pPr>
      <w:r>
        <w:rPr>
          <w:rFonts w:ascii="TH SarabunIT๙" w:hAnsi="TH SarabunIT๙" w:cs="TH SarabunIT๙"/>
          <w:sz w:val="32"/>
          <w:szCs w:val="32"/>
          <w:cs/>
        </w:rPr>
        <w:tab/>
      </w:r>
      <w:r>
        <w:rPr>
          <w:rFonts w:ascii="TH SarabunIT๙" w:hAnsi="TH SarabunIT๙" w:cs="TH SarabunIT๙"/>
          <w:sz w:val="32"/>
          <w:szCs w:val="32"/>
          <w:cs/>
        </w:rPr>
        <w:tab/>
      </w:r>
      <w:r w:rsidR="008F5383" w:rsidRPr="008F5383">
        <w:rPr>
          <w:rFonts w:ascii="TH SarabunIT๙" w:hAnsi="TH SarabunIT๙" w:cs="TH SarabunIT๙"/>
          <w:sz w:val="32"/>
          <w:szCs w:val="32"/>
          <w:cs/>
        </w:rPr>
        <w:t>จากการตรวจติดตามของผู้ตรวจราชการกระทรวงแรงงาน พบว่า นายจ้าง สถานประกอบกิจการ ผู้ประกันตน แรงงานไทย แรงงานต่างด้าว และแรงงานอิสระ มีความตระหนักรู้และตื่นตัวในการควบคุมและป้องกันโรคพิษสุนัขบ้าเพิ่มมากขึ้น เนื่องจากหน่วยงานสังกัดกระทรวงแรงงาน (สำนักงานแรงงานจังหวัด สำนักงานจัดหางานจังหวัด สำนักงานสวัสดิการและคุ้มครองแรงงานจังหวัด และสำนักงานประกันสังคมจังหวัด) ได้ให้ความสำคัญและขับเคลื่อนการดำเนินการ โดยการประชาสัมพันธ์เน้นย้ำถึงอันตรายของโรค</w:t>
      </w:r>
      <w:r>
        <w:rPr>
          <w:rFonts w:ascii="TH SarabunIT๙" w:hAnsi="TH SarabunIT๙" w:cs="TH SarabunIT๙" w:hint="cs"/>
          <w:sz w:val="32"/>
          <w:szCs w:val="32"/>
          <w:cs/>
        </w:rPr>
        <w:t xml:space="preserve">    </w:t>
      </w:r>
      <w:r w:rsidR="008F5383" w:rsidRPr="008F5383">
        <w:rPr>
          <w:rFonts w:ascii="TH SarabunIT๙" w:hAnsi="TH SarabunIT๙" w:cs="TH SarabunIT๙"/>
          <w:sz w:val="32"/>
          <w:szCs w:val="32"/>
          <w:cs/>
        </w:rPr>
        <w:t>พิษสุนัขบ้า และวิธีการปฏิบัติตนเมื่อถูกสุนัขกัด เพื่อให้คนที่ถูกสุนัขก</w:t>
      </w:r>
      <w:r>
        <w:rPr>
          <w:rFonts w:ascii="TH SarabunIT๙" w:hAnsi="TH SarabunIT๙" w:cs="TH SarabunIT๙"/>
          <w:sz w:val="32"/>
          <w:szCs w:val="32"/>
          <w:cs/>
        </w:rPr>
        <w:t>ัดต้องไม่เสียชีวิตในทุกช่องทาง</w:t>
      </w:r>
      <w:r w:rsidR="008F5383" w:rsidRPr="008F5383">
        <w:rPr>
          <w:rFonts w:ascii="TH SarabunIT๙" w:hAnsi="TH SarabunIT๙" w:cs="TH SarabunIT๙"/>
          <w:sz w:val="32"/>
          <w:szCs w:val="32"/>
          <w:cs/>
        </w:rPr>
        <w:t>การสื่อสารอย่างทั่วถึง และสอดแทรกการให้ความรู้ร่วมกับการดำเนิน</w:t>
      </w:r>
      <w:r>
        <w:rPr>
          <w:rFonts w:ascii="TH SarabunIT๙" w:hAnsi="TH SarabunIT๙" w:cs="TH SarabunIT๙"/>
          <w:sz w:val="32"/>
          <w:szCs w:val="32"/>
          <w:cs/>
        </w:rPr>
        <w:t>โครงการ กิจกรรม และการฝึกอบรม</w:t>
      </w:r>
      <w:r w:rsidR="008F5383" w:rsidRPr="008F5383">
        <w:rPr>
          <w:rFonts w:ascii="TH SarabunIT๙" w:hAnsi="TH SarabunIT๙" w:cs="TH SarabunIT๙"/>
          <w:sz w:val="32"/>
          <w:szCs w:val="32"/>
          <w:cs/>
        </w:rPr>
        <w:t xml:space="preserve">ต่าง ๆ </w:t>
      </w:r>
      <w:r>
        <w:rPr>
          <w:rFonts w:ascii="TH SarabunIT๙" w:hAnsi="TH SarabunIT๙" w:cs="TH SarabunIT๙" w:hint="cs"/>
          <w:sz w:val="32"/>
          <w:szCs w:val="32"/>
          <w:cs/>
        </w:rPr>
        <w:t xml:space="preserve">       </w:t>
      </w:r>
      <w:r w:rsidR="008F5383" w:rsidRPr="008F5383">
        <w:rPr>
          <w:rFonts w:ascii="TH SarabunIT๙" w:hAnsi="TH SarabunIT๙" w:cs="TH SarabunIT๙"/>
          <w:sz w:val="32"/>
          <w:szCs w:val="32"/>
          <w:cs/>
        </w:rPr>
        <w:t>ของหน่วยงาน ตลอดจนการชี้แจงการใช้สิทธิประกันสังคมในการร</w:t>
      </w:r>
      <w:r>
        <w:rPr>
          <w:rFonts w:ascii="TH SarabunIT๙" w:hAnsi="TH SarabunIT๙" w:cs="TH SarabunIT๙"/>
          <w:sz w:val="32"/>
          <w:szCs w:val="32"/>
          <w:cs/>
        </w:rPr>
        <w:t>ักษาพยาบาล กรณีผู้ประกันตน</w:t>
      </w:r>
      <w:r w:rsidR="008F5383" w:rsidRPr="008F5383">
        <w:rPr>
          <w:rFonts w:ascii="TH SarabunIT๙" w:hAnsi="TH SarabunIT๙" w:cs="TH SarabunIT๙"/>
          <w:sz w:val="32"/>
          <w:szCs w:val="32"/>
          <w:cs/>
        </w:rPr>
        <w:t xml:space="preserve">ถูกสุนัข/แมว </w:t>
      </w:r>
      <w:r w:rsidR="008F5383" w:rsidRPr="004318AC">
        <w:rPr>
          <w:rFonts w:ascii="TH SarabunIT๙" w:hAnsi="TH SarabunIT๙" w:cs="TH SarabunIT๙"/>
          <w:spacing w:val="-4"/>
          <w:sz w:val="32"/>
          <w:szCs w:val="32"/>
          <w:cs/>
        </w:rPr>
        <w:t>หรือสัตว์เลี้ยงลูกด้วยนมอื่น กัด ข่วน หรือสัมผัสกับสัตว์ที่ต้องสงสัยว่าจะเป็นโรคพิษสุนัขบ้า  ทั้งนี้ ผู้ตรวจราชการ</w:t>
      </w:r>
      <w:r w:rsidR="008F5383" w:rsidRPr="008F5383">
        <w:rPr>
          <w:rFonts w:ascii="TH SarabunIT๙" w:hAnsi="TH SarabunIT๙" w:cs="TH SarabunIT๙"/>
          <w:sz w:val="32"/>
          <w:szCs w:val="32"/>
          <w:cs/>
        </w:rPr>
        <w:t>กระทรวงแรงงาน ได้เน้นย้ำให้ติดตามและประชาสัมพันธ์ เพื่อสร้างความรู้ความเข้าใจที่ถูกต้องเกี่ยวกับโรค</w:t>
      </w:r>
      <w:r w:rsidR="004318AC">
        <w:rPr>
          <w:rFonts w:ascii="TH SarabunIT๙" w:hAnsi="TH SarabunIT๙" w:cs="TH SarabunIT๙" w:hint="cs"/>
          <w:sz w:val="32"/>
          <w:szCs w:val="32"/>
          <w:cs/>
        </w:rPr>
        <w:t xml:space="preserve">   </w:t>
      </w:r>
      <w:r w:rsidR="008F5383" w:rsidRPr="008F5383">
        <w:rPr>
          <w:rFonts w:ascii="TH SarabunIT๙" w:hAnsi="TH SarabunIT๙" w:cs="TH SarabunIT๙"/>
          <w:sz w:val="32"/>
          <w:szCs w:val="32"/>
          <w:cs/>
        </w:rPr>
        <w:t>พิษสุนัขบ้าอย่างต่อเนื่อง เพื่อให้โครงการสัตว์ปลอดโรค คนปลอดภัยฯ ดำเนินการได้อย่างมีประสิทธิภาพ และบรรลุวัตถุประสงค์ของโครงการที่จะกำจัดโรคพิษสุนัขบ้าให้หมดไปจากประเทศไท</w:t>
      </w:r>
      <w:r w:rsidR="008F5383">
        <w:rPr>
          <w:rFonts w:ascii="TH SarabunIT๙" w:hAnsi="TH SarabunIT๙" w:cs="TH SarabunIT๙" w:hint="cs"/>
          <w:sz w:val="32"/>
          <w:szCs w:val="32"/>
          <w:cs/>
        </w:rPr>
        <w:t>ย</w:t>
      </w:r>
    </w:p>
    <w:p w14:paraId="034E6C6F" w14:textId="77777777" w:rsidR="00402D19" w:rsidRPr="006F0973" w:rsidRDefault="00402D19" w:rsidP="001E25F1">
      <w:pPr>
        <w:tabs>
          <w:tab w:val="left" w:pos="426"/>
          <w:tab w:val="left" w:pos="993"/>
          <w:tab w:val="left" w:pos="1276"/>
          <w:tab w:val="left" w:pos="1559"/>
          <w:tab w:val="left" w:pos="1985"/>
          <w:tab w:val="left" w:pos="2268"/>
          <w:tab w:val="left" w:pos="2552"/>
        </w:tabs>
        <w:spacing w:after="0" w:line="240" w:lineRule="auto"/>
        <w:jc w:val="thaiDistribute"/>
        <w:rPr>
          <w:rFonts w:ascii="TH SarabunIT๙" w:hAnsi="TH SarabunIT๙" w:cs="TH SarabunIT๙"/>
          <w:sz w:val="32"/>
          <w:szCs w:val="32"/>
        </w:rPr>
      </w:pPr>
      <w:r w:rsidRPr="006F0973">
        <w:rPr>
          <w:rFonts w:ascii="TH SarabunIT๙" w:hAnsi="TH SarabunIT๙" w:cs="TH SarabunIT๙"/>
          <w:b/>
          <w:bCs/>
          <w:sz w:val="32"/>
          <w:szCs w:val="32"/>
          <w:cs/>
        </w:rPr>
        <w:tab/>
      </w:r>
      <w:r w:rsidRPr="006F0973">
        <w:rPr>
          <w:rFonts w:ascii="TH SarabunIT๙" w:hAnsi="TH SarabunIT๙" w:cs="TH SarabunIT๙" w:hint="cs"/>
          <w:b/>
          <w:bCs/>
          <w:sz w:val="32"/>
          <w:szCs w:val="32"/>
          <w:cs/>
        </w:rPr>
        <w:t>1.</w:t>
      </w:r>
      <w:r w:rsidRPr="006F0973">
        <w:rPr>
          <w:rFonts w:ascii="TH SarabunIT๙" w:hAnsi="TH SarabunIT๙" w:cs="TH SarabunIT๙"/>
          <w:b/>
          <w:bCs/>
          <w:sz w:val="32"/>
          <w:szCs w:val="32"/>
          <w:cs/>
        </w:rPr>
        <w:t>4</w:t>
      </w:r>
      <w:r w:rsidRPr="006F0973">
        <w:rPr>
          <w:rFonts w:ascii="TH SarabunIT๙" w:hAnsi="TH SarabunIT๙" w:cs="TH SarabunIT๙"/>
          <w:b/>
          <w:bCs/>
          <w:sz w:val="32"/>
          <w:szCs w:val="32"/>
          <w:cs/>
        </w:rPr>
        <w:tab/>
      </w:r>
      <w:r w:rsidR="00E5350C" w:rsidRPr="00B12B36">
        <w:rPr>
          <w:rFonts w:ascii="TH SarabunIT๙" w:hAnsi="TH SarabunIT๙" w:cs="TH SarabunIT๙"/>
          <w:b/>
          <w:bCs/>
          <w:sz w:val="32"/>
          <w:szCs w:val="32"/>
          <w:cs/>
        </w:rPr>
        <w:t>การประชาสัมพันธ์ให้ความรู้เรื่องโรคพิษสุนัขบ้าแก่ประชาชน</w:t>
      </w:r>
      <w:r w:rsidR="00E5350C" w:rsidRPr="003D3372">
        <w:rPr>
          <w:rFonts w:ascii="TH SarabunIT๙" w:hAnsi="TH SarabunIT๙" w:cs="TH SarabunIT๙"/>
          <w:b/>
          <w:bCs/>
          <w:sz w:val="32"/>
          <w:szCs w:val="32"/>
        </w:rPr>
        <w:t xml:space="preserve"> </w:t>
      </w:r>
      <w:r w:rsidR="00E5350C" w:rsidRPr="003D3372">
        <w:rPr>
          <w:rFonts w:ascii="TH SarabunIT๙" w:hAnsi="TH SarabunIT๙" w:cs="TH SarabunIT๙"/>
          <w:b/>
          <w:bCs/>
          <w:sz w:val="32"/>
          <w:szCs w:val="32"/>
          <w:cs/>
        </w:rPr>
        <w:t>และสถานศึกษา</w:t>
      </w:r>
    </w:p>
    <w:p w14:paraId="66CF2888" w14:textId="3FADF8D7" w:rsidR="003A6A79" w:rsidRDefault="00402D19" w:rsidP="001E25F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r w:rsidRPr="006F0973">
        <w:rPr>
          <w:rFonts w:ascii="TH SarabunIT๙" w:hAnsi="TH SarabunIT๙" w:cs="TH SarabunIT๙" w:hint="cs"/>
          <w:sz w:val="32"/>
          <w:szCs w:val="32"/>
          <w:cs/>
        </w:rPr>
        <w:tab/>
      </w:r>
      <w:r w:rsidR="002C77EE">
        <w:rPr>
          <w:rFonts w:ascii="TH SarabunIT๙" w:hAnsi="TH SarabunIT๙" w:cs="TH SarabunIT๙"/>
          <w:sz w:val="32"/>
          <w:szCs w:val="32"/>
          <w:cs/>
        </w:rPr>
        <w:tab/>
      </w:r>
      <w:r w:rsidR="004318AC" w:rsidRPr="004318AC">
        <w:rPr>
          <w:rFonts w:ascii="TH SarabunIT๙" w:hAnsi="TH SarabunIT๙" w:cs="TH SarabunIT๙"/>
          <w:sz w:val="24"/>
          <w:szCs w:val="32"/>
          <w:cs/>
        </w:rPr>
        <w:t>จากการตรวจติดตามของผู้ตรวจราชการสำนักนายกรัฐมนตรี พบว่า การประชาสัมพันธ์โครงการ</w:t>
      </w:r>
      <w:r w:rsidR="004318AC">
        <w:rPr>
          <w:rFonts w:ascii="TH SarabunIT๙" w:hAnsi="TH SarabunIT๙" w:cs="TH SarabunIT๙" w:hint="cs"/>
          <w:sz w:val="24"/>
          <w:szCs w:val="32"/>
          <w:cs/>
        </w:rPr>
        <w:t xml:space="preserve">  </w:t>
      </w:r>
      <w:r w:rsidR="004318AC" w:rsidRPr="004318AC">
        <w:rPr>
          <w:rFonts w:ascii="TH SarabunIT๙" w:hAnsi="TH SarabunIT๙" w:cs="TH SarabunIT๙"/>
          <w:sz w:val="24"/>
          <w:szCs w:val="32"/>
          <w:cs/>
        </w:rPr>
        <w:t>สัตว์ปลอดโรค คนปลอดภัย จากโรคพิษสุนัขบ้าฯ เป็นการทำงานร่วมกันของกรมประชาสัมพันธ์และหน่วยงานที่เกี่ยวข้อง ซึ่งได้พัฒนาช่องทางการสื่อสารให้ครอบคลุมเข้าถึงกับกลุ่มเป้าหมายทุกเพศทุกวัย เพื่อให้ประชาชนมีความเข้าใจเกี่ยวกับโรคพิษสุนัขบ้ามากขึ้น มีการประชาสัมพันธ์ข้อมูลต่าง ๆ เกี่</w:t>
      </w:r>
      <w:r w:rsidR="004318AC">
        <w:rPr>
          <w:rFonts w:ascii="TH SarabunIT๙" w:hAnsi="TH SarabunIT๙" w:cs="TH SarabunIT๙"/>
          <w:sz w:val="24"/>
          <w:szCs w:val="32"/>
          <w:cs/>
        </w:rPr>
        <w:t>ยวกับโรคพิษสุนัขบ้า</w:t>
      </w:r>
      <w:r w:rsidR="004318AC">
        <w:rPr>
          <w:rFonts w:ascii="TH SarabunIT๙" w:hAnsi="TH SarabunIT๙" w:cs="TH SarabunIT๙" w:hint="cs"/>
          <w:sz w:val="24"/>
          <w:szCs w:val="32"/>
          <w:cs/>
        </w:rPr>
        <w:t xml:space="preserve">         </w:t>
      </w:r>
      <w:r w:rsidR="004318AC" w:rsidRPr="004318AC">
        <w:rPr>
          <w:rFonts w:ascii="TH SarabunIT๙" w:hAnsi="TH SarabunIT๙" w:cs="TH SarabunIT๙"/>
          <w:sz w:val="24"/>
          <w:szCs w:val="32"/>
          <w:cs/>
        </w:rPr>
        <w:t>ในหลากหลายช่องทาง ได้แก่ สื่อโทรทัศน์ สื่อวิทยุ สื่อ</w:t>
      </w:r>
      <w:r w:rsidR="004318AC" w:rsidRPr="004318AC">
        <w:rPr>
          <w:rFonts w:ascii="TH SarabunIT๙" w:hAnsi="TH SarabunIT๙" w:cs="TH SarabunIT๙"/>
          <w:sz w:val="32"/>
          <w:szCs w:val="32"/>
          <w:cs/>
        </w:rPr>
        <w:t xml:space="preserve">ออนไลน์ </w:t>
      </w:r>
      <w:r w:rsidR="003A6A79">
        <w:rPr>
          <w:rFonts w:ascii="TH SarabunIT๙" w:hAnsi="TH SarabunIT๙" w:cs="TH SarabunIT๙"/>
          <w:sz w:val="32"/>
          <w:szCs w:val="32"/>
        </w:rPr>
        <w:t>Social</w:t>
      </w:r>
      <w:r w:rsidR="003A6A79">
        <w:rPr>
          <w:rFonts w:ascii="TH SarabunIT๙" w:hAnsi="TH SarabunIT๙" w:cs="TH SarabunIT๙" w:hint="cs"/>
          <w:sz w:val="32"/>
          <w:szCs w:val="32"/>
          <w:cs/>
        </w:rPr>
        <w:t xml:space="preserve"> </w:t>
      </w:r>
      <w:r w:rsidR="003A6A79">
        <w:rPr>
          <w:rFonts w:ascii="TH SarabunIT๙" w:hAnsi="TH SarabunIT๙" w:cs="TH SarabunIT๙"/>
          <w:sz w:val="32"/>
          <w:szCs w:val="32"/>
        </w:rPr>
        <w:t>Media</w:t>
      </w:r>
      <w:r w:rsidR="003A6A79">
        <w:rPr>
          <w:rFonts w:ascii="TH SarabunIT๙" w:hAnsi="TH SarabunIT๙" w:cs="TH SarabunIT๙" w:hint="cs"/>
          <w:sz w:val="32"/>
          <w:szCs w:val="32"/>
          <w:cs/>
        </w:rPr>
        <w:t xml:space="preserve"> </w:t>
      </w:r>
      <w:r w:rsidR="003A6A79">
        <w:rPr>
          <w:rFonts w:ascii="TH SarabunIT๙" w:hAnsi="TH SarabunIT๙" w:cs="TH SarabunIT๙"/>
          <w:sz w:val="32"/>
          <w:szCs w:val="32"/>
        </w:rPr>
        <w:t xml:space="preserve">Facebook </w:t>
      </w:r>
      <w:r w:rsidR="004318AC" w:rsidRPr="004318AC">
        <w:rPr>
          <w:rFonts w:ascii="TH SarabunIT๙" w:hAnsi="TH SarabunIT๙" w:cs="TH SarabunIT๙"/>
          <w:sz w:val="32"/>
          <w:szCs w:val="32"/>
        </w:rPr>
        <w:t xml:space="preserve">Line Application  </w:t>
      </w:r>
      <w:r w:rsidR="004318AC" w:rsidRPr="004318AC">
        <w:rPr>
          <w:rFonts w:ascii="TH SarabunIT๙" w:hAnsi="TH SarabunIT๙" w:cs="TH SarabunIT๙"/>
          <w:sz w:val="32"/>
          <w:szCs w:val="32"/>
          <w:cs/>
        </w:rPr>
        <w:t xml:space="preserve">เว็บไซต์องค์กรปกครองส่วนท้องถิ่น </w:t>
      </w:r>
      <w:r w:rsidR="003A6A79">
        <w:rPr>
          <w:rFonts w:ascii="TH SarabunIT๙" w:hAnsi="TH SarabunIT๙" w:cs="TH SarabunIT๙"/>
          <w:sz w:val="32"/>
          <w:szCs w:val="32"/>
        </w:rPr>
        <w:t>Poster Banners</w:t>
      </w:r>
      <w:r w:rsidR="004318AC" w:rsidRPr="004318AC">
        <w:rPr>
          <w:rFonts w:ascii="TH SarabunIT๙" w:hAnsi="TH SarabunIT๙" w:cs="TH SarabunIT๙"/>
          <w:sz w:val="32"/>
          <w:szCs w:val="32"/>
        </w:rPr>
        <w:t xml:space="preserve"> </w:t>
      </w:r>
      <w:r w:rsidR="004318AC" w:rsidRPr="004318AC">
        <w:rPr>
          <w:rFonts w:ascii="TH SarabunIT๙" w:hAnsi="TH SarabunIT๙" w:cs="TH SarabunIT๙"/>
          <w:sz w:val="32"/>
          <w:szCs w:val="32"/>
          <w:cs/>
        </w:rPr>
        <w:t>ป้ายไวนิลต่าง ๆ รวมทั้งสนับสนุนสื่อประชาสัมพันธ์   แก่</w:t>
      </w:r>
      <w:r w:rsidR="004318AC" w:rsidRPr="004318AC">
        <w:rPr>
          <w:rFonts w:ascii="TH SarabunIT๙" w:hAnsi="TH SarabunIT๙" w:cs="TH SarabunIT๙"/>
          <w:sz w:val="24"/>
          <w:szCs w:val="32"/>
          <w:cs/>
        </w:rPr>
        <w:t>โรงพยาบาล โรงเรียน และเครือข่ายที่เกี่ยวข้อง มีการสร้างความรู้ความเข้าใจให้แก่เด็กนักเรียนและเยาวชนในสถานศึกษา โดยการแทรกเนื้อหาในกิจกรรมพัฒนาผู้เรียน จัดกิจกรรมแก่ครูผู้สอนเพื่อพัฒนาผู้เรียน มีการประชาสัมพันธ์ผ่านผู้นำหมู่บ้าน กำนัน ผู้ใหญ่บ้าน อาสาสมัครสาธารณสุขประจำหมู่บ้าน ซึ่งมีความใกล้ชิดกับคนในพื้นที่ มีการออกหน่วยเคลื่อนที่จัดกิจกรรมรณรงค์ป้องกันโรคพิษสุนัขบ้า เสียงตามสาย วิทยุชุมชน        รถประชาสัมพันธ์เคลื่อนที่ มีการให้ความรู้ที่ถูกต้องแก่อาสาสมัครสาธารณสุข เจ้าหน้าที่องค์กรปกครอง</w:t>
      </w:r>
      <w:r w:rsidR="003A6A79">
        <w:rPr>
          <w:rFonts w:ascii="TH SarabunIT๙" w:hAnsi="TH SarabunIT๙" w:cs="TH SarabunIT๙" w:hint="cs"/>
          <w:sz w:val="24"/>
          <w:szCs w:val="32"/>
          <w:cs/>
        </w:rPr>
        <w:t xml:space="preserve">     </w:t>
      </w:r>
      <w:r w:rsidR="004318AC" w:rsidRPr="004318AC">
        <w:rPr>
          <w:rFonts w:ascii="TH SarabunIT๙" w:hAnsi="TH SarabunIT๙" w:cs="TH SarabunIT๙"/>
          <w:sz w:val="24"/>
          <w:szCs w:val="32"/>
          <w:cs/>
        </w:rPr>
        <w:t xml:space="preserve">ส่วนท้องถิ่น และวิทยากร เพื่อจะได้นำข้อมูลไปเผยแพร่ในชุมชนอย่างถูกต้องและมีประสิทธิภาพ  ทั้งนี้ </w:t>
      </w:r>
      <w:r w:rsidR="003A6A79">
        <w:rPr>
          <w:rFonts w:ascii="TH SarabunIT๙" w:hAnsi="TH SarabunIT๙" w:cs="TH SarabunIT๙" w:hint="cs"/>
          <w:sz w:val="24"/>
          <w:szCs w:val="32"/>
          <w:cs/>
        </w:rPr>
        <w:t xml:space="preserve">      </w:t>
      </w:r>
      <w:r w:rsidR="004318AC" w:rsidRPr="004318AC">
        <w:rPr>
          <w:rFonts w:ascii="TH SarabunIT๙" w:hAnsi="TH SarabunIT๙" w:cs="TH SarabunIT๙"/>
          <w:sz w:val="24"/>
          <w:szCs w:val="32"/>
          <w:cs/>
        </w:rPr>
        <w:t>การประชาสัมพันธ์มีจุดมุ่งหมายให้ครอบคลุมทั่วถึง เพื่อให้ประชาชนตระหนักรู้ถึงอันตรายของโ</w:t>
      </w:r>
      <w:r w:rsidR="003A6A79">
        <w:rPr>
          <w:rFonts w:ascii="TH SarabunIT๙" w:hAnsi="TH SarabunIT๙" w:cs="TH SarabunIT๙"/>
          <w:sz w:val="24"/>
          <w:szCs w:val="32"/>
          <w:cs/>
        </w:rPr>
        <w:t xml:space="preserve">รคพิษสุนัขบ้า </w:t>
      </w:r>
      <w:r w:rsidR="003A6A79" w:rsidRPr="003A6A79">
        <w:rPr>
          <w:rFonts w:ascii="TH SarabunIT๙" w:hAnsi="TH SarabunIT๙" w:cs="TH SarabunIT๙"/>
          <w:spacing w:val="-4"/>
          <w:sz w:val="24"/>
          <w:szCs w:val="32"/>
          <w:cs/>
        </w:rPr>
        <w:t>รู้แนวทาง</w:t>
      </w:r>
      <w:r w:rsidR="004318AC" w:rsidRPr="003A6A79">
        <w:rPr>
          <w:rFonts w:ascii="TH SarabunIT๙" w:hAnsi="TH SarabunIT๙" w:cs="TH SarabunIT๙"/>
          <w:spacing w:val="-4"/>
          <w:sz w:val="24"/>
          <w:szCs w:val="32"/>
          <w:cs/>
        </w:rPr>
        <w:t>การปฏิบัติอย่างถูกต้อง และสร้างจิตสำนึกและความรับผิดชอบในการเลี้ยงสัตว์ให้กับประชาชนบางกลุ่ม</w:t>
      </w:r>
      <w:r w:rsidR="004318AC" w:rsidRPr="004318AC">
        <w:rPr>
          <w:rFonts w:ascii="TH SarabunIT๙" w:hAnsi="TH SarabunIT๙" w:cs="TH SarabunIT๙"/>
          <w:sz w:val="24"/>
          <w:szCs w:val="32"/>
          <w:cs/>
        </w:rPr>
        <w:t>ที่ยังไม่ให้ความร่วมมือเพราะขาดความรู้ความเข้าใจเกี่ยวกับโรคพิษสุนัขบ้า</w:t>
      </w:r>
    </w:p>
    <w:p w14:paraId="10301A23" w14:textId="77777777" w:rsidR="008D19DD" w:rsidRDefault="008D19DD" w:rsidP="001E25F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p>
    <w:p w14:paraId="35E328E1" w14:textId="1CA91F54" w:rsidR="00402D19" w:rsidRPr="003A6A79" w:rsidRDefault="003A6A79" w:rsidP="001E25F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cs/>
        </w:rPr>
      </w:pPr>
      <w:r>
        <w:rPr>
          <w:rFonts w:ascii="TH SarabunIT๙" w:hAnsi="TH SarabunIT๙" w:cs="TH SarabunIT๙" w:hint="cs"/>
          <w:sz w:val="24"/>
          <w:szCs w:val="32"/>
          <w:cs/>
        </w:rPr>
        <w:lastRenderedPageBreak/>
        <w:tab/>
      </w:r>
      <w:r>
        <w:rPr>
          <w:rFonts w:ascii="TH SarabunIT๙" w:hAnsi="TH SarabunIT๙" w:cs="TH SarabunIT๙" w:hint="cs"/>
          <w:sz w:val="24"/>
          <w:szCs w:val="32"/>
          <w:cs/>
        </w:rPr>
        <w:tab/>
      </w:r>
      <w:r w:rsidR="004318AC" w:rsidRPr="004318AC">
        <w:rPr>
          <w:rFonts w:ascii="TH SarabunIT๙" w:hAnsi="TH SarabunIT๙" w:cs="TH SarabunIT๙"/>
          <w:sz w:val="24"/>
          <w:szCs w:val="32"/>
          <w:cs/>
        </w:rPr>
        <w:t>จากการตรวจติดตามของผู้ตรวจราชการกระทรวงศึ</w:t>
      </w:r>
      <w:r>
        <w:rPr>
          <w:rFonts w:ascii="TH SarabunIT๙" w:hAnsi="TH SarabunIT๙" w:cs="TH SarabunIT๙"/>
          <w:sz w:val="24"/>
          <w:szCs w:val="32"/>
          <w:cs/>
        </w:rPr>
        <w:t>กษาธิการ พบว่า ภายใต้สถานการณ์</w:t>
      </w:r>
      <w:r w:rsidR="004318AC" w:rsidRPr="004318AC">
        <w:rPr>
          <w:rFonts w:ascii="TH SarabunIT๙" w:hAnsi="TH SarabunIT๙" w:cs="TH SarabunIT๙"/>
          <w:sz w:val="24"/>
          <w:szCs w:val="32"/>
          <w:cs/>
        </w:rPr>
        <w:t>การแพร่ระบาดของโรคติดเชื้อไวรัสโค</w:t>
      </w:r>
      <w:proofErr w:type="spellStart"/>
      <w:r w:rsidR="004318AC" w:rsidRPr="004318AC">
        <w:rPr>
          <w:rFonts w:ascii="TH SarabunIT๙" w:hAnsi="TH SarabunIT๙" w:cs="TH SarabunIT๙"/>
          <w:sz w:val="24"/>
          <w:szCs w:val="32"/>
          <w:cs/>
        </w:rPr>
        <w:t>โร</w:t>
      </w:r>
      <w:proofErr w:type="spellEnd"/>
      <w:r w:rsidR="004318AC" w:rsidRPr="004318AC">
        <w:rPr>
          <w:rFonts w:ascii="TH SarabunIT๙" w:hAnsi="TH SarabunIT๙" w:cs="TH SarabunIT๙"/>
          <w:sz w:val="24"/>
          <w:szCs w:val="32"/>
          <w:cs/>
        </w:rPr>
        <w:t xml:space="preserve">นา </w:t>
      </w:r>
      <w:r w:rsidR="004318AC" w:rsidRPr="003A6A79">
        <w:rPr>
          <w:rFonts w:ascii="TH SarabunPSK" w:hAnsi="TH SarabunPSK" w:cs="TH SarabunPSK"/>
          <w:sz w:val="24"/>
          <w:szCs w:val="32"/>
          <w:cs/>
        </w:rPr>
        <w:t>2019 (โควิด - 19)</w:t>
      </w:r>
      <w:r w:rsidR="004318AC" w:rsidRPr="004318AC">
        <w:rPr>
          <w:rFonts w:ascii="TH SarabunIT๙" w:hAnsi="TH SarabunIT๙" w:cs="TH SarabunIT๙"/>
          <w:sz w:val="24"/>
          <w:szCs w:val="32"/>
          <w:cs/>
        </w:rPr>
        <w:t xml:space="preserve"> โรงเรียนไม</w:t>
      </w:r>
      <w:r>
        <w:rPr>
          <w:rFonts w:ascii="TH SarabunIT๙" w:hAnsi="TH SarabunIT๙" w:cs="TH SarabunIT๙"/>
          <w:sz w:val="24"/>
          <w:szCs w:val="32"/>
          <w:cs/>
        </w:rPr>
        <w:t>่สามารถจัดการเรียนการสอน</w:t>
      </w:r>
      <w:r w:rsidR="004318AC" w:rsidRPr="004318AC">
        <w:rPr>
          <w:rFonts w:ascii="TH SarabunIT๙" w:hAnsi="TH SarabunIT๙" w:cs="TH SarabunIT๙"/>
          <w:sz w:val="24"/>
          <w:szCs w:val="32"/>
          <w:cs/>
        </w:rPr>
        <w:t>ได้ตามปกติ รวมทั้งไม่สามารถจัดกิจกรรมส่งเสริม กิจกรรมชุมนุม กิจกรรมมุมความรู้เกี่ยวกับโรคพิษสุนัขบ้าในโรงเรียน</w:t>
      </w:r>
      <w:r w:rsidR="00E1735E">
        <w:rPr>
          <w:rFonts w:ascii="TH SarabunIT๙" w:hAnsi="TH SarabunIT๙" w:cs="TH SarabunIT๙" w:hint="cs"/>
          <w:sz w:val="24"/>
          <w:szCs w:val="32"/>
          <w:cs/>
        </w:rPr>
        <w:t xml:space="preserve">    </w:t>
      </w:r>
      <w:r w:rsidR="004318AC" w:rsidRPr="004318AC">
        <w:rPr>
          <w:rFonts w:ascii="TH SarabunIT๙" w:hAnsi="TH SarabunIT๙" w:cs="TH SarabunIT๙"/>
          <w:sz w:val="24"/>
          <w:szCs w:val="32"/>
          <w:cs/>
        </w:rPr>
        <w:t>ได้อย่างสม่ำเสมอ จึงต้องมีการปรับปรุงรูปแบบการจัดการเรียนการสอนให้สอดคล้องกับสถานการณ์  อีกทั้งบุคลากรในโรงเรียนส่วนใหญ่ยังขาดความรู้เฉพาะทางในเรื่องดังกล่าวในการให้ความรู้แก่นักเรียน จึงมีข้อเสนอแนะว่า ควรมีการอบรมให้ความรู้เกี่ยวกับโครงการสัตว์ปลอดโรค คนปลอดภัย จากโรคพิษสุนัขบ้าฯ ผ่านระบบออนไลน์ให้ครอบคลุมทุกหน่วยงานการศึกษาที่เกี่ยวข้องในพื้นที่ เพื่อให้ได้รับความรู้จากวิทยากรที่มีความเชี่ยวชาญ และชำนาญการจากหน่วยงานที่รับผิดชอบ</w:t>
      </w:r>
      <w:r w:rsidR="00402D19" w:rsidRPr="002C77EE">
        <w:rPr>
          <w:rFonts w:ascii="TH SarabunIT๙" w:hAnsi="TH SarabunIT๙" w:cs="TH SarabunIT๙" w:hint="cs"/>
          <w:sz w:val="32"/>
          <w:szCs w:val="32"/>
          <w:cs/>
        </w:rPr>
        <w:t xml:space="preserve"> </w:t>
      </w:r>
    </w:p>
    <w:p w14:paraId="66A41D66" w14:textId="77777777" w:rsidR="00402D19" w:rsidRDefault="00C6518A" w:rsidP="001E25F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b/>
          <w:bCs/>
          <w:sz w:val="24"/>
          <w:szCs w:val="32"/>
        </w:rPr>
      </w:pPr>
      <w:r>
        <w:rPr>
          <w:rFonts w:ascii="TH SarabunIT๙" w:hAnsi="TH SarabunIT๙" w:cs="TH SarabunIT๙" w:hint="cs"/>
          <w:sz w:val="32"/>
          <w:szCs w:val="32"/>
          <w:cs/>
        </w:rPr>
        <w:tab/>
      </w:r>
      <w:r w:rsidR="00402D19" w:rsidRPr="006F0973">
        <w:rPr>
          <w:rFonts w:ascii="TH SarabunIT๙" w:hAnsi="TH SarabunIT๙" w:cs="TH SarabunIT๙" w:hint="cs"/>
          <w:b/>
          <w:bCs/>
          <w:sz w:val="32"/>
          <w:szCs w:val="32"/>
          <w:cs/>
        </w:rPr>
        <w:t>๑.๕</w:t>
      </w:r>
      <w:r w:rsidR="00402D19" w:rsidRPr="006F0973">
        <w:rPr>
          <w:rFonts w:ascii="TH SarabunIT๙" w:hAnsi="TH SarabunIT๙" w:cs="TH SarabunIT๙" w:hint="cs"/>
          <w:b/>
          <w:bCs/>
          <w:sz w:val="32"/>
          <w:szCs w:val="32"/>
          <w:cs/>
        </w:rPr>
        <w:tab/>
      </w:r>
      <w:r w:rsidR="00915E38" w:rsidRPr="003D3372">
        <w:rPr>
          <w:rFonts w:ascii="TH SarabunIT๙" w:hAnsi="TH SarabunIT๙" w:cs="TH SarabunIT๙"/>
          <w:b/>
          <w:bCs/>
          <w:sz w:val="32"/>
          <w:szCs w:val="32"/>
          <w:cs/>
        </w:rPr>
        <w:t>ความ</w:t>
      </w:r>
      <w:r w:rsidR="00915E38" w:rsidRPr="00B12B36">
        <w:rPr>
          <w:rFonts w:ascii="TH SarabunIT๙" w:hAnsi="TH SarabunIT๙" w:cs="TH SarabunIT๙"/>
          <w:b/>
          <w:bCs/>
          <w:sz w:val="32"/>
          <w:szCs w:val="32"/>
          <w:cs/>
        </w:rPr>
        <w:t>คืบหน้าในการดำเนินการ/</w:t>
      </w:r>
      <w:r w:rsidR="00915E38" w:rsidRPr="003D3372">
        <w:rPr>
          <w:rFonts w:ascii="TH SarabunIT๙" w:hAnsi="TH SarabunIT๙" w:cs="TH SarabunIT๙"/>
          <w:b/>
          <w:bCs/>
          <w:sz w:val="32"/>
          <w:szCs w:val="32"/>
          <w:cs/>
        </w:rPr>
        <w:t>การ</w:t>
      </w:r>
      <w:r w:rsidR="00915E38" w:rsidRPr="00B12B36">
        <w:rPr>
          <w:rFonts w:ascii="TH SarabunIT๙" w:hAnsi="TH SarabunIT๙" w:cs="TH SarabunIT๙"/>
          <w:b/>
          <w:bCs/>
          <w:sz w:val="32"/>
          <w:szCs w:val="32"/>
          <w:cs/>
        </w:rPr>
        <w:t>จัดตั้งศูนย์พักพิงสัตว์ต้นแบบ</w:t>
      </w:r>
    </w:p>
    <w:p w14:paraId="37492DDC" w14:textId="77777777" w:rsidR="00E1735E" w:rsidRDefault="00915E38" w:rsidP="001E25F1">
      <w:pPr>
        <w:tabs>
          <w:tab w:val="left" w:pos="426"/>
          <w:tab w:val="left" w:pos="993"/>
          <w:tab w:val="left" w:pos="1276"/>
          <w:tab w:val="left" w:pos="1559"/>
          <w:tab w:val="left" w:pos="1985"/>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sidRPr="003D3372">
        <w:rPr>
          <w:rFonts w:ascii="TH SarabunIT๙" w:hAnsi="TH SarabunIT๙" w:cs="TH SarabunIT๙"/>
          <w:sz w:val="32"/>
          <w:szCs w:val="32"/>
          <w:cs/>
        </w:rPr>
        <w:t>1.๕</w:t>
      </w:r>
      <w:r w:rsidRPr="00B86D32">
        <w:rPr>
          <w:rFonts w:ascii="TH SarabunIT๙" w:hAnsi="TH SarabunIT๙" w:cs="TH SarabunIT๙"/>
          <w:sz w:val="32"/>
          <w:szCs w:val="32"/>
          <w:cs/>
        </w:rPr>
        <w:t>.1</w:t>
      </w:r>
      <w:r w:rsidRPr="00B86D32">
        <w:rPr>
          <w:rFonts w:ascii="TH SarabunIT๙" w:hAnsi="TH SarabunIT๙" w:cs="TH SarabunIT๙"/>
          <w:sz w:val="32"/>
          <w:szCs w:val="32"/>
          <w:cs/>
        </w:rPr>
        <w:tab/>
      </w:r>
      <w:r w:rsidRPr="003D3372">
        <w:rPr>
          <w:rFonts w:ascii="TH SarabunIT๙" w:hAnsi="TH SarabunIT๙" w:cs="TH SarabunIT๙"/>
          <w:sz w:val="32"/>
          <w:szCs w:val="32"/>
          <w:u w:val="single"/>
          <w:cs/>
        </w:rPr>
        <w:t>ศูนย์พักพิงสุนัขจรจัดนครชัยบุรินทร์จังหวัดนครราชสีมา</w:t>
      </w:r>
    </w:p>
    <w:p w14:paraId="0008606E" w14:textId="77777777" w:rsidR="00033C7D" w:rsidRPr="00033C7D" w:rsidRDefault="00E1735E" w:rsidP="00033C7D">
      <w:pPr>
        <w:tabs>
          <w:tab w:val="left" w:pos="426"/>
          <w:tab w:val="left" w:pos="851"/>
          <w:tab w:val="left" w:pos="1276"/>
          <w:tab w:val="left" w:pos="1559"/>
          <w:tab w:val="left" w:pos="1985"/>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sidRPr="00033C7D">
        <w:rPr>
          <w:rFonts w:ascii="TH SarabunIT๙" w:eastAsia="Times New Roman" w:hAnsi="TH SarabunIT๙" w:cs="TH SarabunIT๙"/>
          <w:sz w:val="32"/>
          <w:szCs w:val="32"/>
          <w:cs/>
        </w:rPr>
        <w:t>ศูนย์พักพิงสุนัขจรจัดนครชัยบุรินทร์จังหวัดนครราชสีมาได้ดำเนินการก่อสร้างแล้วเสร็จ และได้มีพิธีเปิดอย่างเป็นทางการ</w:t>
      </w:r>
      <w:r w:rsidRPr="00033C7D">
        <w:rPr>
          <w:rFonts w:ascii="TH SarabunIT๙" w:eastAsia="Times New Roman" w:hAnsi="TH SarabunIT๙" w:cs="TH SarabunIT๙" w:hint="cs"/>
          <w:sz w:val="32"/>
          <w:szCs w:val="32"/>
          <w:cs/>
        </w:rPr>
        <w:t>เมื่อ</w:t>
      </w:r>
      <w:r w:rsidRPr="00033C7D">
        <w:rPr>
          <w:rFonts w:ascii="TH SarabunIT๙" w:eastAsia="Times New Roman" w:hAnsi="TH SarabunIT๙" w:cs="TH SarabunIT๙"/>
          <w:sz w:val="32"/>
          <w:szCs w:val="32"/>
          <w:cs/>
        </w:rPr>
        <w:t>วันที่ ๑๔ มกราคม ๒๕๖๒ ภายในศูนย์พักพิงฯ ใช้บุคลากรจากหลากหลายภาคส่วน อาทิ ข้าราชบริพารจากสำนักพระราชวัง พนักงานของราชวิทยาลัยจุฬาภรณ์</w:t>
      </w:r>
      <w:r w:rsidRPr="00033C7D">
        <w:rPr>
          <w:rFonts w:ascii="TH SarabunIT๙" w:eastAsia="Times New Roman" w:hAnsi="TH SarabunIT๙" w:cs="TH SarabunIT๙" w:hint="cs"/>
          <w:sz w:val="32"/>
          <w:szCs w:val="32"/>
          <w:cs/>
        </w:rPr>
        <w:t xml:space="preserve"> </w:t>
      </w:r>
      <w:r w:rsidRPr="00033C7D">
        <w:rPr>
          <w:rFonts w:ascii="TH SarabunIT๙" w:eastAsia="Times New Roman" w:hAnsi="TH SarabunIT๙" w:cs="TH SarabunIT๙"/>
          <w:sz w:val="32"/>
          <w:szCs w:val="32"/>
          <w:cs/>
        </w:rPr>
        <w:t>และกำลังพลจากกรมการสัตว์ทหารบก งบประมาณในการดำเนินงานอยู่ภายใต้การกำกับดูแลของสำนักประธานราชวิทยาลัยจุฬาภรณ์ ราชวิทยาลัยจุฬาภรณ์ และบางส่วนมาจากการบริจาคของบุคคลภายนอก และได้มีการดำเนินงานควบคุมป้องกันโรคพิษสุนัขบ้า มีการฉีดวัคซีนป้องกันโรคพิษสุนัขบ้า ควบคุมจำนวนประชากรสุนัขและแมว</w:t>
      </w:r>
      <w:r w:rsidR="00033C7D" w:rsidRPr="00033C7D">
        <w:rPr>
          <w:rFonts w:ascii="TH SarabunIT๙" w:eastAsia="Times New Roman" w:hAnsi="TH SarabunIT๙" w:cs="TH SarabunIT๙" w:hint="cs"/>
          <w:sz w:val="32"/>
          <w:szCs w:val="32"/>
          <w:cs/>
        </w:rPr>
        <w:t xml:space="preserve">  </w:t>
      </w:r>
      <w:r w:rsidRPr="00033C7D">
        <w:rPr>
          <w:rFonts w:ascii="TH SarabunIT๙" w:eastAsia="Times New Roman" w:hAnsi="TH SarabunIT๙" w:cs="TH SarabunIT๙"/>
          <w:sz w:val="32"/>
          <w:szCs w:val="32"/>
          <w:cs/>
        </w:rPr>
        <w:t>โดยการผ่าตัดทำหมัน การขึ้นทะเบียนประชากรสุนัขและแมว และการอบรมอาสาปศุสัตว์ด้านโรคพิษสุนัขบ้าอย่างต่อเนื่อง ในปีงบประมาณ พ.ศ. ๒๕๖๔ มีผลการดำเนินงาน สรุปได้ดังนี้</w:t>
      </w:r>
    </w:p>
    <w:p w14:paraId="1A340628" w14:textId="77777777" w:rsidR="00033C7D" w:rsidRPr="00033C7D" w:rsidRDefault="00033C7D" w:rsidP="00033C7D">
      <w:pPr>
        <w:tabs>
          <w:tab w:val="left" w:pos="426"/>
          <w:tab w:val="left" w:pos="851"/>
          <w:tab w:val="left" w:pos="1276"/>
          <w:tab w:val="left" w:pos="1559"/>
          <w:tab w:val="left" w:pos="1985"/>
          <w:tab w:val="left" w:pos="2268"/>
          <w:tab w:val="left" w:pos="2552"/>
        </w:tabs>
        <w:spacing w:after="0" w:line="240" w:lineRule="auto"/>
        <w:jc w:val="thaiDistribute"/>
        <w:rPr>
          <w:rFonts w:ascii="TH SarabunIT๙" w:hAnsi="TH SarabunIT๙" w:cs="TH SarabunIT๙"/>
          <w:sz w:val="32"/>
          <w:szCs w:val="32"/>
        </w:rPr>
      </w:pPr>
      <w:r w:rsidRPr="00033C7D">
        <w:rPr>
          <w:rFonts w:ascii="TH SarabunIT๙" w:hAnsi="TH SarabunIT๙" w:cs="TH SarabunIT๙"/>
          <w:sz w:val="32"/>
          <w:szCs w:val="32"/>
        </w:rPr>
        <w:tab/>
      </w:r>
      <w:r w:rsidRPr="00033C7D">
        <w:rPr>
          <w:rFonts w:ascii="TH SarabunIT๙" w:hAnsi="TH SarabunIT๙" w:cs="TH SarabunIT๙"/>
          <w:sz w:val="32"/>
          <w:szCs w:val="32"/>
        </w:rPr>
        <w:tab/>
      </w:r>
      <w:r w:rsidRPr="00033C7D">
        <w:rPr>
          <w:rFonts w:ascii="TH SarabunIT๙" w:hAnsi="TH SarabunIT๙" w:cs="TH SarabunIT๙"/>
          <w:sz w:val="32"/>
          <w:szCs w:val="32"/>
        </w:rPr>
        <w:tab/>
      </w:r>
      <w:r w:rsidRPr="00033C7D">
        <w:rPr>
          <w:rFonts w:ascii="TH SarabunIT๙" w:hAnsi="TH SarabunIT๙" w:cs="TH SarabunIT๙"/>
          <w:sz w:val="32"/>
          <w:szCs w:val="32"/>
        </w:rPr>
        <w:tab/>
      </w:r>
      <w:r w:rsidR="00E1735E" w:rsidRPr="00033C7D">
        <w:rPr>
          <w:rFonts w:ascii="TH SarabunIT๙" w:hAnsi="TH SarabunIT๙" w:cs="TH SarabunIT๙"/>
          <w:sz w:val="32"/>
          <w:szCs w:val="32"/>
          <w:cs/>
        </w:rPr>
        <w:t xml:space="preserve">1) ระบบบำบัดน้ำเสียและสิ่งปฏิกูลจากคอกสุนัขที่ถูกหลักสุขาภิบาล </w:t>
      </w:r>
    </w:p>
    <w:p w14:paraId="18FDDD52" w14:textId="77777777" w:rsidR="00306EB7" w:rsidRDefault="00033C7D" w:rsidP="00306EB7">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sidRPr="00033C7D">
        <w:rPr>
          <w:rFonts w:ascii="TH SarabunIT๙" w:hAnsi="TH SarabunIT๙" w:cs="TH SarabunIT๙" w:hint="cs"/>
          <w:sz w:val="32"/>
          <w:szCs w:val="32"/>
          <w:cs/>
        </w:rPr>
        <w:tab/>
      </w:r>
      <w:r w:rsidRPr="00033C7D">
        <w:rPr>
          <w:rFonts w:ascii="TH SarabunIT๙" w:hAnsi="TH SarabunIT๙" w:cs="TH SarabunIT๙" w:hint="cs"/>
          <w:sz w:val="32"/>
          <w:szCs w:val="32"/>
          <w:cs/>
        </w:rPr>
        <w:tab/>
      </w:r>
      <w:r w:rsidRPr="00033C7D">
        <w:rPr>
          <w:rFonts w:ascii="TH SarabunIT๙" w:hAnsi="TH SarabunIT๙" w:cs="TH SarabunIT๙" w:hint="cs"/>
          <w:sz w:val="32"/>
          <w:szCs w:val="32"/>
          <w:cs/>
        </w:rPr>
        <w:tab/>
      </w:r>
      <w:r w:rsidRPr="00033C7D">
        <w:rPr>
          <w:rFonts w:ascii="TH SarabunIT๙" w:hAnsi="TH SarabunIT๙" w:cs="TH SarabunIT๙" w:hint="cs"/>
          <w:sz w:val="32"/>
          <w:szCs w:val="32"/>
          <w:cs/>
        </w:rPr>
        <w:tab/>
      </w:r>
      <w:r w:rsidRPr="00033C7D">
        <w:rPr>
          <w:rFonts w:ascii="TH SarabunIT๙" w:hAnsi="TH SarabunIT๙" w:cs="TH SarabunIT๙" w:hint="cs"/>
          <w:sz w:val="32"/>
          <w:szCs w:val="32"/>
          <w:cs/>
        </w:rPr>
        <w:tab/>
      </w:r>
      <w:r w:rsidR="00E1735E" w:rsidRPr="00033C7D">
        <w:rPr>
          <w:rFonts w:ascii="TH SarabunIT๙" w:hAnsi="TH SarabunIT๙" w:cs="TH SarabunIT๙"/>
          <w:sz w:val="32"/>
          <w:szCs w:val="32"/>
          <w:cs/>
        </w:rPr>
        <w:t>ยังไม่ได้รับแจ้งถึงความคืบหน้าในเรื่องงบประมาณในการสร้างระบบบำบัดน้ำเสียจากภาครัฐ ทำให้ศูนย์พักพิงฯ ยังคงบริหารจัดการในวิธีการเดิม คือ ใช้บ่อบำบัดเก่าที่สำนักงานโยธาจังหวัด</w:t>
      </w:r>
      <w:r w:rsidR="00E1735E" w:rsidRPr="00306EB7">
        <w:rPr>
          <w:rFonts w:ascii="TH SarabunIT๙" w:hAnsi="TH SarabunIT๙" w:cs="TH SarabunIT๙" w:hint="cs"/>
          <w:spacing w:val="-6"/>
          <w:sz w:val="32"/>
          <w:szCs w:val="32"/>
          <w:cs/>
        </w:rPr>
        <w:t>นครราชสีมา</w:t>
      </w:r>
      <w:r w:rsidR="00E1735E" w:rsidRPr="00306EB7">
        <w:rPr>
          <w:rFonts w:ascii="TH SarabunIT๙" w:hAnsi="TH SarabunIT๙" w:cs="TH SarabunIT๙"/>
          <w:spacing w:val="-6"/>
          <w:sz w:val="32"/>
          <w:szCs w:val="32"/>
          <w:cs/>
        </w:rPr>
        <w:t>จัดสร้างไว้ให้ แต่ได้ทำการปรับปรุงร่องระบายน้ำให้กว้างและลึกขึ้นเพื่อเพิ่มความจุในการรับ</w:t>
      </w:r>
      <w:r w:rsidR="00306EB7">
        <w:rPr>
          <w:rFonts w:ascii="TH SarabunIT๙" w:hAnsi="TH SarabunIT๙" w:cs="TH SarabunIT๙" w:hint="cs"/>
          <w:spacing w:val="-6"/>
          <w:sz w:val="32"/>
          <w:szCs w:val="32"/>
          <w:cs/>
        </w:rPr>
        <w:t xml:space="preserve">          </w:t>
      </w:r>
      <w:r w:rsidR="00E1735E" w:rsidRPr="00306EB7">
        <w:rPr>
          <w:rFonts w:ascii="TH SarabunIT๙" w:hAnsi="TH SarabunIT๙" w:cs="TH SarabunIT๙"/>
          <w:spacing w:val="-6"/>
          <w:sz w:val="32"/>
          <w:szCs w:val="32"/>
          <w:cs/>
        </w:rPr>
        <w:t>น้ำเสีย</w:t>
      </w:r>
      <w:r w:rsidR="00306EB7">
        <w:rPr>
          <w:rFonts w:ascii="TH SarabunIT๙" w:hAnsi="TH SarabunIT๙" w:cs="TH SarabunIT๙" w:hint="cs"/>
          <w:spacing w:val="-6"/>
          <w:sz w:val="32"/>
          <w:szCs w:val="32"/>
          <w:cs/>
        </w:rPr>
        <w:t xml:space="preserve"> </w:t>
      </w:r>
      <w:r w:rsidR="00E1735E" w:rsidRPr="00033C7D">
        <w:rPr>
          <w:rFonts w:ascii="TH SarabunIT๙" w:hAnsi="TH SarabunIT๙" w:cs="TH SarabunIT๙"/>
          <w:sz w:val="32"/>
          <w:szCs w:val="32"/>
          <w:cs/>
        </w:rPr>
        <w:t>ก่อนจะลงบ่อพักด้านหลังศูนย์พักพิงฯ ทั้งนี้ ได้เจรจากับผู้เช่าที่ให้รับทราบเป็นการเรียบร้อยแล้ว</w:t>
      </w:r>
    </w:p>
    <w:p w14:paraId="2F1F71B5" w14:textId="77777777" w:rsidR="00306EB7" w:rsidRDefault="00306EB7" w:rsidP="00306EB7">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E1735E" w:rsidRPr="00033C7D">
        <w:rPr>
          <w:rFonts w:ascii="TH SarabunIT๙" w:hAnsi="TH SarabunIT๙" w:cs="TH SarabunIT๙"/>
          <w:sz w:val="32"/>
          <w:szCs w:val="32"/>
          <w:cs/>
        </w:rPr>
        <w:t>๒) การวิจัยมูลสุนัข</w:t>
      </w:r>
    </w:p>
    <w:p w14:paraId="2CAE2AAB" w14:textId="77777777" w:rsidR="0045287E" w:rsidRDefault="00306EB7" w:rsidP="0045287E">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E1735E" w:rsidRPr="00033C7D">
        <w:rPr>
          <w:rFonts w:ascii="TH SarabunIT๙" w:hAnsi="TH SarabunIT๙" w:cs="TH SarabunIT๙"/>
          <w:sz w:val="32"/>
          <w:szCs w:val="32"/>
          <w:cs/>
        </w:rPr>
        <w:t>ได้รับการประสานงานจาก</w:t>
      </w:r>
      <w:proofErr w:type="spellStart"/>
      <w:r w:rsidR="00E1735E" w:rsidRPr="00033C7D">
        <w:rPr>
          <w:rFonts w:ascii="TH SarabunIT๙" w:hAnsi="TH SarabunIT๙" w:cs="TH SarabunIT๙"/>
          <w:sz w:val="32"/>
          <w:szCs w:val="32"/>
          <w:cs/>
        </w:rPr>
        <w:t>คณา</w:t>
      </w:r>
      <w:proofErr w:type="spellEnd"/>
      <w:r w:rsidR="00E1735E" w:rsidRPr="00033C7D">
        <w:rPr>
          <w:rFonts w:ascii="TH SarabunIT๙" w:hAnsi="TH SarabunIT๙" w:cs="TH SarabunIT๙"/>
          <w:sz w:val="32"/>
          <w:szCs w:val="32"/>
          <w:cs/>
        </w:rPr>
        <w:t>อาจารย์มหา</w:t>
      </w:r>
      <w:r>
        <w:rPr>
          <w:rFonts w:ascii="TH SarabunIT๙" w:hAnsi="TH SarabunIT๙" w:cs="TH SarabunIT๙"/>
          <w:sz w:val="32"/>
          <w:szCs w:val="32"/>
          <w:cs/>
        </w:rPr>
        <w:t>วิทยาลัยเทคโนโลยี</w:t>
      </w:r>
      <w:proofErr w:type="spellStart"/>
      <w:r>
        <w:rPr>
          <w:rFonts w:ascii="TH SarabunIT๙" w:hAnsi="TH SarabunIT๙" w:cs="TH SarabunIT๙"/>
          <w:sz w:val="32"/>
          <w:szCs w:val="32"/>
          <w:cs/>
        </w:rPr>
        <w:t>สุร</w:t>
      </w:r>
      <w:proofErr w:type="spellEnd"/>
      <w:r>
        <w:rPr>
          <w:rFonts w:ascii="TH SarabunIT๙" w:hAnsi="TH SarabunIT๙" w:cs="TH SarabunIT๙"/>
          <w:sz w:val="32"/>
          <w:szCs w:val="32"/>
          <w:cs/>
        </w:rPr>
        <w:t>นารี (มทส.)</w:t>
      </w:r>
      <w:r>
        <w:rPr>
          <w:rFonts w:ascii="TH SarabunIT๙" w:hAnsi="TH SarabunIT๙" w:cs="TH SarabunIT๙" w:hint="cs"/>
          <w:sz w:val="32"/>
          <w:szCs w:val="32"/>
          <w:cs/>
        </w:rPr>
        <w:t xml:space="preserve"> </w:t>
      </w:r>
      <w:r w:rsidR="00E1735E" w:rsidRPr="00033C7D">
        <w:rPr>
          <w:rFonts w:ascii="TH SarabunIT๙" w:hAnsi="TH SarabunIT๙" w:cs="TH SarabunIT๙"/>
          <w:sz w:val="32"/>
          <w:szCs w:val="32"/>
          <w:cs/>
        </w:rPr>
        <w:t xml:space="preserve">ให้เข้าศึกษาดูงานเครื่องจัดการเปลี่ยนสิ่งปฏิกูลที่เป็นของแข็ง (มูลสุนัข) ให้กลายเป็นปุ๋ยด้วยไฟฟ้า แต่เนื่องจากราคาเครื่องจัดการเปลี่ยนสิ่งปฏิกูลที่เป็นของแข็งค่อนข้างสูงและมีความละเอียดซับซ้อนในการใช้งาน จึงยังไม่ได้นำมาใช้งานภายในศูนย์พักพิงฯ </w:t>
      </w:r>
    </w:p>
    <w:p w14:paraId="09985733" w14:textId="77777777" w:rsidR="0045287E" w:rsidRDefault="0045287E" w:rsidP="0045287E">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E1735E" w:rsidRPr="00033C7D">
        <w:rPr>
          <w:rFonts w:ascii="TH SarabunIT๙" w:hAnsi="TH SarabunIT๙" w:cs="TH SarabunIT๙"/>
          <w:sz w:val="32"/>
          <w:szCs w:val="32"/>
          <w:cs/>
        </w:rPr>
        <w:t>๓) เตาเผาสุนัขที่ปล่องสั้น ส่งกลิ่นรบกวนประชาชนบริเวณข้างเคียง</w:t>
      </w:r>
    </w:p>
    <w:p w14:paraId="70277A4E" w14:textId="77777777" w:rsidR="0045287E" w:rsidRDefault="0045287E" w:rsidP="0045287E">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E1735E" w:rsidRPr="00033C7D">
        <w:rPr>
          <w:rFonts w:ascii="TH SarabunIT๙" w:hAnsi="TH SarabunIT๙" w:cs="TH SarabunIT๙"/>
          <w:sz w:val="32"/>
          <w:szCs w:val="32"/>
          <w:cs/>
        </w:rPr>
        <w:t>การทำลายซากสุนัขภายในศูนย์พักพิงฯ โดยปกติจะดำเนินการเผาซากสุนัขในช่วงวันและเวลาที่ประชาชนบริเวณข้างเคียงไม่พักอาศัยอยู่ที่บ้าน แต่เนื่องจากสถานการณ์การแพร่ระบาดของโรค</w:t>
      </w:r>
      <w:r>
        <w:rPr>
          <w:rFonts w:ascii="TH SarabunIT๙" w:hAnsi="TH SarabunIT๙" w:cs="TH SarabunIT๙" w:hint="cs"/>
          <w:sz w:val="32"/>
          <w:szCs w:val="32"/>
          <w:cs/>
        </w:rPr>
        <w:t xml:space="preserve">   </w:t>
      </w:r>
      <w:r w:rsidR="00E1735E" w:rsidRPr="00033C7D">
        <w:rPr>
          <w:rFonts w:ascii="TH SarabunIT๙" w:hAnsi="TH SarabunIT๙" w:cs="TH SarabunIT๙"/>
          <w:sz w:val="32"/>
          <w:szCs w:val="32"/>
          <w:cs/>
        </w:rPr>
        <w:t>ติดเชื้อไวรัสโค</w:t>
      </w:r>
      <w:proofErr w:type="spellStart"/>
      <w:r w:rsidR="00E1735E" w:rsidRPr="00033C7D">
        <w:rPr>
          <w:rFonts w:ascii="TH SarabunIT๙" w:hAnsi="TH SarabunIT๙" w:cs="TH SarabunIT๙"/>
          <w:sz w:val="32"/>
          <w:szCs w:val="32"/>
          <w:cs/>
        </w:rPr>
        <w:t>โร</w:t>
      </w:r>
      <w:proofErr w:type="spellEnd"/>
      <w:r w:rsidR="00E1735E" w:rsidRPr="00033C7D">
        <w:rPr>
          <w:rFonts w:ascii="TH SarabunPSK" w:hAnsi="TH SarabunPSK" w:cs="TH SarabunPSK"/>
          <w:sz w:val="32"/>
          <w:szCs w:val="32"/>
          <w:cs/>
        </w:rPr>
        <w:t>นา 2019 (โควิด</w:t>
      </w:r>
      <w:r w:rsidR="00E1735E" w:rsidRPr="00033C7D">
        <w:rPr>
          <w:rFonts w:ascii="TH SarabunPSK" w:hAnsi="TH SarabunPSK" w:cs="TH SarabunPSK"/>
          <w:sz w:val="32"/>
          <w:szCs w:val="32"/>
        </w:rPr>
        <w:t xml:space="preserve"> - </w:t>
      </w:r>
      <w:r w:rsidR="00E1735E" w:rsidRPr="00033C7D">
        <w:rPr>
          <w:rFonts w:ascii="TH SarabunPSK" w:hAnsi="TH SarabunPSK" w:cs="TH SarabunPSK"/>
          <w:sz w:val="32"/>
          <w:szCs w:val="32"/>
          <w:cs/>
        </w:rPr>
        <w:t>19</w:t>
      </w:r>
      <w:r w:rsidR="00E1735E" w:rsidRPr="00033C7D">
        <w:rPr>
          <w:rFonts w:ascii="TH SarabunIT๙" w:hAnsi="TH SarabunIT๙" w:cs="TH SarabunIT๙"/>
          <w:sz w:val="32"/>
          <w:szCs w:val="32"/>
          <w:cs/>
        </w:rPr>
        <w:t xml:space="preserve">) ทำให้ประชาชนบริเวณข้างเคียงพักอาศัยอยู่ตลอด </w:t>
      </w:r>
      <w:r w:rsidR="00E1735E" w:rsidRPr="00033C7D">
        <w:rPr>
          <w:rFonts w:ascii="TH SarabunIT๙" w:hAnsi="TH SarabunIT๙" w:cs="TH SarabunIT๙" w:hint="cs"/>
          <w:sz w:val="32"/>
          <w:szCs w:val="32"/>
          <w:cs/>
        </w:rPr>
        <w:t xml:space="preserve"> </w:t>
      </w:r>
      <w:r w:rsidR="00E1735E" w:rsidRPr="00033C7D">
        <w:rPr>
          <w:rFonts w:ascii="TH SarabunIT๙" w:hAnsi="TH SarabunIT๙" w:cs="TH SarabunIT๙"/>
          <w:sz w:val="32"/>
          <w:szCs w:val="32"/>
          <w:cs/>
        </w:rPr>
        <w:t>ดังนั้น ศูนย์พักพิงฯ จึงปรับเปลี่ยนการทำลายซากสุนัขโดยดำเนินการจ้างบริษัทกำจัดขยะติดเชื้อมากำจัดซากสุนัขด้วยวิธีเหมาจ่ายจากน้ำหนักซากสุนัขเป็นรายเดือน</w:t>
      </w:r>
    </w:p>
    <w:p w14:paraId="378CEF99" w14:textId="77777777" w:rsidR="0045287E" w:rsidRDefault="0045287E" w:rsidP="0045287E">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sidR="00E1735E" w:rsidRPr="00033C7D">
        <w:rPr>
          <w:rFonts w:ascii="TH SarabunIT๙" w:hAnsi="TH SarabunIT๙" w:cs="TH SarabunIT๙"/>
          <w:sz w:val="32"/>
          <w:szCs w:val="32"/>
        </w:rPr>
        <w:t>4</w:t>
      </w:r>
      <w:r w:rsidR="00E1735E" w:rsidRPr="00033C7D">
        <w:rPr>
          <w:rFonts w:ascii="TH SarabunIT๙" w:hAnsi="TH SarabunIT๙" w:cs="TH SarabunIT๙"/>
          <w:sz w:val="32"/>
          <w:szCs w:val="32"/>
          <w:cs/>
        </w:rPr>
        <w:t>) การบริหารจัดการขยะภายในศูนย์พักพิง ฯ</w:t>
      </w:r>
    </w:p>
    <w:p w14:paraId="2A7A6601" w14:textId="77777777" w:rsidR="0045287E" w:rsidRDefault="0045287E" w:rsidP="0045287E">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E1735E" w:rsidRPr="0045287E">
        <w:rPr>
          <w:rFonts w:ascii="TH SarabunIT๙" w:hAnsi="TH SarabunIT๙" w:cs="TH SarabunIT๙"/>
          <w:spacing w:val="-6"/>
          <w:sz w:val="32"/>
          <w:szCs w:val="32"/>
          <w:cs/>
        </w:rPr>
        <w:t>อบต. หนองสาหร่าย ได้จัดให้มีรถขยะเข้ามาดำเนินการจัดเก็บขยะภายในศูนย์พักพิงฯ</w:t>
      </w:r>
      <w:r w:rsidR="00E1735E" w:rsidRPr="00033C7D">
        <w:rPr>
          <w:rFonts w:ascii="TH SarabunIT๙" w:hAnsi="TH SarabunIT๙" w:cs="TH SarabunIT๙"/>
          <w:sz w:val="32"/>
          <w:szCs w:val="32"/>
          <w:cs/>
        </w:rPr>
        <w:t xml:space="preserve"> </w:t>
      </w:r>
      <w:r>
        <w:rPr>
          <w:rFonts w:ascii="TH SarabunIT๙" w:hAnsi="TH SarabunIT๙" w:cs="TH SarabunIT๙" w:hint="cs"/>
          <w:sz w:val="32"/>
          <w:szCs w:val="32"/>
          <w:cs/>
        </w:rPr>
        <w:t xml:space="preserve">   </w:t>
      </w:r>
      <w:r w:rsidR="00E1735E" w:rsidRPr="00033C7D">
        <w:rPr>
          <w:rFonts w:ascii="TH SarabunIT๙" w:hAnsi="TH SarabunIT๙" w:cs="TH SarabunIT๙"/>
          <w:sz w:val="32"/>
          <w:szCs w:val="32"/>
          <w:cs/>
        </w:rPr>
        <w:t xml:space="preserve">ตรงเวลาและสม่ำเสมอกว่าปีงบประมาณที่ผ่านมา </w:t>
      </w:r>
    </w:p>
    <w:p w14:paraId="71C68D0C" w14:textId="77777777" w:rsidR="0045287E" w:rsidRDefault="0045287E" w:rsidP="0045287E">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sidR="00E1735E" w:rsidRPr="00033C7D">
        <w:rPr>
          <w:rFonts w:ascii="TH SarabunIT๙" w:hAnsi="TH SarabunIT๙" w:cs="TH SarabunIT๙"/>
          <w:sz w:val="32"/>
          <w:szCs w:val="32"/>
        </w:rPr>
        <w:t>5</w:t>
      </w:r>
      <w:r w:rsidR="00E1735E" w:rsidRPr="00033C7D">
        <w:rPr>
          <w:rFonts w:ascii="TH SarabunIT๙" w:hAnsi="TH SarabunIT๙" w:cs="TH SarabunIT๙"/>
          <w:sz w:val="32"/>
          <w:szCs w:val="32"/>
          <w:cs/>
        </w:rPr>
        <w:t>) การประชาสัมพันธ์สร้างการรับรู้เรื่องศูนย์พักพิง ฯ</w:t>
      </w:r>
    </w:p>
    <w:p w14:paraId="7A73028A" w14:textId="29356869" w:rsidR="008D19DD" w:rsidRPr="004417BC" w:rsidRDefault="0045287E" w:rsidP="009534ED">
      <w:pPr>
        <w:tabs>
          <w:tab w:val="left" w:pos="426"/>
          <w:tab w:val="left" w:pos="851"/>
          <w:tab w:val="left" w:pos="1276"/>
          <w:tab w:val="left" w:pos="1559"/>
          <w:tab w:val="left" w:pos="1843"/>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E1735E" w:rsidRPr="00033C7D">
        <w:rPr>
          <w:rFonts w:ascii="TH SarabunIT๙" w:hAnsi="TH SarabunIT๙" w:cs="TH SarabunIT๙"/>
          <w:sz w:val="32"/>
          <w:szCs w:val="32"/>
          <w:cs/>
        </w:rPr>
        <w:t>ประชาชนและเจ้าหน้าที่ในหน่วยงานเทศบาล หรือองค์การบริหารส่วนตำบลบางแห่ง</w:t>
      </w:r>
      <w:r w:rsidR="009534ED">
        <w:rPr>
          <w:rFonts w:ascii="TH SarabunIT๙" w:hAnsi="TH SarabunIT๙" w:cs="TH SarabunIT๙" w:hint="cs"/>
          <w:sz w:val="32"/>
          <w:szCs w:val="32"/>
          <w:cs/>
        </w:rPr>
        <w:t xml:space="preserve">   </w:t>
      </w:r>
      <w:r w:rsidR="00E1735E" w:rsidRPr="00033C7D">
        <w:rPr>
          <w:rFonts w:ascii="TH SarabunIT๙" w:hAnsi="TH SarabunIT๙" w:cs="TH SarabunIT๙"/>
          <w:sz w:val="32"/>
          <w:szCs w:val="32"/>
          <w:cs/>
        </w:rPr>
        <w:t xml:space="preserve">ยังมีความรู้ความเข้าใจต่อการดำเนินงานของศูนย์พักพิงฯ ไม่ถูกต้องหรือคลาดเคลื่อนอยู่มาก </w:t>
      </w:r>
    </w:p>
    <w:p w14:paraId="388D55D5" w14:textId="3B64849B" w:rsidR="00611F9C" w:rsidRPr="003D3372" w:rsidRDefault="001E25F1" w:rsidP="001E25F1">
      <w:pPr>
        <w:tabs>
          <w:tab w:val="left" w:pos="426"/>
          <w:tab w:val="left" w:pos="993"/>
          <w:tab w:val="left" w:pos="1276"/>
          <w:tab w:val="left" w:pos="1560"/>
          <w:tab w:val="left" w:pos="2977"/>
        </w:tabs>
        <w:spacing w:after="0" w:line="240" w:lineRule="auto"/>
        <w:jc w:val="thaiDistribute"/>
        <w:rPr>
          <w:rFonts w:ascii="TH SarabunIT๙" w:hAnsi="TH SarabunIT๙" w:cs="TH SarabunIT๙"/>
          <w:sz w:val="32"/>
          <w:szCs w:val="32"/>
          <w:u w:val="single"/>
        </w:rPr>
      </w:pPr>
      <w:r>
        <w:rPr>
          <w:rFonts w:ascii="TH SarabunIT๙" w:hAnsi="TH SarabunIT๙" w:cs="TH SarabunIT๙" w:hint="cs"/>
          <w:sz w:val="32"/>
          <w:szCs w:val="32"/>
          <w:cs/>
        </w:rPr>
        <w:lastRenderedPageBreak/>
        <w:tab/>
      </w:r>
      <w:r>
        <w:rPr>
          <w:rFonts w:ascii="TH SarabunIT๙" w:hAnsi="TH SarabunIT๙" w:cs="TH SarabunIT๙" w:hint="cs"/>
          <w:sz w:val="32"/>
          <w:szCs w:val="32"/>
          <w:cs/>
        </w:rPr>
        <w:tab/>
      </w:r>
      <w:r w:rsidR="00611F9C" w:rsidRPr="003D3372">
        <w:rPr>
          <w:rFonts w:ascii="TH SarabunIT๙" w:hAnsi="TH SarabunIT๙" w:cs="TH SarabunIT๙"/>
          <w:sz w:val="32"/>
          <w:szCs w:val="32"/>
          <w:cs/>
        </w:rPr>
        <w:t>๑</w:t>
      </w:r>
      <w:r w:rsidR="00611F9C" w:rsidRPr="00B86D32">
        <w:rPr>
          <w:rFonts w:ascii="TH SarabunIT๙" w:hAnsi="TH SarabunIT๙" w:cs="TH SarabunIT๙"/>
          <w:sz w:val="32"/>
          <w:szCs w:val="32"/>
        </w:rPr>
        <w:t>.</w:t>
      </w:r>
      <w:r>
        <w:rPr>
          <w:rFonts w:ascii="TH SarabunIT๙" w:hAnsi="TH SarabunIT๙" w:cs="TH SarabunIT๙"/>
          <w:sz w:val="32"/>
          <w:szCs w:val="32"/>
          <w:cs/>
        </w:rPr>
        <w:t xml:space="preserve">๕.๒ </w:t>
      </w:r>
      <w:r w:rsidR="00611F9C" w:rsidRPr="003D3372">
        <w:rPr>
          <w:rFonts w:ascii="TH SarabunIT๙" w:hAnsi="TH SarabunIT๙" w:cs="TH SarabunIT๙"/>
          <w:sz w:val="32"/>
          <w:szCs w:val="32"/>
          <w:u w:val="single"/>
          <w:cs/>
        </w:rPr>
        <w:t xml:space="preserve">ศูนย์พักพิงสุนัขจรจัดจังหวัดอุดรธานี </w:t>
      </w:r>
    </w:p>
    <w:p w14:paraId="2122A459" w14:textId="10DF6BC0" w:rsidR="00611F9C" w:rsidRPr="00E3641E" w:rsidRDefault="00611F9C" w:rsidP="001A0346">
      <w:pPr>
        <w:tabs>
          <w:tab w:val="left" w:pos="0"/>
          <w:tab w:val="left" w:pos="851"/>
          <w:tab w:val="left" w:pos="1560"/>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hint="cs"/>
          <w:sz w:val="32"/>
          <w:szCs w:val="32"/>
          <w:cs/>
        </w:rPr>
        <w:tab/>
      </w:r>
      <w:r w:rsidR="009534ED" w:rsidRPr="009534ED">
        <w:rPr>
          <w:rFonts w:ascii="TH SarabunIT๙" w:hAnsi="TH SarabunIT๙" w:cs="TH SarabunIT๙"/>
          <w:sz w:val="32"/>
          <w:szCs w:val="32"/>
          <w:cs/>
        </w:rPr>
        <w:t>ศูนย์พักพิงสุนัขจรจัดจังหวัดอุดรธานี เปิดดำเนินการเมื่อวันที่ ๑๑ มกราคม ๒๕๖๑ โดยยึดหลัก</w:t>
      </w:r>
      <w:proofErr w:type="spellStart"/>
      <w:r w:rsidR="009534ED" w:rsidRPr="009534ED">
        <w:rPr>
          <w:rFonts w:ascii="TH SarabunIT๙" w:hAnsi="TH SarabunIT๙" w:cs="TH SarabunIT๙"/>
          <w:sz w:val="32"/>
          <w:szCs w:val="32"/>
          <w:cs/>
        </w:rPr>
        <w:t>สวั</w:t>
      </w:r>
      <w:proofErr w:type="spellEnd"/>
      <w:r w:rsidR="009534ED" w:rsidRPr="009534ED">
        <w:rPr>
          <w:rFonts w:ascii="TH SarabunIT๙" w:hAnsi="TH SarabunIT๙" w:cs="TH SarabunIT๙"/>
          <w:sz w:val="32"/>
          <w:szCs w:val="32"/>
          <w:cs/>
        </w:rPr>
        <w:t>สดิภาพสัตว์ สุนัขจรจัดทุกตัวที่รับเข้าศูนย์พักพิงฯ จะได้รับการผ่าตัดทำหมัน ฉีดวัคซีนป้องกันโรค     พิษสุนัขบ้า และตรวจรักษาทั่วไป โดยนายสัตวแพทย์จากสำนักงานปศุสัตว์จังหวัดอุดรธานี ปัจจุบันมีสุนัข      ในศูนย์พักพิงฯ จำนวน ๑๖๙ ตัว แบ่งเป็น ตัวผู้ ๖๗ ตัว ตัวเมีย ๑๐๒ ตัว (ข้อมูลเมื่อวันที่ ๕ สิงหาคม ๒๕๖๔) สุนัขทุกตัวได้รับการผ่าตัดทำหมัน และฉีดวัคซีนป้องกันโรคพิษสุนัขบ้า  นอกจากนี้ มีการดำเนินการ</w:t>
      </w:r>
      <w:r w:rsidR="009534ED">
        <w:rPr>
          <w:rFonts w:ascii="TH SarabunIT๙" w:hAnsi="TH SarabunIT๙" w:cs="TH SarabunIT๙" w:hint="cs"/>
          <w:sz w:val="32"/>
          <w:szCs w:val="32"/>
          <w:cs/>
        </w:rPr>
        <w:t xml:space="preserve">            </w:t>
      </w:r>
      <w:r w:rsidR="009534ED" w:rsidRPr="009534ED">
        <w:rPr>
          <w:rFonts w:ascii="TH SarabunIT๙" w:hAnsi="TH SarabunIT๙" w:cs="TH SarabunIT๙"/>
          <w:sz w:val="32"/>
          <w:szCs w:val="32"/>
          <w:cs/>
        </w:rPr>
        <w:t>หาผู้อุปการะสุนัขจรจัดโดยการประชาสัมพันธ์ผ่านป้าย และ</w:t>
      </w:r>
      <w:proofErr w:type="spellStart"/>
      <w:r w:rsidR="009534ED" w:rsidRPr="009534ED">
        <w:rPr>
          <w:rFonts w:ascii="TH SarabunIT๙" w:hAnsi="TH SarabunIT๙" w:cs="TH SarabunIT๙"/>
          <w:sz w:val="32"/>
          <w:szCs w:val="32"/>
          <w:cs/>
        </w:rPr>
        <w:t>เฟส</w:t>
      </w:r>
      <w:proofErr w:type="spellEnd"/>
      <w:r w:rsidR="009534ED" w:rsidRPr="009534ED">
        <w:rPr>
          <w:rFonts w:ascii="TH SarabunIT๙" w:hAnsi="TH SarabunIT๙" w:cs="TH SarabunIT๙"/>
          <w:sz w:val="32"/>
          <w:szCs w:val="32"/>
          <w:cs/>
        </w:rPr>
        <w:t xml:space="preserve">บุ๊คเพจโครงการ </w:t>
      </w:r>
      <w:r w:rsidR="009534ED" w:rsidRPr="009534ED">
        <w:rPr>
          <w:rFonts w:ascii="TH SarabunIT๙" w:hAnsi="TH SarabunIT๙" w:cs="TH SarabunIT๙"/>
          <w:sz w:val="32"/>
          <w:szCs w:val="32"/>
        </w:rPr>
        <w:t>“</w:t>
      </w:r>
      <w:r w:rsidR="009534ED" w:rsidRPr="009534ED">
        <w:rPr>
          <w:rFonts w:ascii="TH SarabunIT๙" w:hAnsi="TH SarabunIT๙" w:cs="TH SarabunIT๙"/>
          <w:sz w:val="32"/>
          <w:szCs w:val="32"/>
          <w:cs/>
        </w:rPr>
        <w:t>หาบ้านใหม่ ให้น้องหมา</w:t>
      </w:r>
      <w:r w:rsidR="009534ED" w:rsidRPr="009534ED">
        <w:rPr>
          <w:rFonts w:ascii="TH SarabunIT๙" w:hAnsi="TH SarabunIT๙" w:cs="TH SarabunIT๙"/>
          <w:spacing w:val="-6"/>
          <w:sz w:val="32"/>
          <w:szCs w:val="32"/>
          <w:cs/>
        </w:rPr>
        <w:t>น่ารัก ๆ</w:t>
      </w:r>
      <w:r w:rsidR="009534ED" w:rsidRPr="009534ED">
        <w:rPr>
          <w:rFonts w:ascii="TH SarabunIT๙" w:hAnsi="TH SarabunIT๙" w:cs="TH SarabunIT๙"/>
          <w:spacing w:val="-6"/>
          <w:sz w:val="32"/>
          <w:szCs w:val="32"/>
        </w:rPr>
        <w:t xml:space="preserve">” </w:t>
      </w:r>
      <w:r w:rsidR="009534ED" w:rsidRPr="009534ED">
        <w:rPr>
          <w:rFonts w:ascii="TH SarabunIT๙" w:hAnsi="TH SarabunIT๙" w:cs="TH SarabunIT๙"/>
          <w:spacing w:val="-6"/>
          <w:sz w:val="32"/>
          <w:szCs w:val="32"/>
          <w:cs/>
        </w:rPr>
        <w:t>ซึ่งตั้งแต่เปิดดำเนินการศูนย์พักพิงฯ ได้มีผู้อุปการะสุนัขไปเลี้ยงแล้วจำนวน ๑๖ ราย รวมทั้งหมด ๒๘ ตัว</w:t>
      </w:r>
      <w:r w:rsidR="009534ED" w:rsidRPr="009534ED">
        <w:rPr>
          <w:rFonts w:ascii="TH SarabunIT๙" w:hAnsi="TH SarabunIT๙" w:cs="TH SarabunIT๙"/>
          <w:sz w:val="32"/>
          <w:szCs w:val="32"/>
          <w:cs/>
        </w:rPr>
        <w:t xml:space="preserve"> แบ่งเป็นตัวผู้ ๗ ตัว ตัวเมีย ๒๑ ตัว นอกจากนี้ยังมีการดำเนินการบริการผ่าตัดทำหมันสุนัขจรจัดให้กับชุมชน และวัดภายนอกศูนย์พักพิงฯ อย่างต่อเนื่อง</w:t>
      </w:r>
      <w:r w:rsidRPr="00E3641E">
        <w:rPr>
          <w:rFonts w:ascii="TH SarabunIT๙" w:hAnsi="TH SarabunIT๙" w:cs="TH SarabunIT๙"/>
          <w:sz w:val="32"/>
          <w:szCs w:val="32"/>
          <w:cs/>
        </w:rPr>
        <w:t>บ</w:t>
      </w:r>
    </w:p>
    <w:p w14:paraId="4907A740" w14:textId="77777777" w:rsidR="00611F9C" w:rsidRPr="00B86D32" w:rsidRDefault="00A2732D" w:rsidP="001E25F1">
      <w:pPr>
        <w:tabs>
          <w:tab w:val="left" w:pos="426"/>
          <w:tab w:val="left" w:pos="993"/>
          <w:tab w:val="left" w:pos="1276"/>
          <w:tab w:val="left" w:pos="1559"/>
          <w:tab w:val="left" w:pos="1985"/>
          <w:tab w:val="left" w:pos="2977"/>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sidR="00611F9C" w:rsidRPr="00B86D32">
        <w:rPr>
          <w:rFonts w:ascii="TH SarabunIT๙" w:hAnsi="TH SarabunIT๙" w:cs="TH SarabunIT๙"/>
          <w:sz w:val="32"/>
          <w:szCs w:val="32"/>
        </w:rPr>
        <w:t>1.5.3</w:t>
      </w:r>
      <w:r w:rsidR="00611F9C" w:rsidRPr="003D3372">
        <w:rPr>
          <w:rFonts w:ascii="TH SarabunIT๙" w:hAnsi="TH SarabunIT๙" w:cs="TH SarabunIT๙"/>
          <w:sz w:val="32"/>
          <w:szCs w:val="32"/>
          <w:cs/>
        </w:rPr>
        <w:tab/>
      </w:r>
      <w:r w:rsidR="00611F9C" w:rsidRPr="003D3372">
        <w:rPr>
          <w:rFonts w:ascii="TH SarabunIT๙" w:hAnsi="TH SarabunIT๙" w:cs="TH SarabunIT๙"/>
          <w:sz w:val="32"/>
          <w:szCs w:val="32"/>
          <w:u w:val="single"/>
          <w:cs/>
        </w:rPr>
        <w:t>ศูนย์พักพิงสุนัขจรจัดจังหวัดนครศรีธรรมราช</w:t>
      </w:r>
    </w:p>
    <w:p w14:paraId="45A80F93" w14:textId="6288AAB7" w:rsidR="00611F9C" w:rsidRPr="009534ED" w:rsidRDefault="00A2732D" w:rsidP="009534ED">
      <w:pPr>
        <w:tabs>
          <w:tab w:val="left" w:pos="426"/>
          <w:tab w:val="left" w:pos="851"/>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Pr>
          <w:rFonts w:ascii="TH SarabunIT๙" w:hAnsi="TH SarabunIT๙" w:cs="TH SarabunIT๙"/>
          <w:sz w:val="32"/>
          <w:szCs w:val="32"/>
        </w:rPr>
        <w:tab/>
      </w:r>
      <w:r w:rsidR="009534ED" w:rsidRPr="009534ED">
        <w:rPr>
          <w:rFonts w:ascii="TH SarabunIT๙" w:hAnsi="TH SarabunIT๙" w:cs="TH SarabunIT๙"/>
          <w:sz w:val="32"/>
          <w:szCs w:val="32"/>
          <w:cs/>
        </w:rPr>
        <w:t>จังหวัดนครศรีธรรมราชได้มีแผนที่จะใช้พื้นที่ของมหาวิทยาลัยวลัยลักษณ์ อำเภอท่าศาลา จังหวัดนครศรีธรรมราช เป็นที่ตั้งศูนย์พักพิงฯ ซึ่งมีพื้นที่ ๓๐ ไร่ จะสามารถรองรับสุนัขได้ ๒</w:t>
      </w:r>
      <w:r w:rsidR="009534ED" w:rsidRPr="009534ED">
        <w:rPr>
          <w:rFonts w:ascii="TH SarabunIT๙" w:hAnsi="TH SarabunIT๙" w:cs="TH SarabunIT๙"/>
          <w:sz w:val="32"/>
          <w:szCs w:val="32"/>
        </w:rPr>
        <w:t>,</w:t>
      </w:r>
      <w:r w:rsidR="009534ED">
        <w:rPr>
          <w:rFonts w:ascii="TH SarabunIT๙" w:hAnsi="TH SarabunIT๙" w:cs="TH SarabunIT๙"/>
          <w:sz w:val="32"/>
          <w:szCs w:val="32"/>
          <w:cs/>
        </w:rPr>
        <w:t xml:space="preserve">๐๐๐ ตัว </w:t>
      </w:r>
      <w:r w:rsidR="009534ED" w:rsidRPr="009534ED">
        <w:rPr>
          <w:rFonts w:ascii="TH SarabunIT๙" w:hAnsi="TH SarabunIT๙" w:cs="TH SarabunIT๙"/>
          <w:sz w:val="32"/>
          <w:szCs w:val="32"/>
          <w:cs/>
        </w:rPr>
        <w:t>และ</w:t>
      </w:r>
      <w:r w:rsidR="009534ED">
        <w:rPr>
          <w:rFonts w:ascii="TH SarabunIT๙" w:hAnsi="TH SarabunIT๙" w:cs="TH SarabunIT๙" w:hint="cs"/>
          <w:sz w:val="32"/>
          <w:szCs w:val="32"/>
          <w:cs/>
        </w:rPr>
        <w:t xml:space="preserve">  </w:t>
      </w:r>
      <w:r w:rsidR="009534ED" w:rsidRPr="009534ED">
        <w:rPr>
          <w:rFonts w:ascii="TH SarabunIT๙" w:hAnsi="TH SarabunIT๙" w:cs="TH SarabunIT๙"/>
          <w:sz w:val="32"/>
          <w:szCs w:val="32"/>
          <w:cs/>
        </w:rPr>
        <w:t>สภามหาวิทยาลัยวลัยลักษณ์ได้ให้ความอนุเคราะห์พื้นที่ในการสร้างศูนย์พักพิงสุนัขเรียบร้อยแล้ว ทั้งนี้ จังหวัดนครศรีธรรมราชได้นำเสนอแผนจัดสร้างศูนย์พักพิงสุนัขเข้าสู่ประชาคมกลุ่มจังหวัดเพื่อบรรจุเข้าแผน</w:t>
      </w:r>
      <w:r w:rsidR="0023654C">
        <w:rPr>
          <w:rFonts w:ascii="TH SarabunIT๙" w:hAnsi="TH SarabunIT๙" w:cs="TH SarabunIT๙" w:hint="cs"/>
          <w:sz w:val="32"/>
          <w:szCs w:val="32"/>
          <w:cs/>
        </w:rPr>
        <w:t xml:space="preserve">      </w:t>
      </w:r>
      <w:r w:rsidR="009534ED" w:rsidRPr="009534ED">
        <w:rPr>
          <w:rFonts w:ascii="TH SarabunIT๙" w:hAnsi="TH SarabunIT๙" w:cs="TH SarabunIT๙"/>
          <w:sz w:val="32"/>
          <w:szCs w:val="32"/>
          <w:cs/>
        </w:rPr>
        <w:t>ปฏิบัติราชการประจำปีงบประมาณ พ.ศ. ๒๕๖๓ โดยของบประมาณในการดำเนินงานเป็น 3 ระยะ ระยะที่ 1 ปีงบประมาณ 2563 จำนวน 64</w:t>
      </w:r>
      <w:r w:rsidR="009534ED" w:rsidRPr="009534ED">
        <w:rPr>
          <w:rFonts w:ascii="TH SarabunIT๙" w:hAnsi="TH SarabunIT๙" w:cs="TH SarabunIT๙"/>
          <w:sz w:val="32"/>
          <w:szCs w:val="32"/>
        </w:rPr>
        <w:t>,</w:t>
      </w:r>
      <w:r w:rsidR="009534ED" w:rsidRPr="009534ED">
        <w:rPr>
          <w:rFonts w:ascii="TH SarabunIT๙" w:hAnsi="TH SarabunIT๙" w:cs="TH SarabunIT๙"/>
          <w:sz w:val="32"/>
          <w:szCs w:val="32"/>
          <w:cs/>
        </w:rPr>
        <w:t>660</w:t>
      </w:r>
      <w:r w:rsidR="009534ED" w:rsidRPr="009534ED">
        <w:rPr>
          <w:rFonts w:ascii="TH SarabunIT๙" w:hAnsi="TH SarabunIT๙" w:cs="TH SarabunIT๙"/>
          <w:sz w:val="32"/>
          <w:szCs w:val="32"/>
        </w:rPr>
        <w:t>,</w:t>
      </w:r>
      <w:r w:rsidR="009534ED" w:rsidRPr="009534ED">
        <w:rPr>
          <w:rFonts w:ascii="TH SarabunIT๙" w:hAnsi="TH SarabunIT๙" w:cs="TH SarabunIT๙"/>
          <w:sz w:val="32"/>
          <w:szCs w:val="32"/>
          <w:cs/>
        </w:rPr>
        <w:t>000 บาท (ได้รับการจัดสรรงบประมาณแล้ว) ระยะที่ 2 ปีงบประมาณ 2564 จำนวน 53</w:t>
      </w:r>
      <w:r w:rsidR="009534ED" w:rsidRPr="009534ED">
        <w:rPr>
          <w:rFonts w:ascii="TH SarabunIT๙" w:hAnsi="TH SarabunIT๙" w:cs="TH SarabunIT๙"/>
          <w:sz w:val="32"/>
          <w:szCs w:val="32"/>
        </w:rPr>
        <w:t>,</w:t>
      </w:r>
      <w:r w:rsidR="009534ED" w:rsidRPr="009534ED">
        <w:rPr>
          <w:rFonts w:ascii="TH SarabunIT๙" w:hAnsi="TH SarabunIT๙" w:cs="TH SarabunIT๙"/>
          <w:sz w:val="32"/>
          <w:szCs w:val="32"/>
          <w:cs/>
        </w:rPr>
        <w:t>160</w:t>
      </w:r>
      <w:r w:rsidR="009534ED" w:rsidRPr="009534ED">
        <w:rPr>
          <w:rFonts w:ascii="TH SarabunIT๙" w:hAnsi="TH SarabunIT๙" w:cs="TH SarabunIT๙"/>
          <w:sz w:val="32"/>
          <w:szCs w:val="32"/>
        </w:rPr>
        <w:t>,</w:t>
      </w:r>
      <w:r w:rsidR="009534ED" w:rsidRPr="009534ED">
        <w:rPr>
          <w:rFonts w:ascii="TH SarabunIT๙" w:hAnsi="TH SarabunIT๙" w:cs="TH SarabunIT๙"/>
          <w:sz w:val="32"/>
          <w:szCs w:val="32"/>
          <w:cs/>
        </w:rPr>
        <w:t>000 บาท และระยะที่ 3 ปีงบประมาณ 2565 จำนวน 55</w:t>
      </w:r>
      <w:r w:rsidR="009534ED" w:rsidRPr="009534ED">
        <w:rPr>
          <w:rFonts w:ascii="TH SarabunIT๙" w:hAnsi="TH SarabunIT๙" w:cs="TH SarabunIT๙"/>
          <w:sz w:val="32"/>
          <w:szCs w:val="32"/>
        </w:rPr>
        <w:t>,</w:t>
      </w:r>
      <w:r w:rsidR="009534ED" w:rsidRPr="009534ED">
        <w:rPr>
          <w:rFonts w:ascii="TH SarabunIT๙" w:hAnsi="TH SarabunIT๙" w:cs="TH SarabunIT๙"/>
          <w:sz w:val="32"/>
          <w:szCs w:val="32"/>
          <w:cs/>
        </w:rPr>
        <w:t>170</w:t>
      </w:r>
      <w:r w:rsidR="009534ED" w:rsidRPr="009534ED">
        <w:rPr>
          <w:rFonts w:ascii="TH SarabunIT๙" w:hAnsi="TH SarabunIT๙" w:cs="TH SarabunIT๙"/>
          <w:sz w:val="32"/>
          <w:szCs w:val="32"/>
        </w:rPr>
        <w:t>,</w:t>
      </w:r>
      <w:r w:rsidR="009534ED" w:rsidRPr="009534ED">
        <w:rPr>
          <w:rFonts w:ascii="TH SarabunIT๙" w:hAnsi="TH SarabunIT๙" w:cs="TH SarabunIT๙"/>
          <w:sz w:val="32"/>
          <w:szCs w:val="32"/>
          <w:cs/>
        </w:rPr>
        <w:t>000 บาท</w:t>
      </w:r>
    </w:p>
    <w:p w14:paraId="5B6A65A0" w14:textId="59605C37" w:rsidR="00611F9C" w:rsidRPr="003D3372" w:rsidRDefault="00BB506F" w:rsidP="001E25F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u w:val="single"/>
        </w:rPr>
      </w:pPr>
      <w:r>
        <w:rPr>
          <w:rFonts w:ascii="TH SarabunIT๙" w:hAnsi="TH SarabunIT๙" w:cs="TH SarabunIT๙"/>
          <w:sz w:val="32"/>
          <w:szCs w:val="32"/>
        </w:rPr>
        <w:tab/>
      </w:r>
      <w:r>
        <w:rPr>
          <w:rFonts w:ascii="TH SarabunIT๙" w:hAnsi="TH SarabunIT๙" w:cs="TH SarabunIT๙"/>
          <w:sz w:val="32"/>
          <w:szCs w:val="32"/>
        </w:rPr>
        <w:tab/>
      </w:r>
      <w:r w:rsidR="00611F9C" w:rsidRPr="003D3372">
        <w:rPr>
          <w:rFonts w:ascii="TH SarabunIT๙" w:hAnsi="TH SarabunIT๙" w:cs="TH SarabunIT๙"/>
          <w:sz w:val="32"/>
          <w:szCs w:val="32"/>
          <w:cs/>
        </w:rPr>
        <w:t>๑</w:t>
      </w:r>
      <w:r w:rsidR="00611F9C" w:rsidRPr="00B86D32">
        <w:rPr>
          <w:rFonts w:ascii="TH SarabunIT๙" w:hAnsi="TH SarabunIT๙" w:cs="TH SarabunIT๙"/>
          <w:sz w:val="32"/>
          <w:szCs w:val="32"/>
        </w:rPr>
        <w:t>.5.4</w:t>
      </w:r>
      <w:r w:rsidR="00611F9C" w:rsidRPr="00622C0B">
        <w:rPr>
          <w:rFonts w:ascii="TH SarabunIT๙" w:hAnsi="TH SarabunIT๙" w:cs="TH SarabunIT๙"/>
          <w:sz w:val="32"/>
          <w:szCs w:val="32"/>
        </w:rPr>
        <w:tab/>
      </w:r>
      <w:r w:rsidR="0023654C" w:rsidRPr="0023654C">
        <w:rPr>
          <w:rFonts w:ascii="TH SarabunIT๙" w:hAnsi="TH SarabunIT๙" w:cs="TH SarabunIT๙"/>
          <w:sz w:val="32"/>
          <w:szCs w:val="32"/>
          <w:u w:val="single"/>
          <w:cs/>
        </w:rPr>
        <w:t>ศูนย์พักพิงสุนัขจรจัดกรุงเทพมหานคร</w:t>
      </w:r>
    </w:p>
    <w:p w14:paraId="03D4E36E" w14:textId="151C3BA2" w:rsidR="00634153" w:rsidRPr="002A7E3E" w:rsidRDefault="00611F9C" w:rsidP="0023654C">
      <w:pPr>
        <w:tabs>
          <w:tab w:val="left" w:pos="426"/>
          <w:tab w:val="left" w:pos="851"/>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shd w:val="clear" w:color="auto" w:fill="FFFFFF"/>
        </w:rPr>
      </w:pPr>
      <w:r w:rsidRPr="00B86D32">
        <w:rPr>
          <w:rFonts w:ascii="TH SarabunIT๙" w:hAnsi="TH SarabunIT๙" w:cs="TH SarabunIT๙"/>
          <w:sz w:val="32"/>
          <w:szCs w:val="32"/>
        </w:rPr>
        <w:tab/>
      </w:r>
      <w:r w:rsidR="00BB506F">
        <w:rPr>
          <w:rFonts w:ascii="TH SarabunIT๙" w:hAnsi="TH SarabunIT๙" w:cs="TH SarabunIT๙"/>
          <w:sz w:val="32"/>
          <w:szCs w:val="32"/>
          <w:cs/>
        </w:rPr>
        <w:tab/>
      </w:r>
      <w:r w:rsidR="00BB506F">
        <w:rPr>
          <w:rFonts w:ascii="TH SarabunIT๙" w:hAnsi="TH SarabunIT๙" w:cs="TH SarabunIT๙"/>
          <w:sz w:val="32"/>
          <w:szCs w:val="32"/>
          <w:cs/>
        </w:rPr>
        <w:tab/>
      </w:r>
      <w:r w:rsidR="00BB506F">
        <w:rPr>
          <w:rFonts w:ascii="TH SarabunIT๙" w:hAnsi="TH SarabunIT๙" w:cs="TH SarabunIT๙"/>
          <w:sz w:val="32"/>
          <w:szCs w:val="32"/>
          <w:cs/>
        </w:rPr>
        <w:tab/>
      </w:r>
      <w:r w:rsidR="0023654C" w:rsidRPr="0023654C">
        <w:rPr>
          <w:rFonts w:ascii="TH SarabunIT๙" w:hAnsi="TH SarabunIT๙" w:cs="TH SarabunIT๙"/>
          <w:sz w:val="32"/>
          <w:szCs w:val="32"/>
          <w:shd w:val="clear" w:color="auto" w:fill="FFFFFF"/>
          <w:cs/>
        </w:rPr>
        <w:t>ศูนย์พักพิงสุนัขกรุงเทพมหานคร ตั้งอยู่ที่อำเภอทัพทัน จังหวัดอุทัยธานี เริ่มดำเนินการ</w:t>
      </w:r>
      <w:r w:rsidR="0023654C">
        <w:rPr>
          <w:rFonts w:ascii="TH SarabunIT๙" w:hAnsi="TH SarabunIT๙" w:cs="TH SarabunIT๙" w:hint="cs"/>
          <w:sz w:val="32"/>
          <w:szCs w:val="32"/>
          <w:shd w:val="clear" w:color="auto" w:fill="FFFFFF"/>
          <w:cs/>
        </w:rPr>
        <w:t xml:space="preserve">  </w:t>
      </w:r>
      <w:r w:rsidR="0023654C" w:rsidRPr="0023654C">
        <w:rPr>
          <w:rFonts w:ascii="TH SarabunIT๙" w:hAnsi="TH SarabunIT๙" w:cs="TH SarabunIT๙"/>
          <w:spacing w:val="-4"/>
          <w:sz w:val="32"/>
          <w:szCs w:val="32"/>
          <w:shd w:val="clear" w:color="auto" w:fill="FFFFFF"/>
          <w:cs/>
        </w:rPr>
        <w:t>ตั้งแต่ปี พ.ศ. ๒๕๔๘ มีพื้นที่ จำนวน ๒๐๐ ไร่ ในปัจจุบันมีสุนัข จำนวน ๓</w:t>
      </w:r>
      <w:r w:rsidR="0023654C" w:rsidRPr="0023654C">
        <w:rPr>
          <w:rFonts w:ascii="TH SarabunIT๙" w:hAnsi="TH SarabunIT๙" w:cs="TH SarabunIT๙"/>
          <w:spacing w:val="-4"/>
          <w:sz w:val="32"/>
          <w:szCs w:val="32"/>
          <w:shd w:val="clear" w:color="auto" w:fill="FFFFFF"/>
        </w:rPr>
        <w:t>,</w:t>
      </w:r>
      <w:r w:rsidR="0023654C" w:rsidRPr="0023654C">
        <w:rPr>
          <w:rFonts w:ascii="TH SarabunIT๙" w:hAnsi="TH SarabunIT๙" w:cs="TH SarabunIT๙"/>
          <w:spacing w:val="-4"/>
          <w:sz w:val="32"/>
          <w:szCs w:val="32"/>
          <w:shd w:val="clear" w:color="auto" w:fill="FFFFFF"/>
          <w:cs/>
        </w:rPr>
        <w:t>๘๕๒ ตัว และในแต่ละเดือนสุนัขจรจัด</w:t>
      </w:r>
      <w:r w:rsidR="0023654C" w:rsidRPr="0023654C">
        <w:rPr>
          <w:rFonts w:ascii="TH SarabunIT๙" w:hAnsi="TH SarabunIT๙" w:cs="TH SarabunIT๙"/>
          <w:sz w:val="32"/>
          <w:szCs w:val="32"/>
          <w:shd w:val="clear" w:color="auto" w:fill="FFFFFF"/>
          <w:cs/>
        </w:rPr>
        <w:t>ที่คัดกรองโรคแล้วจากศูนย์พักพิงประเวศจะถูกส่งมาที่ศูนย์พักพิงฯ ครั้งละ 100</w:t>
      </w:r>
      <w:r w:rsidR="0023654C" w:rsidRPr="0023654C">
        <w:rPr>
          <w:rFonts w:ascii="TH SarabunIT๙" w:hAnsi="TH SarabunIT๙" w:cs="TH SarabunIT๙"/>
          <w:sz w:val="32"/>
          <w:szCs w:val="32"/>
          <w:shd w:val="clear" w:color="auto" w:fill="FFFFFF"/>
        </w:rPr>
        <w:t xml:space="preserve"> – </w:t>
      </w:r>
      <w:r w:rsidR="0023654C" w:rsidRPr="0023654C">
        <w:rPr>
          <w:rFonts w:ascii="TH SarabunIT๙" w:hAnsi="TH SarabunIT๙" w:cs="TH SarabunIT๙"/>
          <w:sz w:val="32"/>
          <w:szCs w:val="32"/>
          <w:shd w:val="clear" w:color="auto" w:fill="FFFFFF"/>
          <w:cs/>
        </w:rPr>
        <w:t>200 ตัว โดยสุนัขทุกตัวผ่านการทำหมันและฉีดวัคซีนป้องกันโรคพิษสุนัขบ้า และมีนายสัตวแพทย์เข้าสำรวจสุขภาพประจำวัน  ทั้งนี้ ศูนย์พักพิงฯ ไม่รับสุนัขในพื้นที่จังหวัดอุทัยธานี แต่ให้ความร่วมมือกับองค์กรปกครองส่วนท้องถิ่นในการให้บริการรักษาสัตว์เลี้ยง ตามวันและเวลาราชการ โดยเปิดให้บริการรักษาสุนัขและแมวของประชาชนทั่วไป</w:t>
      </w:r>
      <w:r w:rsidR="002A7E3E">
        <w:rPr>
          <w:rFonts w:ascii="TH SarabunIT๙" w:hAnsi="TH SarabunIT๙" w:cs="TH SarabunIT๙" w:hint="cs"/>
          <w:sz w:val="32"/>
          <w:szCs w:val="32"/>
          <w:shd w:val="clear" w:color="auto" w:fill="FFFFFF"/>
          <w:cs/>
        </w:rPr>
        <w:t xml:space="preserve">   </w:t>
      </w:r>
      <w:r w:rsidR="0023654C" w:rsidRPr="0023654C">
        <w:rPr>
          <w:rFonts w:ascii="TH SarabunIT๙" w:hAnsi="TH SarabunIT๙" w:cs="TH SarabunIT๙"/>
          <w:sz w:val="32"/>
          <w:szCs w:val="32"/>
          <w:shd w:val="clear" w:color="auto" w:fill="FFFFFF"/>
          <w:cs/>
        </w:rPr>
        <w:t>ในจังหวัดอุทัยธานีโดยไม่คิดค่าใช้จ่าย จึงมีผู้นำสัตว์ป่วยมารักษาเดือนละประมาณ 100 ตัว ทำให้สามารถ  เป็นต้นแบบของการสร้างสถานพักพิงและการบริหารจัดการที่ดีได้</w:t>
      </w:r>
    </w:p>
    <w:p w14:paraId="1C946E31" w14:textId="77777777" w:rsidR="00611F9C" w:rsidRPr="00B86D32" w:rsidRDefault="00BB506F" w:rsidP="001E25F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sidR="00611F9C" w:rsidRPr="003D3372">
        <w:rPr>
          <w:rFonts w:ascii="TH SarabunIT๙" w:hAnsi="TH SarabunIT๙" w:cs="TH SarabunIT๙"/>
          <w:sz w:val="32"/>
          <w:szCs w:val="32"/>
          <w:cs/>
        </w:rPr>
        <w:t>๑</w:t>
      </w:r>
      <w:r w:rsidR="00611F9C" w:rsidRPr="00B86D32">
        <w:rPr>
          <w:rFonts w:ascii="TH SarabunIT๙" w:hAnsi="TH SarabunIT๙" w:cs="TH SarabunIT๙"/>
          <w:sz w:val="32"/>
          <w:szCs w:val="32"/>
        </w:rPr>
        <w:t>.5.</w:t>
      </w:r>
      <w:r w:rsidR="00611F9C" w:rsidRPr="00622C0B">
        <w:rPr>
          <w:rFonts w:ascii="TH SarabunIT๙" w:hAnsi="TH SarabunIT๙" w:cs="TH SarabunIT๙"/>
          <w:sz w:val="32"/>
          <w:szCs w:val="32"/>
        </w:rPr>
        <w:t>5</w:t>
      </w:r>
      <w:r w:rsidR="00611F9C" w:rsidRPr="00700039">
        <w:rPr>
          <w:rFonts w:ascii="TH SarabunIT๙" w:hAnsi="TH SarabunIT๙" w:cs="TH SarabunIT๙"/>
          <w:sz w:val="32"/>
          <w:szCs w:val="32"/>
        </w:rPr>
        <w:tab/>
      </w:r>
      <w:r w:rsidR="00611F9C" w:rsidRPr="003D3372">
        <w:rPr>
          <w:rFonts w:ascii="TH SarabunIT๙" w:hAnsi="TH SarabunIT๙" w:cs="TH SarabunIT๙"/>
          <w:sz w:val="32"/>
          <w:szCs w:val="32"/>
          <w:u w:val="single"/>
          <w:cs/>
        </w:rPr>
        <w:t>ศูนย์พักพิงสุนัขจรจัดเชียงใหม่</w:t>
      </w:r>
    </w:p>
    <w:p w14:paraId="74EE5C1D" w14:textId="2A767917" w:rsidR="0033282C" w:rsidRDefault="00611F9C" w:rsidP="004417BC">
      <w:pPr>
        <w:tabs>
          <w:tab w:val="left" w:pos="426"/>
          <w:tab w:val="left" w:pos="851"/>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sidRPr="00622C0B">
        <w:rPr>
          <w:rFonts w:ascii="TH SarabunIT๙" w:hAnsi="TH SarabunIT๙" w:cs="TH SarabunIT๙"/>
          <w:sz w:val="32"/>
          <w:szCs w:val="32"/>
        </w:rPr>
        <w:tab/>
      </w:r>
      <w:r w:rsidR="00BB506F">
        <w:rPr>
          <w:rFonts w:ascii="TH SarabunIT๙" w:hAnsi="TH SarabunIT๙" w:cs="TH SarabunIT๙"/>
          <w:sz w:val="32"/>
          <w:szCs w:val="32"/>
          <w:cs/>
        </w:rPr>
        <w:tab/>
      </w:r>
      <w:r w:rsidR="00BB506F">
        <w:rPr>
          <w:rFonts w:ascii="TH SarabunIT๙" w:hAnsi="TH SarabunIT๙" w:cs="TH SarabunIT๙"/>
          <w:sz w:val="32"/>
          <w:szCs w:val="32"/>
          <w:cs/>
        </w:rPr>
        <w:tab/>
      </w:r>
      <w:r w:rsidR="00BB506F">
        <w:rPr>
          <w:rFonts w:ascii="TH SarabunIT๙" w:hAnsi="TH SarabunIT๙" w:cs="TH SarabunIT๙"/>
          <w:sz w:val="32"/>
          <w:szCs w:val="32"/>
          <w:cs/>
        </w:rPr>
        <w:tab/>
      </w:r>
      <w:r w:rsidR="002A7E3E" w:rsidRPr="002A7E3E">
        <w:rPr>
          <w:rFonts w:ascii="TH SarabunIT๙" w:hAnsi="TH SarabunIT๙" w:cs="TH SarabunIT๙"/>
          <w:sz w:val="32"/>
          <w:szCs w:val="32"/>
          <w:cs/>
        </w:rPr>
        <w:t>ศูนย์พักพิงสุนัขจรจัดจังหวัดเชียงใหม่ได้กำหนดให้มีการก่อสร้างศูนย์พักพิงสัตว์ต้นแบบ ขนาดความจุไม่เกินครั้งละ 200 ตัว ณ หมู่ที่ 5 บ้านหัวฝาย ตำบลห้วยทราย อำเภอแม่ริม จังหวัดเชียงใหม่    ในพื้นที่ 90 ไร่ 1 งาน 96 ตารางวา แทนสถานที่เดิม คือ ฟาร์มมหาวิทยาลัยแม่โจ้ อำเภอพร้าว จังหวัดเชียงใหม่ เนื่องจากการไม่ยอมรับของประชาชนในพื้นที่ โดยพื้นที่ใหม่นี้อยู่ห่างจากศูนย์ราชการจังหวัดเชียงใหม่ ประมาณ 23 กิโลเมตร ผ่านความเห็นชอบของประชาชน และจะใช้พื้นที่ในการก่อสร้างหมู่อาคาร ประมาณ 12 ไร่ สำหรับพื้นที่ที่เหลือโดยรอบจะยังคงสภาพป่าเดิม เพื่อป้องกันปัญหามลภาวะที่จะไปกระทบต่อชุมชนใกล้เคียง สำหรับแบบก่อสร้างได้นำต้นแบบจากศูนย์พักพิงสัตว์ดอยสะเก็ด อำเภอดอยสะเก็ด จังหวัดเชียงใหม่ แก้ไขปรับปรุงให้เหมาะสมกับรูปแบบการบริหารจัดการของศูนย์พักพิงฯ ทั้งนี้ อยู่ระหว่าง</w:t>
      </w:r>
      <w:r w:rsidR="002A7E3E">
        <w:rPr>
          <w:rFonts w:ascii="TH SarabunIT๙" w:hAnsi="TH SarabunIT๙" w:cs="TH SarabunIT๙" w:hint="cs"/>
          <w:sz w:val="32"/>
          <w:szCs w:val="32"/>
          <w:cs/>
        </w:rPr>
        <w:t xml:space="preserve">           </w:t>
      </w:r>
      <w:r w:rsidR="002A7E3E" w:rsidRPr="002A7E3E">
        <w:rPr>
          <w:rFonts w:ascii="TH SarabunIT๙" w:hAnsi="TH SarabunIT๙" w:cs="TH SarabunIT๙"/>
          <w:spacing w:val="-4"/>
          <w:sz w:val="32"/>
          <w:szCs w:val="32"/>
          <w:cs/>
        </w:rPr>
        <w:t>การพิจารณาอนุมัติการใช้ที่ดินจากกรมป่าไม้ ซึ่งในการติดตามครั้งล่าสุด คาดว่ากรมป่าไม้จะดำเนินการแล้วเสร็จ</w:t>
      </w:r>
      <w:r w:rsidR="002A7E3E" w:rsidRPr="002A7E3E">
        <w:rPr>
          <w:rFonts w:ascii="TH SarabunIT๙" w:hAnsi="TH SarabunIT๙" w:cs="TH SarabunIT๙"/>
          <w:sz w:val="32"/>
          <w:szCs w:val="32"/>
          <w:cs/>
        </w:rPr>
        <w:t>ภายในเดือนกันยายน 2564</w:t>
      </w:r>
    </w:p>
    <w:p w14:paraId="1E1029F8" w14:textId="77777777" w:rsidR="002A7E3E" w:rsidRPr="0033282C" w:rsidRDefault="002A7E3E" w:rsidP="004417BC">
      <w:pPr>
        <w:tabs>
          <w:tab w:val="left" w:pos="426"/>
          <w:tab w:val="left" w:pos="851"/>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p>
    <w:p w14:paraId="028B34ED" w14:textId="53E2FDA4" w:rsidR="00402D19" w:rsidRDefault="00C6518A" w:rsidP="001E25F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b/>
          <w:bCs/>
          <w:sz w:val="24"/>
          <w:szCs w:val="32"/>
        </w:rPr>
      </w:pPr>
      <w:r>
        <w:rPr>
          <w:rFonts w:ascii="TH SarabunIT๙" w:hAnsi="TH SarabunIT๙" w:cs="TH SarabunIT๙"/>
          <w:b/>
          <w:bCs/>
          <w:spacing w:val="-6"/>
          <w:sz w:val="24"/>
          <w:szCs w:val="32"/>
        </w:rPr>
        <w:lastRenderedPageBreak/>
        <w:tab/>
      </w:r>
      <w:r w:rsidR="00402D19" w:rsidRPr="006F0973">
        <w:rPr>
          <w:rFonts w:ascii="TH SarabunIT๙" w:hAnsi="TH SarabunIT๙" w:cs="TH SarabunIT๙" w:hint="cs"/>
          <w:b/>
          <w:bCs/>
          <w:sz w:val="24"/>
          <w:szCs w:val="32"/>
          <w:cs/>
        </w:rPr>
        <w:t>๑.๖</w:t>
      </w:r>
      <w:r w:rsidR="00402D19" w:rsidRPr="006F0973">
        <w:rPr>
          <w:rFonts w:ascii="TH SarabunIT๙" w:hAnsi="TH SarabunIT๙" w:cs="TH SarabunIT๙"/>
          <w:b/>
          <w:bCs/>
          <w:sz w:val="24"/>
          <w:szCs w:val="32"/>
          <w:cs/>
        </w:rPr>
        <w:tab/>
      </w:r>
      <w:r w:rsidR="002A7E3E" w:rsidRPr="002A7E3E">
        <w:rPr>
          <w:rFonts w:ascii="TH SarabunIT๙" w:hAnsi="TH SarabunIT๙" w:cs="TH SarabunIT๙"/>
          <w:b/>
          <w:bCs/>
          <w:sz w:val="32"/>
          <w:szCs w:val="32"/>
          <w:cs/>
        </w:rPr>
        <w:t>การดำเนินการในการขับเคลื่อนการดำเนินงานโรคพิษสุนัขบ้าในท้องถิ่น</w:t>
      </w:r>
    </w:p>
    <w:p w14:paraId="16ADEA56" w14:textId="052FD66E" w:rsidR="0033282C" w:rsidRPr="00971556" w:rsidRDefault="009E0243" w:rsidP="001E25F1">
      <w:pPr>
        <w:tabs>
          <w:tab w:val="left" w:pos="426"/>
          <w:tab w:val="left" w:pos="993"/>
          <w:tab w:val="left" w:pos="1276"/>
          <w:tab w:val="left" w:pos="1560"/>
          <w:tab w:val="left" w:pos="1985"/>
          <w:tab w:val="left" w:pos="2410"/>
          <w:tab w:val="left" w:pos="2977"/>
        </w:tabs>
        <w:spacing w:after="0" w:line="240" w:lineRule="auto"/>
        <w:jc w:val="thaiDistribute"/>
        <w:rPr>
          <w:rFonts w:ascii="TH SarabunIT๙" w:hAnsi="TH SarabunIT๙" w:cs="TH SarabunIT๙"/>
          <w:sz w:val="32"/>
          <w:szCs w:val="32"/>
        </w:rPr>
      </w:pPr>
      <w:r>
        <w:rPr>
          <w:rFonts w:ascii="TH SarabunIT๙" w:hAnsi="TH SarabunIT๙" w:cs="TH SarabunIT๙"/>
          <w:b/>
          <w:bCs/>
          <w:sz w:val="24"/>
          <w:szCs w:val="32"/>
        </w:rPr>
        <w:tab/>
      </w:r>
      <w:r>
        <w:rPr>
          <w:rFonts w:ascii="TH SarabunIT๙" w:hAnsi="TH SarabunIT๙" w:cs="TH SarabunIT๙"/>
          <w:b/>
          <w:bCs/>
          <w:sz w:val="24"/>
          <w:szCs w:val="32"/>
        </w:rPr>
        <w:tab/>
      </w:r>
      <w:r w:rsidR="002A7E3E" w:rsidRPr="002A7E3E">
        <w:rPr>
          <w:rFonts w:ascii="TH SarabunIT๙" w:hAnsi="TH SarabunIT๙" w:cs="TH SarabunIT๙"/>
          <w:sz w:val="32"/>
          <w:szCs w:val="32"/>
          <w:cs/>
        </w:rPr>
        <w:t>จากการตรวจติดตามของผู้ตรวจราชการสำนักนายกรัฐมนตรี พบว่า สถานการณ์การแพร่ระบาดของโรคติดเชื้อไวรัสโค</w:t>
      </w:r>
      <w:proofErr w:type="spellStart"/>
      <w:r w:rsidR="002A7E3E" w:rsidRPr="002A7E3E">
        <w:rPr>
          <w:rFonts w:ascii="TH SarabunIT๙" w:hAnsi="TH SarabunIT๙" w:cs="TH SarabunIT๙"/>
          <w:sz w:val="32"/>
          <w:szCs w:val="32"/>
          <w:cs/>
        </w:rPr>
        <w:t>โร</w:t>
      </w:r>
      <w:proofErr w:type="spellEnd"/>
      <w:r w:rsidR="002A7E3E" w:rsidRPr="002A7E3E">
        <w:rPr>
          <w:rFonts w:ascii="TH SarabunIT๙" w:hAnsi="TH SarabunIT๙" w:cs="TH SarabunIT๙"/>
          <w:sz w:val="32"/>
          <w:szCs w:val="32"/>
          <w:cs/>
        </w:rPr>
        <w:t xml:space="preserve">นา </w:t>
      </w:r>
      <w:r w:rsidR="002A7E3E" w:rsidRPr="002A7E3E">
        <w:rPr>
          <w:rFonts w:ascii="TH SarabunPSK" w:hAnsi="TH SarabunPSK" w:cs="TH SarabunPSK"/>
          <w:sz w:val="32"/>
          <w:szCs w:val="32"/>
          <w:cs/>
        </w:rPr>
        <w:t>2019 (โควิด - 19)</w:t>
      </w:r>
      <w:r w:rsidR="002A7E3E" w:rsidRPr="002A7E3E">
        <w:rPr>
          <w:rFonts w:ascii="TH SarabunIT๙" w:hAnsi="TH SarabunIT๙" w:cs="TH SarabunIT๙"/>
          <w:sz w:val="32"/>
          <w:szCs w:val="32"/>
          <w:cs/>
        </w:rPr>
        <w:t xml:space="preserve"> ทำให้เป็นอุปสรรคในการลงพื้นที่ปฏิบัติงานของเจ้าหน้าที่</w:t>
      </w:r>
      <w:r w:rsidR="001E25F1">
        <w:rPr>
          <w:rFonts w:ascii="TH SarabunIT๙" w:hAnsi="TH SarabunIT๙" w:cs="TH SarabunIT๙" w:hint="cs"/>
          <w:sz w:val="32"/>
          <w:szCs w:val="32"/>
          <w:cs/>
        </w:rPr>
        <w:t xml:space="preserve">      </w:t>
      </w:r>
      <w:r w:rsidR="002A7E3E" w:rsidRPr="002A7E3E">
        <w:rPr>
          <w:rFonts w:ascii="TH SarabunIT๙" w:hAnsi="TH SarabunIT๙" w:cs="TH SarabunIT๙"/>
          <w:sz w:val="32"/>
          <w:szCs w:val="32"/>
          <w:cs/>
        </w:rPr>
        <w:t>ในการสำรวจจำนวนสุนัขและแมวที่มีเจ้าของและไม่มีเจ้าของ ประชา</w:t>
      </w:r>
      <w:r w:rsidR="001C66F9">
        <w:rPr>
          <w:rFonts w:ascii="TH SarabunIT๙" w:hAnsi="TH SarabunIT๙" w:cs="TH SarabunIT๙"/>
          <w:sz w:val="32"/>
          <w:szCs w:val="32"/>
          <w:cs/>
        </w:rPr>
        <w:t>ชนในพื้นที่ไม่ให้ความร่วมมือ</w:t>
      </w:r>
      <w:r w:rsidR="002A7E3E" w:rsidRPr="002A7E3E">
        <w:rPr>
          <w:rFonts w:ascii="TH SarabunIT๙" w:hAnsi="TH SarabunIT๙" w:cs="TH SarabunIT๙"/>
          <w:sz w:val="32"/>
          <w:szCs w:val="32"/>
          <w:cs/>
        </w:rPr>
        <w:t>ในการนำสัตว์เลี้ยง</w:t>
      </w:r>
      <w:r w:rsidR="002A7E3E" w:rsidRPr="001C66F9">
        <w:rPr>
          <w:rFonts w:ascii="TH SarabunIT๙" w:hAnsi="TH SarabunIT๙" w:cs="TH SarabunIT๙"/>
          <w:spacing w:val="-4"/>
          <w:sz w:val="32"/>
          <w:szCs w:val="32"/>
          <w:cs/>
        </w:rPr>
        <w:t>มาขึ้นทะเบียน การสำรวจสัตว์จรจัดอาจไม่ครอบคลุมเนื่องจ</w:t>
      </w:r>
      <w:r w:rsidR="001C66F9" w:rsidRPr="001C66F9">
        <w:rPr>
          <w:rFonts w:ascii="TH SarabunIT๙" w:hAnsi="TH SarabunIT๙" w:cs="TH SarabunIT๙"/>
          <w:spacing w:val="-4"/>
          <w:sz w:val="32"/>
          <w:szCs w:val="32"/>
          <w:cs/>
        </w:rPr>
        <w:t>ากสัตว์เคลื่อนย้ายที่อยู่ และ</w:t>
      </w:r>
      <w:r w:rsidR="002A7E3E" w:rsidRPr="001C66F9">
        <w:rPr>
          <w:rFonts w:ascii="TH SarabunIT๙" w:hAnsi="TH SarabunIT๙" w:cs="TH SarabunIT๙"/>
          <w:spacing w:val="-4"/>
          <w:sz w:val="32"/>
          <w:szCs w:val="32"/>
          <w:cs/>
        </w:rPr>
        <w:t xml:space="preserve">ไม่ยินยอมให้จับ </w:t>
      </w:r>
      <w:r w:rsidR="002A7E3E" w:rsidRPr="00AB24D1">
        <w:rPr>
          <w:rFonts w:ascii="TH SarabunIT๙" w:hAnsi="TH SarabunIT๙" w:cs="TH SarabunIT๙"/>
          <w:spacing w:val="-6"/>
          <w:sz w:val="32"/>
          <w:szCs w:val="32"/>
          <w:cs/>
        </w:rPr>
        <w:t>ส่งผลต่อแผนการจัดซื้อวัคซีนป้องกันโรคพิษสุนัขบ้าในองค์กรปกครองส่วนท้องถิ่นบางแห่ง ประกอบกับในบางพื้นที่</w:t>
      </w:r>
      <w:r w:rsidR="002A7E3E" w:rsidRPr="002A7E3E">
        <w:rPr>
          <w:rFonts w:ascii="TH SarabunIT๙" w:hAnsi="TH SarabunIT๙" w:cs="TH SarabunIT๙"/>
          <w:sz w:val="32"/>
          <w:szCs w:val="32"/>
          <w:cs/>
        </w:rPr>
        <w:t>ไม่สามารถจัดซื้อวัคซีนป้องกันโรคพิษสุนัขบ้า และบางพื้นที่ในบางช่วงเวลา พบว่า วัคซีนป้องกันโรคพิษสุนัขบ้าขาดตลาด จึงทำให้ฉีดวัคซีนป้องกันโรคพิษสุนัขบ้าล่าช้ากว่าปกติ อีกทั้ง บุคลากรผู้รับผิดชอบงานสาธารณสุขขององค์กรปกครองส่วนท้องถิ่นมีไม่เพียงพอ และต้องดำเนินการป้องกันการแพร่ระบาดของโรค ติดเชื้อไวรัส</w:t>
      </w:r>
      <w:r w:rsidR="001C66F9">
        <w:rPr>
          <w:rFonts w:ascii="TH SarabunIT๙" w:hAnsi="TH SarabunIT๙" w:cs="TH SarabunIT๙" w:hint="cs"/>
          <w:sz w:val="32"/>
          <w:szCs w:val="32"/>
          <w:cs/>
        </w:rPr>
        <w:t xml:space="preserve"> </w:t>
      </w:r>
      <w:r w:rsidR="002A7E3E" w:rsidRPr="002A7E3E">
        <w:rPr>
          <w:rFonts w:ascii="TH SarabunIT๙" w:hAnsi="TH SarabunIT๙" w:cs="TH SarabunIT๙"/>
          <w:sz w:val="32"/>
          <w:szCs w:val="32"/>
          <w:cs/>
        </w:rPr>
        <w:t>โค</w:t>
      </w:r>
      <w:proofErr w:type="spellStart"/>
      <w:r w:rsidR="002A7E3E" w:rsidRPr="002A7E3E">
        <w:rPr>
          <w:rFonts w:ascii="TH SarabunIT๙" w:hAnsi="TH SarabunIT๙" w:cs="TH SarabunIT๙"/>
          <w:sz w:val="32"/>
          <w:szCs w:val="32"/>
          <w:cs/>
        </w:rPr>
        <w:t>โร</w:t>
      </w:r>
      <w:proofErr w:type="spellEnd"/>
      <w:r w:rsidR="002A7E3E" w:rsidRPr="001C66F9">
        <w:rPr>
          <w:rFonts w:ascii="TH SarabunPSK" w:hAnsi="TH SarabunPSK" w:cs="TH SarabunPSK"/>
          <w:sz w:val="32"/>
          <w:szCs w:val="32"/>
          <w:cs/>
        </w:rPr>
        <w:t>นา 2019 (โควิด - 19)</w:t>
      </w:r>
      <w:r w:rsidR="002A7E3E" w:rsidRPr="002A7E3E">
        <w:rPr>
          <w:rFonts w:ascii="TH SarabunIT๙" w:hAnsi="TH SarabunIT๙" w:cs="TH SarabunIT๙"/>
          <w:sz w:val="32"/>
          <w:szCs w:val="32"/>
          <w:cs/>
        </w:rPr>
        <w:t xml:space="preserve"> จึงเป็นอุปสรรคในการดำเนินการโครงการฯ เป็นอย่างมาก</w:t>
      </w:r>
    </w:p>
    <w:p w14:paraId="443B424F" w14:textId="4C6A9536" w:rsidR="00402D19" w:rsidRPr="006F0973" w:rsidRDefault="00530383" w:rsidP="00AB24D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b/>
          <w:bCs/>
          <w:sz w:val="32"/>
          <w:szCs w:val="32"/>
        </w:rPr>
      </w:pPr>
      <w:r>
        <w:rPr>
          <w:rFonts w:ascii="TH SarabunIT๙" w:hAnsi="TH SarabunIT๙" w:cs="TH SarabunIT๙"/>
          <w:sz w:val="24"/>
          <w:szCs w:val="32"/>
        </w:rPr>
        <w:tab/>
      </w:r>
      <w:r w:rsidR="00402D19" w:rsidRPr="006F0973">
        <w:rPr>
          <w:rFonts w:ascii="TH SarabunIT๙" w:hAnsi="TH SarabunIT๙" w:cs="TH SarabunIT๙" w:hint="cs"/>
          <w:b/>
          <w:bCs/>
          <w:sz w:val="24"/>
          <w:szCs w:val="32"/>
          <w:cs/>
        </w:rPr>
        <w:t>๑.๗</w:t>
      </w:r>
      <w:r w:rsidR="00402D19" w:rsidRPr="006F0973">
        <w:rPr>
          <w:rFonts w:ascii="TH SarabunIT๙" w:hAnsi="TH SarabunIT๙" w:cs="TH SarabunIT๙"/>
          <w:b/>
          <w:bCs/>
          <w:sz w:val="24"/>
          <w:szCs w:val="32"/>
          <w:cs/>
        </w:rPr>
        <w:tab/>
      </w:r>
      <w:r w:rsidR="001C66F9" w:rsidRPr="001C66F9">
        <w:rPr>
          <w:rFonts w:ascii="TH SarabunIT๙" w:hAnsi="TH SarabunIT๙" w:cs="TH SarabunIT๙"/>
          <w:b/>
          <w:bCs/>
          <w:spacing w:val="-8"/>
          <w:sz w:val="32"/>
          <w:szCs w:val="32"/>
          <w:cs/>
        </w:rPr>
        <w:t>การจัดทำข้อบัญญัติท้องถิ่น และการบังคับใช้กฎหมาย ระเบียบข้อบัญญัติ/เทศบัญญัติ และกฎหมายอื่น ๆ ที่เกี่ยวข้องกับการป้องกันโรคพิษสุนัขบ้า</w:t>
      </w:r>
      <w:r w:rsidR="00402D19" w:rsidRPr="006F0973">
        <w:rPr>
          <w:rFonts w:ascii="TH SarabunIT๙" w:hAnsi="TH SarabunIT๙" w:cs="TH SarabunIT๙" w:hint="cs"/>
          <w:sz w:val="24"/>
          <w:szCs w:val="32"/>
          <w:cs/>
        </w:rPr>
        <w:t xml:space="preserve"> </w:t>
      </w:r>
    </w:p>
    <w:p w14:paraId="00928B1D" w14:textId="7DC901A6" w:rsidR="001C66F9" w:rsidRPr="001C66F9" w:rsidRDefault="00530383" w:rsidP="00AB24D1">
      <w:pPr>
        <w:tabs>
          <w:tab w:val="left" w:pos="426"/>
          <w:tab w:val="left" w:pos="993"/>
          <w:tab w:val="left" w:pos="1276"/>
          <w:tab w:val="left" w:pos="1559"/>
          <w:tab w:val="left" w:pos="1985"/>
          <w:tab w:val="left" w:pos="2268"/>
          <w:tab w:val="left" w:pos="2552"/>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sidR="001C66F9" w:rsidRPr="001C66F9">
        <w:rPr>
          <w:rFonts w:ascii="TH SarabunIT๙" w:hAnsi="TH SarabunIT๙" w:cs="TH SarabunIT๙"/>
          <w:sz w:val="32"/>
          <w:szCs w:val="32"/>
          <w:cs/>
        </w:rPr>
        <w:t>จากการตรวจติดตามของผู้ตรวจราชการสำนักนายก</w:t>
      </w:r>
      <w:r w:rsidR="001C66F9">
        <w:rPr>
          <w:rFonts w:ascii="TH SarabunIT๙" w:hAnsi="TH SarabunIT๙" w:cs="TH SarabunIT๙"/>
          <w:sz w:val="32"/>
          <w:szCs w:val="32"/>
          <w:cs/>
        </w:rPr>
        <w:t>รัฐมนตรี พบว่า องค์กรปกครอง</w:t>
      </w:r>
      <w:r w:rsidR="001C66F9" w:rsidRPr="001C66F9">
        <w:rPr>
          <w:rFonts w:ascii="TH SarabunIT๙" w:hAnsi="TH SarabunIT๙" w:cs="TH SarabunIT๙"/>
          <w:sz w:val="32"/>
          <w:szCs w:val="32"/>
          <w:cs/>
        </w:rPr>
        <w:t>ส่วนท้องถิ่น</w:t>
      </w:r>
      <w:r w:rsidR="001C66F9">
        <w:rPr>
          <w:rFonts w:ascii="TH SarabunIT๙" w:hAnsi="TH SarabunIT๙" w:cs="TH SarabunIT๙" w:hint="cs"/>
          <w:sz w:val="32"/>
          <w:szCs w:val="32"/>
          <w:cs/>
        </w:rPr>
        <w:t xml:space="preserve">  </w:t>
      </w:r>
      <w:r w:rsidR="001C66F9" w:rsidRPr="001C66F9">
        <w:rPr>
          <w:rFonts w:ascii="TH SarabunIT๙" w:hAnsi="TH SarabunIT๙" w:cs="TH SarabunIT๙"/>
          <w:sz w:val="32"/>
          <w:szCs w:val="32"/>
          <w:cs/>
        </w:rPr>
        <w:t>บางแห่งยังไม่สามารถดำเนินการออกข้อบัญญัติ/เทศบัญญัติได้ตามตัวชี</w:t>
      </w:r>
      <w:r w:rsidR="001C66F9">
        <w:rPr>
          <w:rFonts w:ascii="TH SarabunIT๙" w:hAnsi="TH SarabunIT๙" w:cs="TH SarabunIT๙"/>
          <w:sz w:val="32"/>
          <w:szCs w:val="32"/>
          <w:cs/>
        </w:rPr>
        <w:t>้วัดที่กรมส่งเสริม</w:t>
      </w:r>
      <w:r w:rsidR="001C66F9" w:rsidRPr="001C66F9">
        <w:rPr>
          <w:rFonts w:ascii="TH SarabunIT๙" w:hAnsi="TH SarabunIT๙" w:cs="TH SarabunIT๙"/>
          <w:sz w:val="32"/>
          <w:szCs w:val="32"/>
          <w:cs/>
        </w:rPr>
        <w:t>การปกครองท้องถิ่นกำหนด รวมถึงการควบคุมและบังคับใช้กฎหมายยังไม่มีประสิทธิภาพ  ทั้งนี้ สำนักงานส่งเสริมการปกครองท้องถิ่นจังหวัดได้มีการเน้นย้ำในการประชุมประจำจังหวัด และการประชุมผู้บริหารองค์กรปกครองส่วนท้องถิ่น โดยกำหนดเป็นนโยบายในการออกข้อบัญญัติ/เทศบัญญัติ เรื่อง การควบคุมการเลี้ยงหรือปล่อยสัตว์</w:t>
      </w:r>
      <w:r w:rsidR="00AE4B1A">
        <w:rPr>
          <w:rFonts w:ascii="TH SarabunIT๙" w:hAnsi="TH SarabunIT๙" w:cs="TH SarabunIT๙" w:hint="cs"/>
          <w:sz w:val="32"/>
          <w:szCs w:val="32"/>
          <w:cs/>
        </w:rPr>
        <w:t xml:space="preserve">          </w:t>
      </w:r>
      <w:r w:rsidR="001C66F9" w:rsidRPr="001C66F9">
        <w:rPr>
          <w:rFonts w:ascii="TH SarabunIT๙" w:hAnsi="TH SarabunIT๙" w:cs="TH SarabunIT๙"/>
          <w:sz w:val="32"/>
          <w:szCs w:val="32"/>
          <w:cs/>
        </w:rPr>
        <w:t>เป็นตัวชี้วัดประกอบการประเมินผลงาน สำหรับองค์กรปกครองส่ว</w:t>
      </w:r>
      <w:r w:rsidR="00AE4B1A">
        <w:rPr>
          <w:rFonts w:ascii="TH SarabunIT๙" w:hAnsi="TH SarabunIT๙" w:cs="TH SarabunIT๙"/>
          <w:sz w:val="32"/>
          <w:szCs w:val="32"/>
          <w:cs/>
        </w:rPr>
        <w:t>นท้องถิ่นที่ขอรับประเมิน</w:t>
      </w:r>
      <w:r w:rsidR="001C66F9" w:rsidRPr="001C66F9">
        <w:rPr>
          <w:rFonts w:ascii="TH SarabunIT๙" w:hAnsi="TH SarabunIT๙" w:cs="TH SarabunIT๙"/>
          <w:sz w:val="32"/>
          <w:szCs w:val="32"/>
          <w:cs/>
        </w:rPr>
        <w:t xml:space="preserve">เงินรางวัลประจำปี และกำชับให้ท้องถิ่นอำเภอกำกับดูแล และแนะนำแนวทางการพิจารณาออกข้อบัญญัติ/เทศบัญญัติ เรื่อง </w:t>
      </w:r>
      <w:r w:rsidR="00AE4B1A">
        <w:rPr>
          <w:rFonts w:ascii="TH SarabunIT๙" w:hAnsi="TH SarabunIT๙" w:cs="TH SarabunIT๙" w:hint="cs"/>
          <w:sz w:val="32"/>
          <w:szCs w:val="32"/>
          <w:cs/>
        </w:rPr>
        <w:t xml:space="preserve">    </w:t>
      </w:r>
      <w:r w:rsidR="001C66F9" w:rsidRPr="001C66F9">
        <w:rPr>
          <w:rFonts w:ascii="TH SarabunIT๙" w:hAnsi="TH SarabunIT๙" w:cs="TH SarabunIT๙"/>
          <w:sz w:val="32"/>
          <w:szCs w:val="32"/>
          <w:cs/>
        </w:rPr>
        <w:t>การควบคุมการเลี้ยงหรือปล่อยสัตว์ให้ครบทุกแห่ง เพื่อให้การดำเนินการตามมาตรการเร่งรัดการกำจัดโรค</w:t>
      </w:r>
      <w:r w:rsidR="00AE4B1A">
        <w:rPr>
          <w:rFonts w:ascii="TH SarabunIT๙" w:hAnsi="TH SarabunIT๙" w:cs="TH SarabunIT๙" w:hint="cs"/>
          <w:sz w:val="32"/>
          <w:szCs w:val="32"/>
          <w:cs/>
        </w:rPr>
        <w:t xml:space="preserve">   </w:t>
      </w:r>
      <w:r w:rsidR="001C66F9" w:rsidRPr="001C66F9">
        <w:rPr>
          <w:rFonts w:ascii="TH SarabunIT๙" w:hAnsi="TH SarabunIT๙" w:cs="TH SarabunIT๙"/>
          <w:sz w:val="32"/>
          <w:szCs w:val="32"/>
          <w:cs/>
        </w:rPr>
        <w:t>พิษสุนัขบ้าภายใต้โครงการสัตว์ปลอดโรค คนปลอดภัย จากโรคพิษสุนัขบ้าฯ เป็นไปตามเป้าหมาย</w:t>
      </w:r>
    </w:p>
    <w:p w14:paraId="089EC666" w14:textId="113374F7" w:rsidR="00402D19" w:rsidRPr="00463155" w:rsidRDefault="00AE4B1A" w:rsidP="00AB24D1">
      <w:pPr>
        <w:tabs>
          <w:tab w:val="left" w:pos="426"/>
          <w:tab w:val="left" w:pos="993"/>
          <w:tab w:val="left" w:pos="1276"/>
          <w:tab w:val="left" w:pos="1559"/>
          <w:tab w:val="left" w:pos="1985"/>
          <w:tab w:val="left" w:pos="2268"/>
          <w:tab w:val="left" w:pos="2552"/>
        </w:tabs>
        <w:spacing w:after="0" w:line="240" w:lineRule="auto"/>
        <w:jc w:val="thaiDistribute"/>
        <w:rPr>
          <w:rFonts w:ascii="TH SarabunIT๙" w:hAnsi="TH SarabunIT๙" w:cs="TH SarabunIT๙"/>
          <w:sz w:val="24"/>
          <w:szCs w:val="32"/>
        </w:rPr>
      </w:pPr>
      <w:r>
        <w:rPr>
          <w:rFonts w:ascii="TH SarabunIT๙" w:hAnsi="TH SarabunIT๙" w:cs="TH SarabunIT๙"/>
          <w:sz w:val="32"/>
          <w:szCs w:val="32"/>
          <w:cs/>
        </w:rPr>
        <w:tab/>
      </w:r>
      <w:r>
        <w:rPr>
          <w:rFonts w:ascii="TH SarabunIT๙" w:hAnsi="TH SarabunIT๙" w:cs="TH SarabunIT๙"/>
          <w:sz w:val="32"/>
          <w:szCs w:val="32"/>
          <w:cs/>
        </w:rPr>
        <w:tab/>
      </w:r>
      <w:r w:rsidR="001C66F9" w:rsidRPr="001C66F9">
        <w:rPr>
          <w:rFonts w:ascii="TH SarabunIT๙" w:hAnsi="TH SarabunIT๙" w:cs="TH SarabunIT๙"/>
          <w:sz w:val="32"/>
          <w:szCs w:val="32"/>
          <w:cs/>
        </w:rPr>
        <w:t>ผู้ตรวจราชการกระทรวงมหาดไทยรายงานผลการตรวจติดตามเพิ่มเติมว่า องค์กรปกครอง</w:t>
      </w:r>
      <w:r>
        <w:rPr>
          <w:rFonts w:ascii="TH SarabunIT๙" w:hAnsi="TH SarabunIT๙" w:cs="TH SarabunIT๙" w:hint="cs"/>
          <w:sz w:val="32"/>
          <w:szCs w:val="32"/>
          <w:cs/>
        </w:rPr>
        <w:t xml:space="preserve">        </w:t>
      </w:r>
      <w:r w:rsidR="001C66F9" w:rsidRPr="001C66F9">
        <w:rPr>
          <w:rFonts w:ascii="TH SarabunIT๙" w:hAnsi="TH SarabunIT๙" w:cs="TH SarabunIT๙"/>
          <w:sz w:val="32"/>
          <w:szCs w:val="32"/>
          <w:cs/>
        </w:rPr>
        <w:t>ส่วนท้องถิ่นได้ดำเนินการออกข้อบัญญัติ/เทศบัญญัติแล้ว เป็นจำนวน 6,291 แห่ง จากจำนวนองค์กรปกครองส่วนท้องถิ่นทั้งหมด 7,848 แห่ง คิดเป็นร้อยละ 80.94 ของจำนวนองค์กรปกครองส่วนท้องถิ่นทั้งหมด       ซึ่งจังหวัดที่มีผลการดำเนินการครบทุกแห่งแล้วมีจำนวน ๓๑ จังหวัด ได้แก่ จังหวัดสระบุรี ลพบุรี พระนครศรีอยุธยา ชัยนาท สิงห์บุรี อ่างทอง นนทบุรี ปทุมธานี นครปฐม สมุทรสาคร สมุทรสงคราม ยะลา หนองคาย หนองบัวลำภู อุดรธานี นครพนม มุกดาหาร ร้อยเอ็ด กาฬสินธุ์ มหาสารคาม พะเยา น่าน เพชรบูรณ์ ตรัง พังงา ภูเก็ต สตูล ชัยภูมิ บุรีรัมย์ ชลบุรี และระยอง และสำหรับจังหวัดที่มีผลการดำเนินการ</w:t>
      </w:r>
      <w:r>
        <w:rPr>
          <w:rFonts w:ascii="TH SarabunIT๙" w:hAnsi="TH SarabunIT๙" w:cs="TH SarabunIT๙" w:hint="cs"/>
          <w:sz w:val="32"/>
          <w:szCs w:val="32"/>
          <w:cs/>
        </w:rPr>
        <w:t xml:space="preserve">   </w:t>
      </w:r>
      <w:r w:rsidR="001C66F9" w:rsidRPr="001C66F9">
        <w:rPr>
          <w:rFonts w:ascii="TH SarabunIT๙" w:hAnsi="TH SarabunIT๙" w:cs="TH SarabunIT๙"/>
          <w:sz w:val="32"/>
          <w:szCs w:val="32"/>
          <w:cs/>
        </w:rPr>
        <w:t>ไม่ครบทุกแห่ง ขณะนี้อยู่ระหว่างการเร่งรัดให้องค์กรปกครองส่วนท้องถิ่นออกข้อบัญญัติ/เทศบัญญัติเพิ่มเติม</w:t>
      </w:r>
    </w:p>
    <w:p w14:paraId="4E2DFF83" w14:textId="69B502D7" w:rsidR="00402D19" w:rsidRPr="006F0973" w:rsidRDefault="00402D19" w:rsidP="00AB24D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sidRPr="006F0973">
        <w:rPr>
          <w:rFonts w:ascii="TH SarabunIT๙" w:hAnsi="TH SarabunIT๙" w:cs="TH SarabunIT๙" w:hint="cs"/>
          <w:b/>
          <w:bCs/>
          <w:sz w:val="32"/>
          <w:szCs w:val="32"/>
          <w:cs/>
        </w:rPr>
        <w:tab/>
        <w:t>1.8</w:t>
      </w:r>
      <w:r w:rsidRPr="006F0973">
        <w:rPr>
          <w:rFonts w:ascii="TH SarabunIT๙" w:hAnsi="TH SarabunIT๙" w:cs="TH SarabunIT๙"/>
          <w:b/>
          <w:bCs/>
          <w:sz w:val="32"/>
          <w:szCs w:val="32"/>
          <w:cs/>
        </w:rPr>
        <w:tab/>
      </w:r>
      <w:r w:rsidR="00AE4B1A" w:rsidRPr="00AE4B1A">
        <w:rPr>
          <w:rFonts w:ascii="TH SarabunIT๙" w:hAnsi="TH SarabunIT๙" w:cs="TH SarabunIT๙"/>
          <w:b/>
          <w:bCs/>
          <w:sz w:val="32"/>
          <w:szCs w:val="32"/>
          <w:cs/>
        </w:rPr>
        <w:t>การนำเข้าข้อมูลในระบบฐานข้อมูลโรคพิษสุนัขบ้าหนึ่งเดียว (</w:t>
      </w:r>
      <w:r w:rsidR="00AE4B1A" w:rsidRPr="00AE4B1A">
        <w:rPr>
          <w:rFonts w:ascii="TH SarabunIT๙" w:hAnsi="TH SarabunIT๙" w:cs="TH SarabunIT๙"/>
          <w:b/>
          <w:bCs/>
          <w:sz w:val="32"/>
          <w:szCs w:val="32"/>
        </w:rPr>
        <w:t>Rabies One Data)</w:t>
      </w:r>
    </w:p>
    <w:p w14:paraId="55B010DE" w14:textId="054D158D" w:rsidR="00402D19" w:rsidRDefault="00402D19" w:rsidP="00AB24D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r w:rsidRPr="006F0973">
        <w:rPr>
          <w:rFonts w:ascii="TH SarabunIT๙" w:hAnsi="TH SarabunIT๙" w:cs="TH SarabunIT๙"/>
          <w:sz w:val="32"/>
          <w:szCs w:val="32"/>
        </w:rPr>
        <w:tab/>
      </w:r>
      <w:r w:rsidR="00530383">
        <w:rPr>
          <w:rFonts w:ascii="TH SarabunIT๙" w:hAnsi="TH SarabunIT๙" w:cs="TH SarabunIT๙"/>
          <w:sz w:val="32"/>
          <w:szCs w:val="32"/>
          <w:cs/>
        </w:rPr>
        <w:tab/>
      </w:r>
      <w:r w:rsidR="00AE4B1A" w:rsidRPr="00AE4B1A">
        <w:rPr>
          <w:rFonts w:ascii="TH SarabunIT๙" w:hAnsi="TH SarabunIT๙" w:cs="TH SarabunIT๙"/>
          <w:sz w:val="32"/>
          <w:szCs w:val="32"/>
          <w:cs/>
        </w:rPr>
        <w:t>จากการตรวจติดตามของผู้ตรวจราชการสำนักนายกรั</w:t>
      </w:r>
      <w:r w:rsidR="00AE4B1A">
        <w:rPr>
          <w:rFonts w:ascii="TH SarabunIT๙" w:hAnsi="TH SarabunIT๙" w:cs="TH SarabunIT๙"/>
          <w:sz w:val="32"/>
          <w:szCs w:val="32"/>
          <w:cs/>
        </w:rPr>
        <w:t>ฐมนตรี พบว่า องค์กรปกครอง</w:t>
      </w:r>
      <w:r w:rsidR="00AE4B1A" w:rsidRPr="00AE4B1A">
        <w:rPr>
          <w:rFonts w:ascii="TH SarabunIT๙" w:hAnsi="TH SarabunIT๙" w:cs="TH SarabunIT๙"/>
          <w:sz w:val="32"/>
          <w:szCs w:val="32"/>
          <w:cs/>
        </w:rPr>
        <w:t>ส่วนท้องถิ่น</w:t>
      </w:r>
      <w:r w:rsidR="00AE4B1A">
        <w:rPr>
          <w:rFonts w:ascii="TH SarabunIT๙" w:hAnsi="TH SarabunIT๙" w:cs="TH SarabunIT๙" w:hint="cs"/>
          <w:sz w:val="32"/>
          <w:szCs w:val="32"/>
          <w:cs/>
        </w:rPr>
        <w:t xml:space="preserve">  </w:t>
      </w:r>
      <w:r w:rsidR="00AE4B1A" w:rsidRPr="00AE4B1A">
        <w:rPr>
          <w:rFonts w:ascii="TH SarabunIT๙" w:hAnsi="TH SarabunIT๙" w:cs="TH SarabunIT๙"/>
          <w:sz w:val="32"/>
          <w:szCs w:val="32"/>
          <w:cs/>
        </w:rPr>
        <w:t>ส่วนใหญ่อยู่ระหว่างรวบรวมข้อมูลทะเบียนสุนัขและแมวเพื่อนำเข้าระบบฐานข้อมูลโรคพิษสุนัขบ้าหนึ่งเดียว (</w:t>
      </w:r>
      <w:r w:rsidR="00AE4B1A" w:rsidRPr="00AE4B1A">
        <w:rPr>
          <w:rFonts w:ascii="TH SarabunIT๙" w:hAnsi="TH SarabunIT๙" w:cs="TH SarabunIT๙"/>
          <w:sz w:val="32"/>
          <w:szCs w:val="32"/>
        </w:rPr>
        <w:t xml:space="preserve">Rabies One Data) </w:t>
      </w:r>
      <w:r w:rsidR="00AE4B1A" w:rsidRPr="00AE4B1A">
        <w:rPr>
          <w:rFonts w:ascii="TH SarabunIT๙" w:hAnsi="TH SarabunIT๙" w:cs="TH SarabunIT๙"/>
          <w:sz w:val="32"/>
          <w:szCs w:val="32"/>
          <w:cs/>
        </w:rPr>
        <w:t>อย่างไรก็ตาม องค์กรปกครองส่วนท้องถิ่นบางแห่งไม่สามารถนำข้อมูลเข้าสู่ระบบฐานข้อมูลโรคพิษสุนัขบ้าหนึ่งเดียว (</w:t>
      </w:r>
      <w:r w:rsidR="00AE4B1A" w:rsidRPr="00AE4B1A">
        <w:rPr>
          <w:rFonts w:ascii="TH SarabunIT๙" w:hAnsi="TH SarabunIT๙" w:cs="TH SarabunIT๙"/>
          <w:sz w:val="32"/>
          <w:szCs w:val="32"/>
        </w:rPr>
        <w:t xml:space="preserve">Rabies One Data) </w:t>
      </w:r>
      <w:r w:rsidR="00AE4B1A" w:rsidRPr="00AE4B1A">
        <w:rPr>
          <w:rFonts w:ascii="TH SarabunIT๙" w:hAnsi="TH SarabunIT๙" w:cs="TH SarabunIT๙"/>
          <w:sz w:val="32"/>
          <w:szCs w:val="32"/>
          <w:cs/>
        </w:rPr>
        <w:t>ได้ เนื่องจากพบปัญหาเกี่ยวกับการใช้งานระบบ ซึ่งมีขั้นตอนซับซ้อนยุ่งยาก เป็นโปรแกรมใหม่ที่ผู้ปฏิบัติงานยังขาดความรู้ความเข้าใจในการนำเข้าข</w:t>
      </w:r>
      <w:r w:rsidR="00AE4B1A">
        <w:rPr>
          <w:rFonts w:ascii="TH SarabunIT๙" w:hAnsi="TH SarabunIT๙" w:cs="TH SarabunIT๙"/>
          <w:sz w:val="32"/>
          <w:szCs w:val="32"/>
          <w:cs/>
        </w:rPr>
        <w:t>้อมูล</w:t>
      </w:r>
      <w:r w:rsidR="00AE4B1A">
        <w:rPr>
          <w:rFonts w:ascii="TH SarabunIT๙" w:hAnsi="TH SarabunIT๙" w:cs="TH SarabunIT๙" w:hint="cs"/>
          <w:sz w:val="32"/>
          <w:szCs w:val="32"/>
          <w:cs/>
        </w:rPr>
        <w:t xml:space="preserve"> </w:t>
      </w:r>
      <w:r w:rsidR="00AE4B1A" w:rsidRPr="00AE4B1A">
        <w:rPr>
          <w:rFonts w:ascii="TH SarabunIT๙" w:hAnsi="TH SarabunIT๙" w:cs="TH SarabunIT๙"/>
          <w:sz w:val="32"/>
          <w:szCs w:val="32"/>
          <w:cs/>
        </w:rPr>
        <w:t>คู่มือแนวทางการใช้งานไม่ชัดเจน ทำให้มีความสับสนในการบันทึกข้อมูล ขาดการซักซ้อมทำความเข้าใจเกี่ยวกับ</w:t>
      </w:r>
      <w:r w:rsidR="00AE4B1A">
        <w:rPr>
          <w:rFonts w:ascii="TH SarabunIT๙" w:hAnsi="TH SarabunIT๙" w:cs="TH SarabunIT๙" w:hint="cs"/>
          <w:sz w:val="32"/>
          <w:szCs w:val="32"/>
          <w:cs/>
        </w:rPr>
        <w:t xml:space="preserve">  </w:t>
      </w:r>
      <w:r w:rsidR="00AE4B1A" w:rsidRPr="00AE4B1A">
        <w:rPr>
          <w:rFonts w:ascii="TH SarabunIT๙" w:hAnsi="TH SarabunIT๙" w:cs="TH SarabunIT๙"/>
          <w:sz w:val="32"/>
          <w:szCs w:val="32"/>
          <w:cs/>
        </w:rPr>
        <w:t>การนำเข้าข้อมูลในระบบ และไม่สามารถติดต่อผู้ประสานงานได้ อีกทั้งผู้ใช้งานในบางแห่งไม่มีความรู้         ด้านเทคโนโลยีจึงเกิดปัญหาความล่าช้าในการนำเข้าข้อมูลเข้าสู่ระบบ ประกอบกับสถานการณ์การแพร่ระบาดของโรคติดเชื้อไวรัสโค</w:t>
      </w:r>
      <w:proofErr w:type="spellStart"/>
      <w:r w:rsidR="00AE4B1A" w:rsidRPr="00AE4B1A">
        <w:rPr>
          <w:rFonts w:ascii="TH SarabunIT๙" w:hAnsi="TH SarabunIT๙" w:cs="TH SarabunIT๙"/>
          <w:sz w:val="32"/>
          <w:szCs w:val="32"/>
          <w:cs/>
        </w:rPr>
        <w:t>โร</w:t>
      </w:r>
      <w:proofErr w:type="spellEnd"/>
      <w:r w:rsidR="00AE4B1A" w:rsidRPr="00AE4B1A">
        <w:rPr>
          <w:rFonts w:ascii="TH SarabunIT๙" w:hAnsi="TH SarabunIT๙" w:cs="TH SarabunIT๙"/>
          <w:sz w:val="32"/>
          <w:szCs w:val="32"/>
          <w:cs/>
        </w:rPr>
        <w:t>นา 2019 (โควิด - 19) ในช่วงที่ผ่านมา เจ้าหน้าที่กองสาธารณสุขขององค์กร</w:t>
      </w:r>
      <w:r w:rsidR="00AE4B1A" w:rsidRPr="00AE4B1A">
        <w:rPr>
          <w:rFonts w:ascii="TH SarabunIT๙" w:hAnsi="TH SarabunIT๙" w:cs="TH SarabunIT๙"/>
          <w:sz w:val="32"/>
          <w:szCs w:val="32"/>
          <w:cs/>
        </w:rPr>
        <w:lastRenderedPageBreak/>
        <w:t>ปกครองส่วนท้องถิ่นต้องเร่งดำเนินการตามนโยบายการป้องกันโรคติดเชื้อฯ ทำให้ไ</w:t>
      </w:r>
      <w:r w:rsidR="00AE4B1A">
        <w:rPr>
          <w:rFonts w:ascii="TH SarabunIT๙" w:hAnsi="TH SarabunIT๙" w:cs="TH SarabunIT๙"/>
          <w:sz w:val="32"/>
          <w:szCs w:val="32"/>
          <w:cs/>
        </w:rPr>
        <w:t>ม่สามารถดำเนินการนำเข้าข้อมูล</w:t>
      </w:r>
      <w:r w:rsidR="00AE4B1A" w:rsidRPr="00AE4B1A">
        <w:rPr>
          <w:rFonts w:ascii="TH SarabunIT๙" w:hAnsi="TH SarabunIT๙" w:cs="TH SarabunIT๙"/>
          <w:sz w:val="32"/>
          <w:szCs w:val="32"/>
          <w:cs/>
        </w:rPr>
        <w:t>ในฐานข้อมูลโรคพิษสุนัขบ้าหนึ่งเดียวได้ทันตามกำหนด</w:t>
      </w:r>
    </w:p>
    <w:p w14:paraId="56754E39" w14:textId="0C3E8D18" w:rsidR="00AE4B1A" w:rsidRPr="006F0973" w:rsidRDefault="00887B7D" w:rsidP="00D0038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Pr>
          <w:rFonts w:ascii="TH SarabunIT๙" w:hAnsi="TH SarabunIT๙" w:cs="TH SarabunIT๙" w:hint="cs"/>
          <w:b/>
          <w:bCs/>
          <w:sz w:val="32"/>
          <w:szCs w:val="32"/>
          <w:cs/>
        </w:rPr>
        <w:tab/>
        <w:t>1.๙</w:t>
      </w:r>
      <w:r w:rsidR="00AE4B1A" w:rsidRPr="006F0973">
        <w:rPr>
          <w:rFonts w:ascii="TH SarabunIT๙" w:hAnsi="TH SarabunIT๙" w:cs="TH SarabunIT๙"/>
          <w:b/>
          <w:bCs/>
          <w:sz w:val="32"/>
          <w:szCs w:val="32"/>
          <w:cs/>
        </w:rPr>
        <w:tab/>
      </w:r>
      <w:r w:rsidRPr="00887B7D">
        <w:rPr>
          <w:rFonts w:ascii="TH SarabunIT๙" w:hAnsi="TH SarabunIT๙" w:cs="TH SarabunIT๙"/>
          <w:b/>
          <w:bCs/>
          <w:sz w:val="32"/>
          <w:szCs w:val="32"/>
          <w:cs/>
        </w:rPr>
        <w:t>การจัดตั้งศูนย์สงเคราะห์สัตว์จรจัด ตามแนวทางของกรมส่งเสริมการปกครองท้องถิ่น</w:t>
      </w:r>
    </w:p>
    <w:p w14:paraId="2F39FAAA" w14:textId="10861FAD" w:rsidR="00887B7D" w:rsidRPr="00887B7D" w:rsidRDefault="00AE4B1A" w:rsidP="00AB24D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sidRPr="006F0973">
        <w:rPr>
          <w:rFonts w:ascii="TH SarabunIT๙" w:hAnsi="TH SarabunIT๙" w:cs="TH SarabunIT๙"/>
          <w:sz w:val="32"/>
          <w:szCs w:val="32"/>
        </w:rPr>
        <w:tab/>
      </w:r>
      <w:r>
        <w:rPr>
          <w:rFonts w:ascii="TH SarabunIT๙" w:hAnsi="TH SarabunIT๙" w:cs="TH SarabunIT๙"/>
          <w:sz w:val="32"/>
          <w:szCs w:val="32"/>
          <w:cs/>
        </w:rPr>
        <w:tab/>
      </w:r>
      <w:r w:rsidR="00887B7D" w:rsidRPr="00887B7D">
        <w:rPr>
          <w:rFonts w:ascii="TH SarabunIT๙" w:hAnsi="TH SarabunIT๙" w:cs="TH SarabunIT๙"/>
          <w:sz w:val="32"/>
          <w:szCs w:val="32"/>
          <w:cs/>
        </w:rPr>
        <w:t>จากการตรวจติดตามของผู้ตรวจราชการสำนักนายกรัฐมนตรี พบว่า จังหวัดส่วนใหญ่ได้มีการขับเคลื่อนเพื่อจัดตั้งศูนย์สงเคราะห์สัตว์จรจัดตามแนวทางของกรมส่งเสริมการปกครองท้องถิ่น องค์กรปกครองส่วนท้องถิ่นได้ดำเนินการเร่งรัดให้มีการจัดตั้งสถานสงเคราะห์สัตว์ ตามพระราชบัญญัติป้องกันการทารุณและจัดสวัสดิการสัตว์ พ.ศ. ๒๕๕๗ เพื่อให้สัตว์จรจัด หรือสัตว์ที่เจ้าของปล่อยทิ้งได้มีที่อยู่อาศัย ไม่ไปสร้าง</w:t>
      </w:r>
      <w:r w:rsidR="00887B7D">
        <w:rPr>
          <w:rFonts w:ascii="TH SarabunIT๙" w:hAnsi="TH SarabunIT๙" w:cs="TH SarabunIT๙" w:hint="cs"/>
          <w:sz w:val="32"/>
          <w:szCs w:val="32"/>
          <w:cs/>
        </w:rPr>
        <w:t xml:space="preserve">      </w:t>
      </w:r>
      <w:r w:rsidR="00887B7D" w:rsidRPr="00887B7D">
        <w:rPr>
          <w:rFonts w:ascii="TH SarabunIT๙" w:hAnsi="TH SarabunIT๙" w:cs="TH SarabunIT๙"/>
          <w:sz w:val="32"/>
          <w:szCs w:val="32"/>
          <w:cs/>
        </w:rPr>
        <w:t>ความเดือดร้อนหรือความรำคาญแก่ผู้อื่น ซึ่งหลายจังหวัดอยู่ระหว่างดำเนินการจัดตั้ง/ก่อสร้างเพิ่มเติม      สถานสงเคราะห์สัตว์จรจัด หรือกำลังอยู่ระหว่างการขอใช้พื้นที่ก่อสร้างและการดำเนินการสร้างความรับรู้          ความเข้าใจแก่ประชาชนรอบพื้นที่ก่อสร้าง  อย่างไรก็ตาม หลายพื้นที่ยังไม่สามารถจัดตั้งศูนย์พักพิงสัตว์จรจัดในจังหวัด เนื่องจากไม่มีสถานที่เหมาะสม ขาดงบประมาณในการดำเนินการ และประชาชนไม่ต้องการให้จัดตั้งศูนย์สงเคราะห์สัตว์จรจัดเนื่องจากปัญหาเรื่องเสียงและกลิ่นที่อาจก่อให้เกิดความรำคาญกับผู้ที่พักอาศัยอยู่ในบริเวณใกล้เคียง ทั้งนี้ บางจังหวัดแม้มีการจัดตั้งศูนย์พักพิงสัตว์จรจัด แต่ก็ยังไม่เพียงพอสำหรับรองรับปริมาณสัตว์จรจัดที่เพิ่มมากขึ้น</w:t>
      </w:r>
      <w:r w:rsidR="00887B7D" w:rsidRPr="00887B7D">
        <w:rPr>
          <w:rFonts w:ascii="TH SarabunIT๙" w:hAnsi="TH SarabunIT๙" w:cs="TH SarabunIT๙"/>
          <w:sz w:val="32"/>
          <w:szCs w:val="32"/>
          <w:cs/>
        </w:rPr>
        <w:tab/>
      </w:r>
    </w:p>
    <w:p w14:paraId="7191C812" w14:textId="5687C8DF" w:rsidR="00AE4B1A" w:rsidRDefault="00887B7D" w:rsidP="00AB24D1">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r>
        <w:rPr>
          <w:rFonts w:ascii="TH SarabunIT๙" w:hAnsi="TH SarabunIT๙" w:cs="TH SarabunIT๙"/>
          <w:sz w:val="32"/>
          <w:szCs w:val="32"/>
          <w:cs/>
        </w:rPr>
        <w:tab/>
      </w:r>
      <w:r>
        <w:rPr>
          <w:rFonts w:ascii="TH SarabunIT๙" w:hAnsi="TH SarabunIT๙" w:cs="TH SarabunIT๙"/>
          <w:sz w:val="32"/>
          <w:szCs w:val="32"/>
          <w:cs/>
        </w:rPr>
        <w:tab/>
      </w:r>
      <w:r w:rsidRPr="00AB24D1">
        <w:rPr>
          <w:rFonts w:ascii="TH SarabunIT๙" w:hAnsi="TH SarabunIT๙" w:cs="TH SarabunIT๙"/>
          <w:spacing w:val="-6"/>
          <w:sz w:val="32"/>
          <w:szCs w:val="32"/>
          <w:cs/>
        </w:rPr>
        <w:t>ผู้ตรวจราชการกระทรวงมหาดไทยรายงานผลการตรวจติดตามเพิ่มเติมว่า การจัดตั้งศูนย์สงเคราะห์สัตว์</w:t>
      </w:r>
      <w:r w:rsidRPr="00887B7D">
        <w:rPr>
          <w:rFonts w:ascii="TH SarabunIT๙" w:hAnsi="TH SarabunIT๙" w:cs="TH SarabunIT๙"/>
          <w:sz w:val="32"/>
          <w:szCs w:val="32"/>
          <w:cs/>
        </w:rPr>
        <w:t>ในระดับจังหวัดต้องพิจารณาความพร้อมให้ครบทุกด้</w:t>
      </w:r>
      <w:r>
        <w:rPr>
          <w:rFonts w:ascii="TH SarabunIT๙" w:hAnsi="TH SarabunIT๙" w:cs="TH SarabunIT๙"/>
          <w:sz w:val="32"/>
          <w:szCs w:val="32"/>
          <w:cs/>
        </w:rPr>
        <w:t>าน โดยเฉพาะการบริหารจัดการ</w:t>
      </w:r>
      <w:r w:rsidRPr="00887B7D">
        <w:rPr>
          <w:rFonts w:ascii="TH SarabunIT๙" w:hAnsi="TH SarabunIT๙" w:cs="TH SarabunIT๙"/>
          <w:sz w:val="32"/>
          <w:szCs w:val="32"/>
          <w:cs/>
        </w:rPr>
        <w:t xml:space="preserve">สัตว์จรจัดในระยะยาว </w:t>
      </w:r>
      <w:r w:rsidR="00AB24D1">
        <w:rPr>
          <w:rFonts w:ascii="TH SarabunIT๙" w:hAnsi="TH SarabunIT๙" w:cs="TH SarabunIT๙" w:hint="cs"/>
          <w:sz w:val="32"/>
          <w:szCs w:val="32"/>
          <w:cs/>
        </w:rPr>
        <w:t xml:space="preserve">  </w:t>
      </w:r>
      <w:r w:rsidRPr="00887B7D">
        <w:rPr>
          <w:rFonts w:ascii="TH SarabunIT๙" w:hAnsi="TH SarabunIT๙" w:cs="TH SarabunIT๙"/>
          <w:sz w:val="32"/>
          <w:szCs w:val="32"/>
          <w:cs/>
        </w:rPr>
        <w:t>ทั้งความพร้อมของเจ้าภาพและงบประมาณ เจ้าหน้าที่ผู้ดูแล ก</w:t>
      </w:r>
      <w:r>
        <w:rPr>
          <w:rFonts w:ascii="TH SarabunIT๙" w:hAnsi="TH SarabunIT๙" w:cs="TH SarabunIT๙"/>
          <w:sz w:val="32"/>
          <w:szCs w:val="32"/>
          <w:cs/>
        </w:rPr>
        <w:t>ารบริหารจัดการ</w:t>
      </w:r>
      <w:r w:rsidRPr="00887B7D">
        <w:rPr>
          <w:rFonts w:ascii="TH SarabunIT๙" w:hAnsi="TH SarabunIT๙" w:cs="TH SarabunIT๙"/>
          <w:sz w:val="32"/>
          <w:szCs w:val="32"/>
          <w:cs/>
        </w:rPr>
        <w:t>ศูนย์สงเคราะห์สัตว์จรจัด</w:t>
      </w:r>
      <w:r w:rsidR="00AF5AFF">
        <w:rPr>
          <w:rFonts w:ascii="TH SarabunIT๙" w:hAnsi="TH SarabunIT๙" w:cs="TH SarabunIT๙" w:hint="cs"/>
          <w:sz w:val="32"/>
          <w:szCs w:val="32"/>
          <w:cs/>
        </w:rPr>
        <w:t xml:space="preserve">    </w:t>
      </w:r>
      <w:r w:rsidRPr="00887B7D">
        <w:rPr>
          <w:rFonts w:ascii="TH SarabunIT๙" w:hAnsi="TH SarabunIT๙" w:cs="TH SarabunIT๙"/>
          <w:sz w:val="32"/>
          <w:szCs w:val="32"/>
          <w:cs/>
        </w:rPr>
        <w:t>การดูแลสัตว์ และต้องไม่รบกวนต่อประชาชน ฯลฯ โดยที่องค์การบริหารส่วนจังหวัดส่วนใหญ่ยังให้ความสำคัญในการแก้ไขปัญหาสัตว์จรจัดน้อย จึงยังไม่ได้รับควา</w:t>
      </w:r>
      <w:r w:rsidR="00AF5AFF">
        <w:rPr>
          <w:rFonts w:ascii="TH SarabunIT๙" w:hAnsi="TH SarabunIT๙" w:cs="TH SarabunIT๙"/>
          <w:sz w:val="32"/>
          <w:szCs w:val="32"/>
          <w:cs/>
        </w:rPr>
        <w:t>มร่วมมือผลักดันจัดตั้ง</w:t>
      </w:r>
      <w:r w:rsidRPr="00887B7D">
        <w:rPr>
          <w:rFonts w:ascii="TH SarabunIT๙" w:hAnsi="TH SarabunIT๙" w:cs="TH SarabunIT๙"/>
          <w:sz w:val="32"/>
          <w:szCs w:val="32"/>
          <w:cs/>
        </w:rPr>
        <w:t>ศูนย์สงเคราะห์สัตว์ระดับจังหวัดเท่าที่ควร จึงมีข้อเสนอแนะว่า จังหวัดที่ยังไม่ไ</w:t>
      </w:r>
      <w:r w:rsidR="00AF5AFF">
        <w:rPr>
          <w:rFonts w:ascii="TH SarabunIT๙" w:hAnsi="TH SarabunIT๙" w:cs="TH SarabunIT๙"/>
          <w:sz w:val="32"/>
          <w:szCs w:val="32"/>
          <w:cs/>
        </w:rPr>
        <w:t>ด้ดำเนินการจัดตั้ง</w:t>
      </w:r>
      <w:r w:rsidRPr="00887B7D">
        <w:rPr>
          <w:rFonts w:ascii="TH SarabunIT๙" w:hAnsi="TH SarabunIT๙" w:cs="TH SarabunIT๙"/>
          <w:sz w:val="32"/>
          <w:szCs w:val="32"/>
          <w:cs/>
        </w:rPr>
        <w:t>ศูนย์สงเคราะห์สัตว์จรจัด ควรเตรียมการวางแผนงานและประสานองค์กรปกครองส่วนท้องถิ่นที่มีความพร้อม เพื่อเตรียมวางกระบวนการและขั้นตอนการจัดตั้งศูนย์สงเคราะห์สัตว์จรจัด โดยอาจจัดตั้งคณะทำงานประกอบด้วย สำนักงานธนารักษ์พื้นที่จังหวัด สำนักงานส่งเสริมการปกคร</w:t>
      </w:r>
      <w:r w:rsidR="00AF5AFF">
        <w:rPr>
          <w:rFonts w:ascii="TH SarabunIT๙" w:hAnsi="TH SarabunIT๙" w:cs="TH SarabunIT๙"/>
          <w:sz w:val="32"/>
          <w:szCs w:val="32"/>
          <w:cs/>
        </w:rPr>
        <w:t>องท้องถิ่นจังหวัด สำนักงาน</w:t>
      </w:r>
      <w:r w:rsidRPr="00887B7D">
        <w:rPr>
          <w:rFonts w:ascii="TH SarabunIT๙" w:hAnsi="TH SarabunIT๙" w:cs="TH SarabunIT๙"/>
          <w:sz w:val="32"/>
          <w:szCs w:val="32"/>
          <w:cs/>
        </w:rPr>
        <w:t>เกษตรจังหวัด สำนักงานปศุสัตว์จังหวัด องค์การบริหารส่วนจังหวัด มูลนิธิ เครือข่ายภาคเอกชน และหน่วยงานอื่นที่เกี่ยวข้อง ประชุมร่วมกันเพื่อหา</w:t>
      </w:r>
      <w:r w:rsidR="00AF5AFF">
        <w:rPr>
          <w:rFonts w:ascii="TH SarabunIT๙" w:hAnsi="TH SarabunIT๙" w:cs="TH SarabunIT๙" w:hint="cs"/>
          <w:sz w:val="32"/>
          <w:szCs w:val="32"/>
          <w:cs/>
        </w:rPr>
        <w:t xml:space="preserve">          </w:t>
      </w:r>
      <w:r w:rsidRPr="00887B7D">
        <w:rPr>
          <w:rFonts w:ascii="TH SarabunIT๙" w:hAnsi="TH SarabunIT๙" w:cs="TH SarabunIT๙"/>
          <w:sz w:val="32"/>
          <w:szCs w:val="32"/>
          <w:cs/>
        </w:rPr>
        <w:t>แนวทางการดำเนินการดังกล่าว ควบคู่กับแนวทางการดำเนินการในด้านอื่น ๆ โดยเน้นย้ำให้ปศุสัตว์จังหวัด/</w:t>
      </w:r>
      <w:r w:rsidR="00AF5AFF">
        <w:rPr>
          <w:rFonts w:ascii="TH SarabunIT๙" w:hAnsi="TH SarabunIT๙" w:cs="TH SarabunIT๙" w:hint="cs"/>
          <w:sz w:val="32"/>
          <w:szCs w:val="32"/>
          <w:cs/>
        </w:rPr>
        <w:t xml:space="preserve">  </w:t>
      </w:r>
      <w:r w:rsidRPr="00AF5AFF">
        <w:rPr>
          <w:rFonts w:ascii="TH SarabunIT๙" w:hAnsi="TH SarabunIT๙" w:cs="TH SarabunIT๙"/>
          <w:spacing w:val="-4"/>
          <w:sz w:val="32"/>
          <w:szCs w:val="32"/>
          <w:cs/>
        </w:rPr>
        <w:t>ปศุสัตว์อำเภอ ประสานองค์กรปกครองส่วนท้องถิ่นในพื้นที่ให้ความสำคัญในการจัดการและควบคุมกลุ่มสัตว์จรจัด</w:t>
      </w:r>
      <w:r w:rsidRPr="00887B7D">
        <w:rPr>
          <w:rFonts w:ascii="TH SarabunIT๙" w:hAnsi="TH SarabunIT๙" w:cs="TH SarabunIT๙"/>
          <w:sz w:val="32"/>
          <w:szCs w:val="32"/>
          <w:cs/>
        </w:rPr>
        <w:t>ในพื้นที่องค์กรปกครองส่วนท้องถิ่น ให้สามารถฉีดวัคซีนและผ่าตัดทำหมันควบคุมการแพร่พันธุ์ โดยมุ่งเน้น</w:t>
      </w:r>
      <w:r w:rsidR="00AF5AFF">
        <w:rPr>
          <w:rFonts w:ascii="TH SarabunIT๙" w:hAnsi="TH SarabunIT๙" w:cs="TH SarabunIT๙" w:hint="cs"/>
          <w:sz w:val="32"/>
          <w:szCs w:val="32"/>
          <w:cs/>
        </w:rPr>
        <w:t xml:space="preserve">  </w:t>
      </w:r>
      <w:r w:rsidRPr="00887B7D">
        <w:rPr>
          <w:rFonts w:ascii="TH SarabunIT๙" w:hAnsi="TH SarabunIT๙" w:cs="TH SarabunIT๙"/>
          <w:sz w:val="32"/>
          <w:szCs w:val="32"/>
          <w:cs/>
        </w:rPr>
        <w:t xml:space="preserve">การควบคุมการแพร่พันธุ์สัตว์จรจัดในพื้นที่ระหว่างที่ไม่สามารถจัดตั้งศูนย์พักพิงหรือสถานสงเคราะห์สัตว์ได้ </w:t>
      </w:r>
      <w:r w:rsidR="00AF5AFF">
        <w:rPr>
          <w:rFonts w:ascii="TH SarabunIT๙" w:hAnsi="TH SarabunIT๙" w:cs="TH SarabunIT๙" w:hint="cs"/>
          <w:sz w:val="32"/>
          <w:szCs w:val="32"/>
          <w:cs/>
        </w:rPr>
        <w:t xml:space="preserve">  </w:t>
      </w:r>
      <w:r w:rsidRPr="00887B7D">
        <w:rPr>
          <w:rFonts w:ascii="TH SarabunIT๙" w:hAnsi="TH SarabunIT๙" w:cs="TH SarabunIT๙"/>
          <w:sz w:val="32"/>
          <w:szCs w:val="32"/>
          <w:cs/>
        </w:rPr>
        <w:t>ในส่วนของจังหวัดที่ได้ดำเนินการจัดตั้งศูนย์สงเคราะห์สัตว์จรจัดแล้ว ควรบริหารจัดการให้เป็นไปตามมาตรฐานและแนวทางที่กำหนด รวมทั้งขอให้อาศ</w:t>
      </w:r>
      <w:r w:rsidR="00AF5AFF">
        <w:rPr>
          <w:rFonts w:ascii="TH SarabunIT๙" w:hAnsi="TH SarabunIT๙" w:cs="TH SarabunIT๙"/>
          <w:sz w:val="32"/>
          <w:szCs w:val="32"/>
          <w:cs/>
        </w:rPr>
        <w:t>ัยความร่วมมือจากภาคเอกชนและ</w:t>
      </w:r>
      <w:r w:rsidRPr="00887B7D">
        <w:rPr>
          <w:rFonts w:ascii="TH SarabunIT๙" w:hAnsi="TH SarabunIT๙" w:cs="TH SarabunIT๙"/>
          <w:sz w:val="32"/>
          <w:szCs w:val="32"/>
          <w:cs/>
        </w:rPr>
        <w:t>ภาคประชาชนในการบริหารจัดการต่อไปในอนาคต</w:t>
      </w:r>
    </w:p>
    <w:p w14:paraId="71533036" w14:textId="09C45E07" w:rsidR="00AF5AFF" w:rsidRPr="006F0973" w:rsidRDefault="00AF5AFF" w:rsidP="00D00385">
      <w:pPr>
        <w:tabs>
          <w:tab w:val="left" w:pos="426"/>
          <w:tab w:val="left" w:pos="851"/>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Pr>
          <w:rFonts w:ascii="TH SarabunIT๙" w:hAnsi="TH SarabunIT๙" w:cs="TH SarabunIT๙" w:hint="cs"/>
          <w:b/>
          <w:bCs/>
          <w:sz w:val="32"/>
          <w:szCs w:val="32"/>
          <w:cs/>
        </w:rPr>
        <w:tab/>
        <w:t>1.๑๐</w:t>
      </w:r>
      <w:r w:rsidR="0091104D">
        <w:rPr>
          <w:rFonts w:ascii="TH SarabunIT๙" w:hAnsi="TH SarabunIT๙" w:cs="TH SarabunIT๙" w:hint="cs"/>
          <w:b/>
          <w:bCs/>
          <w:sz w:val="32"/>
          <w:szCs w:val="32"/>
          <w:cs/>
        </w:rPr>
        <w:t xml:space="preserve"> </w:t>
      </w:r>
      <w:r w:rsidRPr="00887B7D">
        <w:rPr>
          <w:rFonts w:ascii="TH SarabunIT๙" w:hAnsi="TH SarabunIT๙" w:cs="TH SarabunIT๙"/>
          <w:b/>
          <w:bCs/>
          <w:sz w:val="32"/>
          <w:szCs w:val="32"/>
          <w:cs/>
        </w:rPr>
        <w:t>การจัดตั้งศูนย์สงเคราะห์สัตว์จรจัด ตามแนวทางของกรมส่งเสริมการปกครองท้องถิ่น</w:t>
      </w:r>
    </w:p>
    <w:p w14:paraId="16ECD1D2" w14:textId="00F35CCA" w:rsidR="00EB4343" w:rsidRDefault="00AF5AFF" w:rsidP="00D00385">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sidRPr="006F0973">
        <w:rPr>
          <w:rFonts w:ascii="TH SarabunIT๙" w:hAnsi="TH SarabunIT๙" w:cs="TH SarabunIT๙"/>
          <w:sz w:val="32"/>
          <w:szCs w:val="32"/>
        </w:rPr>
        <w:tab/>
      </w:r>
      <w:r>
        <w:rPr>
          <w:rFonts w:ascii="TH SarabunIT๙" w:hAnsi="TH SarabunIT๙" w:cs="TH SarabunIT๙"/>
          <w:sz w:val="32"/>
          <w:szCs w:val="32"/>
          <w:cs/>
        </w:rPr>
        <w:tab/>
      </w:r>
      <w:r w:rsidR="00AB24D1" w:rsidRPr="00AB24D1">
        <w:rPr>
          <w:rFonts w:ascii="TH SarabunIT๙" w:hAnsi="TH SarabunIT๙" w:cs="TH SarabunIT๙"/>
          <w:sz w:val="32"/>
          <w:szCs w:val="32"/>
          <w:cs/>
        </w:rPr>
        <w:t>จากการตรวจติดตามของผู้ตรวจราชการสำนักนายกรัฐมนตรี พบว่า</w:t>
      </w:r>
      <w:r w:rsidR="00AB24D1" w:rsidRPr="00AB24D1">
        <w:rPr>
          <w:rFonts w:ascii="TH SarabunIT๙" w:hAnsi="TH SarabunIT๙" w:cs="TH SarabunIT๙"/>
          <w:sz w:val="32"/>
          <w:szCs w:val="32"/>
        </w:rPr>
        <w:t xml:space="preserve"> </w:t>
      </w:r>
      <w:r w:rsidR="00AB24D1" w:rsidRPr="00AB24D1">
        <w:rPr>
          <w:rFonts w:ascii="TH SarabunIT๙" w:hAnsi="TH SarabunIT๙" w:cs="TH SarabunIT๙"/>
          <w:sz w:val="32"/>
          <w:szCs w:val="32"/>
          <w:cs/>
        </w:rPr>
        <w:t>ในหลายจังหวัดอยู่ระหว่าง</w:t>
      </w:r>
      <w:r w:rsidR="00AB24D1">
        <w:rPr>
          <w:rFonts w:ascii="TH SarabunIT๙" w:hAnsi="TH SarabunIT๙" w:cs="TH SarabunIT๙" w:hint="cs"/>
          <w:sz w:val="32"/>
          <w:szCs w:val="32"/>
          <w:cs/>
        </w:rPr>
        <w:t xml:space="preserve">   </w:t>
      </w:r>
      <w:r w:rsidR="00AB24D1" w:rsidRPr="00AB24D1">
        <w:rPr>
          <w:rFonts w:ascii="TH SarabunIT๙" w:hAnsi="TH SarabunIT๙" w:cs="TH SarabunIT๙"/>
          <w:sz w:val="32"/>
          <w:szCs w:val="32"/>
          <w:cs/>
        </w:rPr>
        <w:t>การสร้างพื้นที่ปลอดโรคพิษสุนัขบ้าตามแนวทางของกรมควบคุมโรค กรมปศุสัตว์ และกรมส่งเสริมการปกครองท้องถิ่น โดยมีเป้าหมายในการผลักดันให้มีการสร้างพื้นที่ปลอดโรคพิษสุนัขบ้าในพื้นที่ต่าง ๆ โดยเฉพาะพื้นที่</w:t>
      </w:r>
      <w:r w:rsidR="00AB24D1">
        <w:rPr>
          <w:rFonts w:ascii="TH SarabunIT๙" w:hAnsi="TH SarabunIT๙" w:cs="TH SarabunIT๙" w:hint="cs"/>
          <w:sz w:val="32"/>
          <w:szCs w:val="32"/>
          <w:cs/>
        </w:rPr>
        <w:t xml:space="preserve">    </w:t>
      </w:r>
      <w:r w:rsidR="00AB24D1" w:rsidRPr="00AB24D1">
        <w:rPr>
          <w:rFonts w:ascii="TH SarabunIT๙" w:hAnsi="TH SarabunIT๙" w:cs="TH SarabunIT๙"/>
          <w:sz w:val="32"/>
          <w:szCs w:val="32"/>
          <w:cs/>
        </w:rPr>
        <w:t xml:space="preserve">ที่ไม่พบผู้เสียชีวิตด้วยโรคพิษสุนัขบ้า และไม่มีสัตว์เป็นโรคพิษสุนัขบ้าเป็นระยะเวลามากกว่า </w:t>
      </w:r>
      <w:r w:rsidR="00AB24D1" w:rsidRPr="00AB24D1">
        <w:rPr>
          <w:rFonts w:ascii="TH SarabunIT๙" w:hAnsi="TH SarabunIT๙" w:cs="TH SarabunIT๙"/>
          <w:sz w:val="32"/>
          <w:szCs w:val="32"/>
        </w:rPr>
        <w:t>2</w:t>
      </w:r>
      <w:r w:rsidR="00AB24D1" w:rsidRPr="00AB24D1">
        <w:rPr>
          <w:rFonts w:ascii="TH SarabunIT๙" w:hAnsi="TH SarabunIT๙" w:cs="TH SarabunIT๙"/>
          <w:sz w:val="32"/>
          <w:szCs w:val="32"/>
          <w:cs/>
        </w:rPr>
        <w:t xml:space="preserve"> ปี แต่เนื่องจากสถานการณ์การแพร่ระบาดของโรคติดเชื้อไวรัสโค</w:t>
      </w:r>
      <w:proofErr w:type="spellStart"/>
      <w:r w:rsidR="00AB24D1" w:rsidRPr="00AB24D1">
        <w:rPr>
          <w:rFonts w:ascii="TH SarabunIT๙" w:hAnsi="TH SarabunIT๙" w:cs="TH SarabunIT๙"/>
          <w:sz w:val="32"/>
          <w:szCs w:val="32"/>
          <w:cs/>
        </w:rPr>
        <w:t>โร</w:t>
      </w:r>
      <w:proofErr w:type="spellEnd"/>
      <w:r w:rsidR="00AB24D1" w:rsidRPr="00AB24D1">
        <w:rPr>
          <w:rFonts w:ascii="TH SarabunIT๙" w:hAnsi="TH SarabunIT๙" w:cs="TH SarabunIT๙"/>
          <w:sz w:val="32"/>
          <w:szCs w:val="32"/>
          <w:cs/>
        </w:rPr>
        <w:t xml:space="preserve">นา </w:t>
      </w:r>
      <w:r w:rsidR="00AB24D1" w:rsidRPr="00AB24D1">
        <w:rPr>
          <w:rFonts w:ascii="TH SarabunPSK" w:hAnsi="TH SarabunPSK" w:cs="TH SarabunPSK"/>
          <w:sz w:val="32"/>
          <w:szCs w:val="32"/>
          <w:cs/>
        </w:rPr>
        <w:t>2019 (โควิด</w:t>
      </w:r>
      <w:r w:rsidR="00AB24D1" w:rsidRPr="00AB24D1">
        <w:rPr>
          <w:rFonts w:ascii="TH SarabunPSK" w:hAnsi="TH SarabunPSK" w:cs="TH SarabunPSK"/>
          <w:sz w:val="32"/>
          <w:szCs w:val="32"/>
        </w:rPr>
        <w:t xml:space="preserve"> </w:t>
      </w:r>
      <w:r w:rsidR="00AB24D1" w:rsidRPr="00AB24D1">
        <w:rPr>
          <w:rFonts w:ascii="TH SarabunPSK" w:hAnsi="TH SarabunPSK" w:cs="TH SarabunPSK"/>
          <w:sz w:val="32"/>
          <w:szCs w:val="32"/>
          <w:cs/>
        </w:rPr>
        <w:t xml:space="preserve">- 19) </w:t>
      </w:r>
      <w:r w:rsidR="00AB24D1" w:rsidRPr="00AB24D1">
        <w:rPr>
          <w:rFonts w:ascii="TH SarabunIT๙" w:hAnsi="TH SarabunIT๙" w:cs="TH SarabunIT๙"/>
          <w:sz w:val="32"/>
          <w:szCs w:val="32"/>
          <w:cs/>
        </w:rPr>
        <w:t>การปฏิบัติงานจึงไม่เป็นไปตามแผนปฏิบัติการ ดังนั้นหน่วยงานที่เกี่ยวข้องควรต้องมีการบูรณาการการทำงานกันอย่างต่อเนื่องและจริงจัง</w:t>
      </w:r>
    </w:p>
    <w:p w14:paraId="133B604A" w14:textId="77777777" w:rsidR="008D19DD" w:rsidRDefault="008D19DD" w:rsidP="00D00385">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p>
    <w:p w14:paraId="79407984" w14:textId="6DC9E714" w:rsidR="00AE4B1A" w:rsidRPr="00EB4343" w:rsidRDefault="00EB4343" w:rsidP="00D00385">
      <w:pPr>
        <w:tabs>
          <w:tab w:val="left" w:pos="426"/>
          <w:tab w:val="left" w:pos="993"/>
          <w:tab w:val="left" w:pos="1276"/>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lastRenderedPageBreak/>
        <w:tab/>
      </w:r>
      <w:r>
        <w:rPr>
          <w:rFonts w:ascii="TH SarabunIT๙" w:hAnsi="TH SarabunIT๙" w:cs="TH SarabunIT๙" w:hint="cs"/>
          <w:sz w:val="32"/>
          <w:szCs w:val="32"/>
          <w:cs/>
        </w:rPr>
        <w:tab/>
      </w:r>
      <w:r w:rsidR="00AB24D1" w:rsidRPr="00AB24D1">
        <w:rPr>
          <w:rFonts w:ascii="TH SarabunIT๙" w:hAnsi="TH SarabunIT๙" w:cs="TH SarabunIT๙"/>
          <w:sz w:val="32"/>
          <w:szCs w:val="32"/>
          <w:cs/>
        </w:rPr>
        <w:t>จากการตรวจติดตามของผู้ตรวจราชการกระทรวงมหาดไทย พบว่า กรมส่งเสริมการปกครองท้องถิ่นได้มีหนังสือสั่งการแจ้งหลักเกณฑ์การสร้างพื้นที่ปลอดโรคและแนวทางการประเมินพื้นที่ปลอดโรค</w:t>
      </w:r>
      <w:r w:rsidR="008D19DD">
        <w:rPr>
          <w:rFonts w:ascii="TH SarabunIT๙" w:hAnsi="TH SarabunIT๙" w:cs="TH SarabunIT๙" w:hint="cs"/>
          <w:sz w:val="32"/>
          <w:szCs w:val="32"/>
          <w:cs/>
        </w:rPr>
        <w:t xml:space="preserve">    </w:t>
      </w:r>
      <w:r w:rsidR="00AB24D1" w:rsidRPr="00AB24D1">
        <w:rPr>
          <w:rFonts w:ascii="TH SarabunIT๙" w:hAnsi="TH SarabunIT๙" w:cs="TH SarabunIT๙"/>
          <w:sz w:val="32"/>
          <w:szCs w:val="32"/>
          <w:cs/>
        </w:rPr>
        <w:t>พิษสุนัขบ้า เพื่อให้องค์กรปกครองส่วนท้องถิ่นใช้ประเมินตนเองเบื้องต้น ในการตรวจประเมินพื้นที่ปลอดโรคพิษสุนัขบ้าของคณะกรรมการประเมินระดับอำเภอ เพื่อประกาศเป็นพื้นที่ปลอดโรคพิษสุนัขบ้า ซึ่งจังหวัดได้แจ้งให้องค์กรปกครองส่วนท้องถิ่นประเมินตัวเองเบื้องต้น และให้อำเภอแต่งตั้งคณะกรรมการการประเมินระดับอำเภอพิจารณาคัดเลือกองค์กรปกครองส่วนท้องถิ่นประกาศเป็นพื้นที่ปลอดโรคพิษสุนัขบ้า ปัจจุบันองค์กรปกครองส่วนท้องถิ่นอยู่ระหว่างประเมินตนเองเบื้องต้นตามหลักเกณฑ์ฯ</w:t>
      </w:r>
      <w:r w:rsidR="00AB24D1" w:rsidRPr="00AB24D1">
        <w:rPr>
          <w:rFonts w:ascii="TH SarabunIT๙" w:hAnsi="TH SarabunIT๙" w:cs="TH SarabunIT๙"/>
          <w:sz w:val="32"/>
          <w:szCs w:val="32"/>
        </w:rPr>
        <w:t xml:space="preserve"> </w:t>
      </w:r>
      <w:r w:rsidR="00AB24D1" w:rsidRPr="00AB24D1">
        <w:rPr>
          <w:rFonts w:ascii="TH SarabunIT๙" w:hAnsi="TH SarabunIT๙" w:cs="TH SarabunIT๙"/>
          <w:sz w:val="32"/>
          <w:szCs w:val="32"/>
          <w:cs/>
        </w:rPr>
        <w:t>จึงมีข้อเสนอแนะว่า</w:t>
      </w:r>
      <w:r w:rsidR="00AB24D1" w:rsidRPr="00AB24D1">
        <w:rPr>
          <w:rFonts w:ascii="TH SarabunIT๙" w:hAnsi="TH SarabunIT๙" w:cs="TH SarabunIT๙"/>
          <w:sz w:val="32"/>
          <w:szCs w:val="32"/>
        </w:rPr>
        <w:t xml:space="preserve"> </w:t>
      </w:r>
      <w:r w:rsidR="00AB24D1" w:rsidRPr="00AB24D1">
        <w:rPr>
          <w:rFonts w:ascii="TH SarabunIT๙" w:hAnsi="TH SarabunIT๙" w:cs="TH SarabunIT๙"/>
          <w:sz w:val="32"/>
          <w:szCs w:val="32"/>
          <w:cs/>
        </w:rPr>
        <w:t>จังหวัดควรวางแผนในการขับเคลื่อนการสร้างพื้นที่ปลอดโรคพิษสุนัขบ้าในท้องถิ่น หรือใช้ข้อมูลการประเมินตนเองขององค์กรปกครอง</w:t>
      </w:r>
      <w:r w:rsidR="00AB24D1" w:rsidRPr="00EB4343">
        <w:rPr>
          <w:rFonts w:ascii="TH SarabunIT๙" w:hAnsi="TH SarabunIT๙" w:cs="TH SarabunIT๙"/>
          <w:spacing w:val="-4"/>
          <w:sz w:val="32"/>
          <w:szCs w:val="32"/>
          <w:cs/>
        </w:rPr>
        <w:t>ส่วนท้องถิ่นที่เชื่อถือได้ (</w:t>
      </w:r>
      <w:r w:rsidR="00AB24D1" w:rsidRPr="00EB4343">
        <w:rPr>
          <w:rFonts w:ascii="TH SarabunIT๙" w:hAnsi="TH SarabunIT๙" w:cs="TH SarabunIT๙"/>
          <w:spacing w:val="-4"/>
          <w:sz w:val="32"/>
          <w:szCs w:val="32"/>
        </w:rPr>
        <w:t>Best Practice)</w:t>
      </w:r>
      <w:r w:rsidR="00AB24D1" w:rsidRPr="00EB4343">
        <w:rPr>
          <w:rFonts w:ascii="TH SarabunIT๙" w:hAnsi="TH SarabunIT๙" w:cs="TH SarabunIT๙"/>
          <w:spacing w:val="-4"/>
          <w:sz w:val="32"/>
          <w:szCs w:val="32"/>
          <w:cs/>
        </w:rPr>
        <w:t xml:space="preserve"> ในการจัดระดับศักยภาพขององค์กรปกครองส่วนท้องถิ่น โดยบูรณาการการทำงานจากทุกภาคส่วนในกิจกรรมรณรงค์ป้องกันโรคพิษสุนัขบ้า กิจกรรมการฉีดวัคซีนป้องกันโรคพิษสุนัขบ้า</w:t>
      </w:r>
      <w:r w:rsidR="00AB24D1" w:rsidRPr="00AB24D1">
        <w:rPr>
          <w:rFonts w:ascii="TH SarabunIT๙" w:hAnsi="TH SarabunIT๙" w:cs="TH SarabunIT๙"/>
          <w:sz w:val="32"/>
          <w:szCs w:val="32"/>
          <w:cs/>
        </w:rPr>
        <w:t xml:space="preserve"> การควบคุมประชากรสัตว์โดยวิธีผ่าตัดทำหมัน และการให้ความรู้เกี่ยวกับโรคพิษสุนัขบ้า รวมทั้งการฝึกอบรมอาสาสมัครฉีดวัคซีนป้องกันโรคพิษสุนัขบ้าเพื่อสร้างพื้นที่ปลอดโรคพิษสุนัขบ้านำร่องแต่ละแห่ง และขยายผลให้ครอบคลุมทุกพื้นที่ต่อไปในอนาคต</w:t>
      </w:r>
    </w:p>
    <w:p w14:paraId="44F65145" w14:textId="5552330D" w:rsidR="00EB4343" w:rsidRPr="006F0973" w:rsidRDefault="00EB4343" w:rsidP="00EB4343">
      <w:pPr>
        <w:tabs>
          <w:tab w:val="left" w:pos="426"/>
          <w:tab w:val="left" w:pos="851"/>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Pr>
          <w:rFonts w:ascii="TH SarabunIT๙" w:hAnsi="TH SarabunIT๙" w:cs="TH SarabunIT๙" w:hint="cs"/>
          <w:b/>
          <w:bCs/>
          <w:sz w:val="32"/>
          <w:szCs w:val="32"/>
          <w:cs/>
        </w:rPr>
        <w:tab/>
        <w:t>1.</w:t>
      </w:r>
      <w:r w:rsidR="00D00385">
        <w:rPr>
          <w:rFonts w:ascii="TH SarabunIT๙" w:hAnsi="TH SarabunIT๙" w:cs="TH SarabunIT๙" w:hint="cs"/>
          <w:b/>
          <w:bCs/>
          <w:sz w:val="32"/>
          <w:szCs w:val="32"/>
          <w:cs/>
        </w:rPr>
        <w:t>๑๑</w:t>
      </w:r>
      <w:r>
        <w:rPr>
          <w:rFonts w:ascii="TH SarabunIT๙" w:hAnsi="TH SarabunIT๙" w:cs="TH SarabunIT๙" w:hint="cs"/>
          <w:b/>
          <w:bCs/>
          <w:sz w:val="32"/>
          <w:szCs w:val="32"/>
          <w:cs/>
        </w:rPr>
        <w:t xml:space="preserve"> </w:t>
      </w:r>
      <w:r w:rsidR="00D00385" w:rsidRPr="00D00385">
        <w:rPr>
          <w:rFonts w:ascii="TH SarabunIT๙" w:hAnsi="TH SarabunIT๙" w:cs="TH SarabunIT๙"/>
          <w:b/>
          <w:bCs/>
          <w:sz w:val="32"/>
          <w:szCs w:val="32"/>
          <w:cs/>
        </w:rPr>
        <w:t>การส่งเสริมการมีส่วนร่วมของประชาชน ภาคประชาสังคม และจิตอาสา</w:t>
      </w:r>
    </w:p>
    <w:p w14:paraId="3982BF1B" w14:textId="1DA88FEE" w:rsidR="00AE4B1A" w:rsidRPr="00D00385" w:rsidRDefault="00EB4343" w:rsidP="00D0038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r w:rsidRPr="006F0973">
        <w:rPr>
          <w:rFonts w:ascii="TH SarabunIT๙" w:hAnsi="TH SarabunIT๙" w:cs="TH SarabunIT๙"/>
          <w:sz w:val="32"/>
          <w:szCs w:val="32"/>
        </w:rPr>
        <w:tab/>
      </w:r>
      <w:r>
        <w:rPr>
          <w:rFonts w:ascii="TH SarabunIT๙" w:hAnsi="TH SarabunIT๙" w:cs="TH SarabunIT๙"/>
          <w:sz w:val="32"/>
          <w:szCs w:val="32"/>
          <w:cs/>
        </w:rPr>
        <w:tab/>
      </w:r>
      <w:r w:rsidR="00D00385" w:rsidRPr="00D00385">
        <w:rPr>
          <w:rFonts w:ascii="TH SarabunIT๙" w:hAnsi="TH SarabunIT๙" w:cs="TH SarabunIT๙"/>
          <w:sz w:val="32"/>
          <w:szCs w:val="32"/>
          <w:cs/>
        </w:rPr>
        <w:t>จากการตรวจติดตามของผู้ตรวจราชการสำนักนายกรัฐมนตรี พบว่า ทุกจังหวัดมีการ</w:t>
      </w:r>
      <w:r w:rsidR="00D00385" w:rsidRPr="00D00385">
        <w:rPr>
          <w:rFonts w:ascii="TH SarabunIT๙" w:hAnsi="TH SarabunIT๙" w:cs="TH SarabunIT๙"/>
          <w:sz w:val="32"/>
          <w:szCs w:val="32"/>
          <w:cs/>
        </w:rPr>
        <w:br/>
        <w:t>บูรณาการการทำงานร่วมกับหน่วยงานที่เกี่ยวข้องในการกำหนดกลยุทธ์และมาตรการ/กิจกรรม รณรงค์ประชาสัมพันธ์ให้ความรู้ ความเข้าใจเรื่องพิษสุนัขบ้าแก่ประชาชนในชุมชน และการดูแลตนเองให้ปลอดภัย</w:t>
      </w:r>
      <w:r w:rsidR="00421F05">
        <w:rPr>
          <w:rFonts w:ascii="TH SarabunIT๙" w:hAnsi="TH SarabunIT๙" w:cs="TH SarabunIT๙" w:hint="cs"/>
          <w:sz w:val="32"/>
          <w:szCs w:val="32"/>
          <w:cs/>
        </w:rPr>
        <w:t xml:space="preserve">  </w:t>
      </w:r>
      <w:r w:rsidR="00D00385" w:rsidRPr="00D00385">
        <w:rPr>
          <w:rFonts w:ascii="TH SarabunIT๙" w:hAnsi="TH SarabunIT๙" w:cs="TH SarabunIT๙"/>
          <w:sz w:val="32"/>
          <w:szCs w:val="32"/>
          <w:cs/>
        </w:rPr>
        <w:t xml:space="preserve">จากโรคพิษสุนัขบ้า ผ่านการสร้างเครือข่ายโดยมีการอบรมให้ความรู้อาสาปศุสัตว์ ให้สังเกตอาการสัตว์ป่วย </w:t>
      </w:r>
      <w:r w:rsidR="00421F05">
        <w:rPr>
          <w:rFonts w:ascii="TH SarabunIT๙" w:hAnsi="TH SarabunIT๙" w:cs="TH SarabunIT๙" w:hint="cs"/>
          <w:sz w:val="32"/>
          <w:szCs w:val="32"/>
          <w:cs/>
        </w:rPr>
        <w:t xml:space="preserve">  </w:t>
      </w:r>
      <w:r w:rsidR="00D00385" w:rsidRPr="00421F05">
        <w:rPr>
          <w:rFonts w:ascii="TH SarabunIT๙" w:hAnsi="TH SarabunIT๙" w:cs="TH SarabunIT๙"/>
          <w:spacing w:val="-4"/>
          <w:sz w:val="32"/>
          <w:szCs w:val="32"/>
          <w:cs/>
        </w:rPr>
        <w:t>แจ้งการพบสัตว์ต้องสงสัย รวมทั้งแจ้งข้อมูลผู้สัมผัส หรือถูกกัด ข่วนเพื่อป้องกันและติดตามผู้สัมผัสโรคพิษสุนัขบ้า</w:t>
      </w:r>
      <w:r w:rsidR="00D00385" w:rsidRPr="00D00385">
        <w:rPr>
          <w:rFonts w:ascii="TH SarabunIT๙" w:hAnsi="TH SarabunIT๙" w:cs="TH SarabunIT๙"/>
          <w:sz w:val="32"/>
          <w:szCs w:val="32"/>
          <w:cs/>
        </w:rPr>
        <w:t>ทุกรายให้องค์กรปกครองส่วนท้องถิ่นหรือสำนักงานปศุสัตว์จังหวัด/อำเภอ นำเข้าสู่กระบวนการรักษา</w:t>
      </w:r>
      <w:r w:rsidR="00D00385" w:rsidRPr="00D00385">
        <w:rPr>
          <w:rFonts w:ascii="TH SarabunIT๙" w:hAnsi="TH SarabunIT๙" w:cs="TH SarabunIT๙"/>
          <w:sz w:val="32"/>
          <w:szCs w:val="32"/>
          <w:cs/>
        </w:rPr>
        <w:br/>
        <w:t>อย่างถูกต้องครบถ้วน การร่วมมือกันของหลายเครือข่ายส่งผลให้ประชาชนมีความรู้ ความเข้าใจ ทำให้เกิดความความตื่นตัวเพิ่มมากขึ้น อย่างไรก็ตาม การดำเนินการเฝ้าระวัง ป้องกัน และควบคุมโรคพิษสุนัขบ้า</w:t>
      </w:r>
      <w:r w:rsidR="00421F05">
        <w:rPr>
          <w:rFonts w:ascii="TH SarabunIT๙" w:hAnsi="TH SarabunIT๙" w:cs="TH SarabunIT๙" w:hint="cs"/>
          <w:sz w:val="32"/>
          <w:szCs w:val="32"/>
          <w:cs/>
        </w:rPr>
        <w:t xml:space="preserve">       </w:t>
      </w:r>
      <w:r w:rsidR="00D00385" w:rsidRPr="00D00385">
        <w:rPr>
          <w:rFonts w:ascii="TH SarabunIT๙" w:hAnsi="TH SarabunIT๙" w:cs="TH SarabunIT๙"/>
          <w:sz w:val="32"/>
          <w:szCs w:val="32"/>
          <w:cs/>
        </w:rPr>
        <w:t>ทั้งในสัตว์และในคน นั้น ยังมีความจำเป็นที่ทุกหน่วยงานที่เกี่ยวข้องยังคงต้องบูรณาการกันอย่างจริงจังและต่อเนื่อง เพื่อให้โครงการสัตว์ปลอดโรค คนปลอดภัย จากโรคพิษสุนัขบ้าฯ เกิดความยั่งยืน</w:t>
      </w:r>
      <w:r w:rsidRPr="00D00385">
        <w:rPr>
          <w:rFonts w:ascii="TH SarabunIT๙" w:hAnsi="TH SarabunIT๙" w:cs="TH SarabunIT๙" w:hint="cs"/>
          <w:sz w:val="32"/>
          <w:szCs w:val="32"/>
          <w:cs/>
        </w:rPr>
        <w:t xml:space="preserve">   </w:t>
      </w:r>
    </w:p>
    <w:p w14:paraId="5DAF5306" w14:textId="7A2D941B" w:rsidR="00421F05" w:rsidRPr="00421F05" w:rsidRDefault="00421F05" w:rsidP="00421F05">
      <w:pPr>
        <w:tabs>
          <w:tab w:val="left" w:pos="426"/>
          <w:tab w:val="left" w:pos="851"/>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r>
        <w:rPr>
          <w:rFonts w:ascii="TH SarabunIT๙" w:hAnsi="TH SarabunIT๙" w:cs="TH SarabunIT๙"/>
          <w:sz w:val="24"/>
          <w:szCs w:val="32"/>
          <w:cs/>
        </w:rPr>
        <w:tab/>
      </w:r>
      <w:r w:rsidRPr="00421F05">
        <w:rPr>
          <w:rFonts w:ascii="TH SarabunIT๙" w:hAnsi="TH SarabunIT๙" w:cs="TH SarabunIT๙"/>
          <w:b/>
          <w:bCs/>
          <w:sz w:val="24"/>
          <w:szCs w:val="32"/>
          <w:cs/>
        </w:rPr>
        <w:t>1.๑</w:t>
      </w:r>
      <w:r w:rsidRPr="00421F05">
        <w:rPr>
          <w:rFonts w:ascii="TH SarabunIT๙" w:hAnsi="TH SarabunIT๙" w:cs="TH SarabunIT๙" w:hint="cs"/>
          <w:b/>
          <w:bCs/>
          <w:sz w:val="24"/>
          <w:szCs w:val="32"/>
          <w:cs/>
        </w:rPr>
        <w:t>๒</w:t>
      </w:r>
      <w:r w:rsidRPr="00421F05">
        <w:rPr>
          <w:rFonts w:ascii="TH SarabunIT๙" w:hAnsi="TH SarabunIT๙" w:cs="TH SarabunIT๙"/>
          <w:b/>
          <w:bCs/>
          <w:sz w:val="24"/>
          <w:szCs w:val="32"/>
          <w:cs/>
        </w:rPr>
        <w:t xml:space="preserve"> </w:t>
      </w:r>
      <w:r w:rsidRPr="00421F05">
        <w:rPr>
          <w:rFonts w:ascii="TH SarabunIT๙" w:hAnsi="TH SarabunIT๙" w:cs="TH SarabunIT๙"/>
          <w:b/>
          <w:bCs/>
          <w:sz w:val="32"/>
          <w:szCs w:val="32"/>
          <w:cs/>
        </w:rPr>
        <w:t>การ</w:t>
      </w:r>
      <w:r w:rsidRPr="000F38F6">
        <w:rPr>
          <w:rFonts w:ascii="TH SarabunIT๙" w:hAnsi="TH SarabunIT๙" w:cs="TH SarabunIT๙"/>
          <w:b/>
          <w:bCs/>
          <w:sz w:val="32"/>
          <w:szCs w:val="32"/>
          <w:cs/>
        </w:rPr>
        <w:t>ป้องกันไม่ให้สุนัขและแมวจากประเทศเพื่อนบ้านข้ามแดนมายังประเทศไทย</w:t>
      </w:r>
    </w:p>
    <w:p w14:paraId="67EA35EA" w14:textId="75B2D58F" w:rsidR="00AE4B1A" w:rsidRDefault="00421F05" w:rsidP="00421F0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r w:rsidRPr="00421F05">
        <w:rPr>
          <w:rFonts w:ascii="TH SarabunIT๙" w:hAnsi="TH SarabunIT๙" w:cs="TH SarabunIT๙"/>
          <w:sz w:val="24"/>
          <w:szCs w:val="32"/>
          <w:cs/>
        </w:rPr>
        <w:tab/>
      </w:r>
      <w:r w:rsidRPr="00421F05">
        <w:rPr>
          <w:rFonts w:ascii="TH SarabunIT๙" w:hAnsi="TH SarabunIT๙" w:cs="TH SarabunIT๙"/>
          <w:sz w:val="24"/>
          <w:szCs w:val="32"/>
          <w:cs/>
        </w:rPr>
        <w:tab/>
        <w:t>จากการตรวจติดตามของผู้ตรวจราชการสำนักนายกรัฐมนตรี พบว่า จังหวัดที่มีพื้นที่ติดกับชายแดนประเทศเพื่อนบ้านได้มีการจัดทำแผน/แนวทาง/มาตรการ เพื่อป้องกันไม่ให้สุนัขและแมวจากประเทศเพื่อนบ้านข้ามแดนมายังประเทศไทย โดยการประสานกับด่านกักกันสัตว์ให้เข้มงวดในการจัดการสุนัขและแมวระหว่างประเทศ รวมทั้งมีการเฝ้าระวัง ตรวจสอบการลักลอบนำเข้า - ส่งออก นำผ่านสัตว์ ซากสัตว์และสินค้าปศุสัตว์ตามช่องผ่านแดน เพื่อป้องกันการเกิดโรคระบาดสัตว์ในพื้นที่อย่างเข้มงวดตามมาตรการฯ  ทั้งนี้ สำนักงานปศุสัตว์จังหวัดร่วมกับปศุสัตว์อำเภอ และองค์กรปกครองส่วนท้องถิ่นที่มีเขตติดต่อตามแนวชายแดน ดำเนินการรณรงค์ฉีดวัคซีนป้องกันโรคพิษสุนัขบ้าและออกหน่วยบริการผ่าตัดทำหมันเพื่อควบคุมประชากร</w:t>
      </w:r>
      <w:r w:rsidRPr="00C700CC">
        <w:rPr>
          <w:rFonts w:ascii="TH SarabunIT๙" w:hAnsi="TH SarabunIT๙" w:cs="TH SarabunIT๙"/>
          <w:spacing w:val="-4"/>
          <w:sz w:val="24"/>
          <w:szCs w:val="32"/>
          <w:cs/>
        </w:rPr>
        <w:t>สุนัขและแมวในพื้นที่ ตลอดจนประชาสัมพันธ์ขอความร่วมมือหากมีผู้พบเจอสัตว์ตามแนวชายแดนที่แสดงอาการ</w:t>
      </w:r>
      <w:r w:rsidRPr="00421F05">
        <w:rPr>
          <w:rFonts w:ascii="TH SarabunIT๙" w:hAnsi="TH SarabunIT๙" w:cs="TH SarabunIT๙"/>
          <w:sz w:val="24"/>
          <w:szCs w:val="32"/>
          <w:cs/>
        </w:rPr>
        <w:t>เข้าข่ายโรคพิษสุนัขบ้าให้ประสานแจ้งเจ้าหน้าที่ปศุสัตว์หรืออาสาปศุสัตว์ในพื้นที่ในทันที</w:t>
      </w:r>
    </w:p>
    <w:p w14:paraId="68B7D358" w14:textId="6F33D5AC" w:rsidR="008D19DD" w:rsidRDefault="008D19DD" w:rsidP="00421F0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p>
    <w:p w14:paraId="3299073E" w14:textId="33B7B4C2" w:rsidR="008D19DD" w:rsidRDefault="008D19DD" w:rsidP="00421F0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p>
    <w:p w14:paraId="299E4B26" w14:textId="38B5AE06" w:rsidR="008D19DD" w:rsidRDefault="008D19DD" w:rsidP="00421F0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p>
    <w:p w14:paraId="2CE1DF04" w14:textId="70357730" w:rsidR="008D19DD" w:rsidRDefault="008D19DD" w:rsidP="00421F0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p>
    <w:p w14:paraId="4E2A6B5E" w14:textId="4C65C399" w:rsidR="008D19DD" w:rsidRDefault="008D19DD" w:rsidP="00421F0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p>
    <w:p w14:paraId="770DA53D" w14:textId="6188FB23" w:rsidR="008D19DD" w:rsidRDefault="008D19DD" w:rsidP="00421F0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p>
    <w:p w14:paraId="5F174FCB" w14:textId="77777777" w:rsidR="008D19DD" w:rsidRPr="00AE4B1A" w:rsidRDefault="008D19DD" w:rsidP="00421F05">
      <w:pPr>
        <w:tabs>
          <w:tab w:val="left" w:pos="426"/>
          <w:tab w:val="left" w:pos="993"/>
          <w:tab w:val="left" w:pos="1276"/>
          <w:tab w:val="left" w:pos="1559"/>
          <w:tab w:val="left" w:pos="1985"/>
          <w:tab w:val="left" w:pos="2410"/>
          <w:tab w:val="left" w:pos="2977"/>
        </w:tabs>
        <w:spacing w:after="0" w:line="240" w:lineRule="auto"/>
        <w:jc w:val="thaiDistribute"/>
        <w:rPr>
          <w:rFonts w:ascii="TH SarabunIT๙" w:hAnsi="TH SarabunIT๙" w:cs="TH SarabunIT๙"/>
          <w:sz w:val="24"/>
          <w:szCs w:val="32"/>
        </w:rPr>
      </w:pPr>
    </w:p>
    <w:p w14:paraId="5E83EB0A" w14:textId="0A4F4FDB" w:rsidR="00402D19" w:rsidRPr="006F0973" w:rsidRDefault="001D2765" w:rsidP="001D2765">
      <w:pPr>
        <w:tabs>
          <w:tab w:val="left" w:pos="426"/>
          <w:tab w:val="left" w:pos="851"/>
          <w:tab w:val="left" w:pos="1276"/>
          <w:tab w:val="left" w:pos="1559"/>
          <w:tab w:val="left" w:pos="1985"/>
          <w:tab w:val="left" w:pos="2410"/>
          <w:tab w:val="left" w:pos="2977"/>
        </w:tabs>
        <w:spacing w:before="240" w:after="240" w:line="240" w:lineRule="auto"/>
        <w:jc w:val="thaiDistribute"/>
        <w:rPr>
          <w:rFonts w:ascii="TH SarabunIT๙" w:hAnsi="TH SarabunIT๙" w:cs="TH SarabunIT๙"/>
          <w:sz w:val="32"/>
          <w:szCs w:val="32"/>
        </w:rPr>
      </w:pPr>
      <w:r>
        <w:rPr>
          <w:rFonts w:ascii="TH SarabunIT๙" w:hAnsi="TH SarabunIT๙" w:cs="TH SarabunIT๙"/>
          <w:noProof/>
        </w:rPr>
        <w:lastRenderedPageBreak/>
        <mc:AlternateContent>
          <mc:Choice Requires="wps">
            <w:drawing>
              <wp:anchor distT="0" distB="0" distL="114300" distR="114300" simplePos="0" relativeHeight="251842560" behindDoc="1" locked="0" layoutInCell="1" allowOverlap="1" wp14:anchorId="0C8F13F1" wp14:editId="37BF8F5A">
                <wp:simplePos x="0" y="0"/>
                <wp:positionH relativeFrom="column">
                  <wp:posOffset>-258445</wp:posOffset>
                </wp:positionH>
                <wp:positionV relativeFrom="paragraph">
                  <wp:posOffset>-44754</wp:posOffset>
                </wp:positionV>
                <wp:extent cx="6232525" cy="372745"/>
                <wp:effectExtent l="0" t="0" r="15875" b="27305"/>
                <wp:wrapNone/>
                <wp:docPr id="28" name="สี่เหลี่ยมผืนผ้า 28"/>
                <wp:cNvGraphicFramePr/>
                <a:graphic xmlns:a="http://schemas.openxmlformats.org/drawingml/2006/main">
                  <a:graphicData uri="http://schemas.microsoft.com/office/word/2010/wordprocessingShape">
                    <wps:wsp>
                      <wps:cNvSpPr/>
                      <wps:spPr>
                        <a:xfrm>
                          <a:off x="0" y="0"/>
                          <a:ext cx="6232525" cy="372745"/>
                        </a:xfrm>
                        <a:prstGeom prst="rect">
                          <a:avLst/>
                        </a:prstGeom>
                        <a:solidFill>
                          <a:srgbClr val="9BBB59">
                            <a:lumMod val="20000"/>
                            <a:lumOff val="80000"/>
                          </a:srgbClr>
                        </a:solidFill>
                        <a:ln w="25400" cap="flat" cmpd="sng" algn="ctr">
                          <a:solidFill>
                            <a:srgbClr val="9BBB59">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57021" id="สี่เหลี่ยมผืนผ้า 28" o:spid="_x0000_s1026" style="position:absolute;margin-left:-20.35pt;margin-top:-3.5pt;width:490.75pt;height:29.35pt;z-index:-251473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" fillcolor="#ebf1de" strokecolor="#4f6228" strokeweight="2pt"/>
            </w:pict>
          </mc:Fallback>
        </mc:AlternateContent>
      </w:r>
      <w:r w:rsidR="00402D19" w:rsidRPr="006F0973">
        <w:rPr>
          <w:rFonts w:ascii="TH SarabunIT๙" w:hAnsi="TH SarabunIT๙" w:cs="TH SarabunIT๙" w:hint="cs"/>
          <w:b/>
          <w:bCs/>
          <w:sz w:val="32"/>
          <w:szCs w:val="32"/>
          <w:cs/>
        </w:rPr>
        <w:t>๒</w:t>
      </w:r>
      <w:r w:rsidR="00402D19" w:rsidRPr="006F0973">
        <w:rPr>
          <w:rFonts w:ascii="TH SarabunIT๙" w:hAnsi="TH SarabunIT๙" w:cs="TH SarabunIT๙"/>
          <w:b/>
          <w:bCs/>
          <w:sz w:val="32"/>
          <w:szCs w:val="32"/>
          <w:cs/>
        </w:rPr>
        <w:t>.</w:t>
      </w:r>
      <w:r w:rsidR="00402D19" w:rsidRPr="006F0973">
        <w:rPr>
          <w:rFonts w:ascii="TH SarabunIT๙" w:hAnsi="TH SarabunIT๙" w:cs="TH SarabunIT๙"/>
          <w:b/>
          <w:bCs/>
          <w:sz w:val="32"/>
          <w:szCs w:val="32"/>
          <w:cs/>
        </w:rPr>
        <w:tab/>
      </w:r>
      <w:r w:rsidR="00402D19" w:rsidRPr="006F0973">
        <w:rPr>
          <w:rFonts w:ascii="TH SarabunIT๙" w:hAnsi="TH SarabunIT๙" w:cs="TH SarabunIT๙"/>
          <w:b/>
          <w:bCs/>
          <w:sz w:val="32"/>
          <w:szCs w:val="32"/>
          <w:u w:val="single"/>
          <w:cs/>
        </w:rPr>
        <w:t>การประเมินผลการดำเนินโครงการ</w:t>
      </w:r>
      <w:r w:rsidR="00402D19" w:rsidRPr="006F0973">
        <w:rPr>
          <w:rFonts w:ascii="TH SarabunIT๙" w:hAnsi="TH SarabunIT๙" w:cs="TH SarabunIT๙" w:hint="cs"/>
          <w:b/>
          <w:bCs/>
          <w:sz w:val="32"/>
          <w:szCs w:val="32"/>
          <w:u w:val="single"/>
          <w:cs/>
        </w:rPr>
        <w:t>ฯ</w:t>
      </w:r>
    </w:p>
    <w:p w14:paraId="156FE9A9" w14:textId="29FB45F3" w:rsidR="00C700CC" w:rsidRPr="00C700CC" w:rsidRDefault="00402D19" w:rsidP="00C700CC">
      <w:pPr>
        <w:tabs>
          <w:tab w:val="left" w:pos="426"/>
          <w:tab w:val="left" w:pos="851"/>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sidRPr="006F0973">
        <w:rPr>
          <w:rFonts w:ascii="TH SarabunIT๙" w:hAnsi="TH SarabunIT๙" w:cs="TH SarabunIT๙" w:hint="cs"/>
          <w:sz w:val="32"/>
          <w:szCs w:val="32"/>
          <w:cs/>
        </w:rPr>
        <w:tab/>
      </w:r>
      <w:r w:rsidR="00C700CC" w:rsidRPr="00C700CC">
        <w:rPr>
          <w:rFonts w:ascii="TH SarabunIT๙" w:hAnsi="TH SarabunIT๙" w:cs="TH SarabunIT๙"/>
          <w:sz w:val="32"/>
          <w:szCs w:val="32"/>
          <w:cs/>
        </w:rPr>
        <w:t xml:space="preserve">จากการตรวจติดตามในพื้นที่ในปีงบประมาณ พ.ศ. ๒๕๖๔ พบว่า หน่วยงานที่เกี่ยวข้อง ได้แก่ สำนักงานปศุสัตว์จังหวัด สำนักงานสาธารณสุขจังหวัด สำนักงานส่งเสริมการปกครองท้องถิ่นจังหวัด สำนักงานประชาสัมพันธ์จังหวัด สำนักงานแรงงานจังหวัด สำนักงานศึกษาธิการจังหวัด และองค์กรปกครองส่วนท้องถิ่น    ได้มีการตื่นตัวและให้ความสำคัญกับการขับเคลื่อนการดำเนินโครงการสัตว์ปลอดโรค คนปลอดภัย </w:t>
      </w:r>
      <w:r w:rsidR="00C700CC">
        <w:rPr>
          <w:rFonts w:ascii="TH SarabunIT๙" w:hAnsi="TH SarabunIT๙" w:cs="TH SarabunIT๙" w:hint="cs"/>
          <w:sz w:val="32"/>
          <w:szCs w:val="32"/>
          <w:cs/>
        </w:rPr>
        <w:t xml:space="preserve">          </w:t>
      </w:r>
      <w:r w:rsidR="00C700CC">
        <w:rPr>
          <w:rFonts w:ascii="TH SarabunIT๙" w:hAnsi="TH SarabunIT๙" w:cs="TH SarabunIT๙"/>
          <w:sz w:val="32"/>
          <w:szCs w:val="32"/>
          <w:cs/>
        </w:rPr>
        <w:t>จากโรค</w:t>
      </w:r>
      <w:r w:rsidR="00C700CC" w:rsidRPr="00C700CC">
        <w:rPr>
          <w:rFonts w:ascii="TH SarabunIT๙" w:hAnsi="TH SarabunIT๙" w:cs="TH SarabunIT๙"/>
          <w:sz w:val="32"/>
          <w:szCs w:val="32"/>
          <w:cs/>
        </w:rPr>
        <w:t>พิษสุนัขบ้าฯ เพิ่มมากขึ้น โดยทุกภาคส่วนมีการบูรณาการการปฏิบัติงานในหน้าที่ความรับผิดชอบ และร่วมดำเนินการเฝ้าระวัง ป้องกัน และควบคุมโรคพิษสุนัขบ้าอย่างจริงจังและเป็นรูปธรรม ประชาชนมีความตระหนัก และตื่นตัวในการควบคุมป้องกันโรคพิษสุนัขบ้า แต่เนื่องจากสถานการณ์การแพร่ระบาดของโรค</w:t>
      </w:r>
      <w:r w:rsidR="00225B0D">
        <w:rPr>
          <w:rFonts w:ascii="TH SarabunIT๙" w:hAnsi="TH SarabunIT๙" w:cs="TH SarabunIT๙" w:hint="cs"/>
          <w:sz w:val="32"/>
          <w:szCs w:val="32"/>
          <w:cs/>
        </w:rPr>
        <w:t xml:space="preserve">     </w:t>
      </w:r>
      <w:r w:rsidR="00C700CC" w:rsidRPr="00C700CC">
        <w:rPr>
          <w:rFonts w:ascii="TH SarabunIT๙" w:hAnsi="TH SarabunIT๙" w:cs="TH SarabunIT๙"/>
          <w:sz w:val="32"/>
          <w:szCs w:val="32"/>
          <w:cs/>
        </w:rPr>
        <w:t>ติดเชื้อไวรัสโค</w:t>
      </w:r>
      <w:proofErr w:type="spellStart"/>
      <w:r w:rsidR="00C700CC" w:rsidRPr="00C700CC">
        <w:rPr>
          <w:rFonts w:ascii="TH SarabunIT๙" w:hAnsi="TH SarabunIT๙" w:cs="TH SarabunIT๙"/>
          <w:sz w:val="32"/>
          <w:szCs w:val="32"/>
          <w:cs/>
        </w:rPr>
        <w:t>โร</w:t>
      </w:r>
      <w:proofErr w:type="spellEnd"/>
      <w:r w:rsidR="00C700CC" w:rsidRPr="00C700CC">
        <w:rPr>
          <w:rFonts w:ascii="TH SarabunIT๙" w:hAnsi="TH SarabunIT๙" w:cs="TH SarabunIT๙"/>
          <w:sz w:val="32"/>
          <w:szCs w:val="32"/>
          <w:cs/>
        </w:rPr>
        <w:t xml:space="preserve">นา </w:t>
      </w:r>
      <w:r w:rsidR="00C700CC" w:rsidRPr="00225B0D">
        <w:rPr>
          <w:rFonts w:ascii="TH SarabunPSK" w:hAnsi="TH SarabunPSK" w:cs="TH SarabunPSK"/>
          <w:sz w:val="32"/>
          <w:szCs w:val="32"/>
          <w:cs/>
        </w:rPr>
        <w:t>2019 (โควิด - 19)</w:t>
      </w:r>
      <w:r w:rsidR="00C700CC" w:rsidRPr="00C700CC">
        <w:rPr>
          <w:rFonts w:ascii="TH SarabunIT๙" w:hAnsi="TH SarabunIT๙" w:cs="TH SarabunIT๙"/>
          <w:sz w:val="32"/>
          <w:szCs w:val="32"/>
          <w:cs/>
        </w:rPr>
        <w:t xml:space="preserve"> ได้ส่งผลกระทบต่อการดำเนินงานภายในพื้นที่ ทำให้การดำเนินงาน</w:t>
      </w:r>
      <w:r w:rsidR="00225B0D">
        <w:rPr>
          <w:rFonts w:ascii="TH SarabunIT๙" w:hAnsi="TH SarabunIT๙" w:cs="TH SarabunIT๙" w:hint="cs"/>
          <w:sz w:val="32"/>
          <w:szCs w:val="32"/>
          <w:cs/>
        </w:rPr>
        <w:t xml:space="preserve">    </w:t>
      </w:r>
      <w:r w:rsidR="00C700CC" w:rsidRPr="00C700CC">
        <w:rPr>
          <w:rFonts w:ascii="TH SarabunIT๙" w:hAnsi="TH SarabunIT๙" w:cs="TH SarabunIT๙"/>
          <w:sz w:val="32"/>
          <w:szCs w:val="32"/>
          <w:cs/>
        </w:rPr>
        <w:t xml:space="preserve">ในการสร้างพื้นที่ปลอดโรคพิษสุนัขบ้าอาจไม่เป็นไปตามเป้าหมายที่กำหนดไว้  </w:t>
      </w:r>
    </w:p>
    <w:p w14:paraId="24F9829A" w14:textId="1901F9E2" w:rsidR="001D2765" w:rsidRPr="00C700CC" w:rsidRDefault="00225B0D" w:rsidP="00C700CC">
      <w:pPr>
        <w:tabs>
          <w:tab w:val="left" w:pos="426"/>
          <w:tab w:val="left" w:pos="851"/>
          <w:tab w:val="left" w:pos="1276"/>
          <w:tab w:val="left" w:pos="1559"/>
          <w:tab w:val="left" w:pos="1985"/>
          <w:tab w:val="left" w:pos="2410"/>
          <w:tab w:val="left" w:pos="2977"/>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sidR="00C700CC" w:rsidRPr="00C700CC">
        <w:rPr>
          <w:rFonts w:ascii="TH SarabunIT๙" w:hAnsi="TH SarabunIT๙" w:cs="TH SarabunIT๙"/>
          <w:sz w:val="32"/>
          <w:szCs w:val="32"/>
          <w:cs/>
        </w:rPr>
        <w:t>อย่างไรก็ตาม หากจะให้การดำเนินโครงการฯ เกิดผลสำเร็จมากกว่านี้ นอกจากส่วนราชการและองค์กรปกครองส่วนท้องถิ่นจะร่วมมือขับเคลื่อนโครงการฯ แล้ว ควรมีมาต</w:t>
      </w:r>
      <w:r>
        <w:rPr>
          <w:rFonts w:ascii="TH SarabunIT๙" w:hAnsi="TH SarabunIT๙" w:cs="TH SarabunIT๙"/>
          <w:sz w:val="32"/>
          <w:szCs w:val="32"/>
          <w:cs/>
        </w:rPr>
        <w:t>รการในการบังคับใช้กฎหมาย</w:t>
      </w:r>
      <w:r w:rsidR="00C700CC" w:rsidRPr="00C700CC">
        <w:rPr>
          <w:rFonts w:ascii="TH SarabunIT๙" w:hAnsi="TH SarabunIT๙" w:cs="TH SarabunIT๙"/>
          <w:sz w:val="32"/>
          <w:szCs w:val="32"/>
          <w:cs/>
        </w:rPr>
        <w:t>ที่เกี่ยวข้อง รวมทั้งการประสานขอความร่วมมือจากประชาชนในการเลี้ยงดูสัตว์เลี้ยงอย่างมีความรับผิดชอบ และการเข้ามามีส่วนร่วมของหน่วยงานองค์การอิสระ (</w:t>
      </w:r>
      <w:r w:rsidR="00C700CC" w:rsidRPr="00C700CC">
        <w:rPr>
          <w:rFonts w:ascii="TH SarabunIT๙" w:hAnsi="TH SarabunIT๙" w:cs="TH SarabunIT๙"/>
          <w:sz w:val="32"/>
          <w:szCs w:val="32"/>
        </w:rPr>
        <w:t xml:space="preserve">NGO) </w:t>
      </w:r>
      <w:r w:rsidR="00C700CC" w:rsidRPr="00C700CC">
        <w:rPr>
          <w:rFonts w:ascii="TH SarabunIT๙" w:hAnsi="TH SarabunIT๙" w:cs="TH SarabunIT๙"/>
          <w:sz w:val="32"/>
          <w:szCs w:val="32"/>
          <w:cs/>
        </w:rPr>
        <w:t xml:space="preserve">ในพื้นที่ รวมถึงการทำหน้าที่ของแต่ละหน่วยงาน/องค์กร </w:t>
      </w:r>
      <w:r>
        <w:rPr>
          <w:rFonts w:ascii="TH SarabunIT๙" w:hAnsi="TH SarabunIT๙" w:cs="TH SarabunIT๙" w:hint="cs"/>
          <w:sz w:val="32"/>
          <w:szCs w:val="32"/>
          <w:cs/>
        </w:rPr>
        <w:t xml:space="preserve">     </w:t>
      </w:r>
      <w:r w:rsidR="00C700CC" w:rsidRPr="00C700CC">
        <w:rPr>
          <w:rFonts w:ascii="TH SarabunIT๙" w:hAnsi="TH SarabunIT๙" w:cs="TH SarabunIT๙"/>
          <w:sz w:val="32"/>
          <w:szCs w:val="32"/>
          <w:cs/>
        </w:rPr>
        <w:t>ควรสอดประสานกันมากขึ้น ในระยะยาวต้องมีการจัดระเบียบการเลี้</w:t>
      </w:r>
      <w:r>
        <w:rPr>
          <w:rFonts w:ascii="TH SarabunIT๙" w:hAnsi="TH SarabunIT๙" w:cs="TH SarabunIT๙"/>
          <w:sz w:val="32"/>
          <w:szCs w:val="32"/>
          <w:cs/>
        </w:rPr>
        <w:t>ยงสุนัขและแมว ไม่ให้มีปัญหา</w:t>
      </w:r>
      <w:r w:rsidR="00C700CC" w:rsidRPr="00C700CC">
        <w:rPr>
          <w:rFonts w:ascii="TH SarabunIT๙" w:hAnsi="TH SarabunIT๙" w:cs="TH SarabunIT๙"/>
          <w:sz w:val="32"/>
          <w:szCs w:val="32"/>
          <w:cs/>
        </w:rPr>
        <w:t>ในชุมชนหรือก่อให้เกิดโรคพิษสุนัขบ้า โดยเจ้าของสัตว์เลี้ยงต้องตระหนักในเรื่องการเลี้ยงดู การให้วัคซีน และ</w:t>
      </w:r>
      <w:r>
        <w:rPr>
          <w:rFonts w:ascii="TH SarabunIT๙" w:hAnsi="TH SarabunIT๙" w:cs="TH SarabunIT๙" w:hint="cs"/>
          <w:sz w:val="32"/>
          <w:szCs w:val="32"/>
          <w:cs/>
        </w:rPr>
        <w:t xml:space="preserve">          </w:t>
      </w:r>
      <w:r w:rsidR="00C700CC" w:rsidRPr="00C700CC">
        <w:rPr>
          <w:rFonts w:ascii="TH SarabunIT๙" w:hAnsi="TH SarabunIT๙" w:cs="TH SarabunIT๙"/>
          <w:sz w:val="32"/>
          <w:szCs w:val="32"/>
          <w:cs/>
        </w:rPr>
        <w:t>การควบคุมดูแลอย่างถูกต้องและเคร่งครัด ต้องมีการบูรณาการความร่วมมือจากทุกภาคส่วนทั้งส่วนกลางและส่วนภูมิภาคให้มากขึ้นและต่อเนื่องต่อไป รวมทั้งดำเนินการประชาสัมพันธ์ให้ประชาชนมีความรู้ ความเข้าใจ</w:t>
      </w:r>
      <w:r>
        <w:rPr>
          <w:rFonts w:ascii="TH SarabunIT๙" w:hAnsi="TH SarabunIT๙" w:cs="TH SarabunIT๙" w:hint="cs"/>
          <w:sz w:val="32"/>
          <w:szCs w:val="32"/>
          <w:cs/>
        </w:rPr>
        <w:t xml:space="preserve">    </w:t>
      </w:r>
      <w:r w:rsidR="00C700CC" w:rsidRPr="00C700CC">
        <w:rPr>
          <w:rFonts w:ascii="TH SarabunIT๙" w:hAnsi="TH SarabunIT๙" w:cs="TH SarabunIT๙"/>
          <w:sz w:val="32"/>
          <w:szCs w:val="32"/>
          <w:cs/>
        </w:rPr>
        <w:t>ที่ถูกต้องเกี่ยวกับโรคพิษสุนัขบ้าอย่างต่อเนื่อง จึงจะสามารถกำจัดโรคพิษสุนัขบ้าได้อย่างยั่งยืน และสามารถ</w:t>
      </w:r>
      <w:r w:rsidR="00C700CC" w:rsidRPr="00225B0D">
        <w:rPr>
          <w:rFonts w:ascii="TH SarabunIT๙" w:hAnsi="TH SarabunIT๙" w:cs="TH SarabunIT๙"/>
          <w:spacing w:val="-4"/>
          <w:sz w:val="32"/>
          <w:szCs w:val="32"/>
          <w:cs/>
        </w:rPr>
        <w:t>ดำเนินโครงการสัตว์ปลอดโรค คนปลอดภัย จากโรคพิษสุนัขบ้าฯ บรรลุวัตถุประสงค์ของโครงการที่จะกำจัดโรค</w:t>
      </w:r>
    </w:p>
    <w:p w14:paraId="02190F0D" w14:textId="7BDC15A2" w:rsidR="007166A9" w:rsidRDefault="00F00A3B" w:rsidP="00F00A3B">
      <w:pPr>
        <w:tabs>
          <w:tab w:val="left" w:pos="426"/>
          <w:tab w:val="left" w:pos="567"/>
          <w:tab w:val="left" w:pos="992"/>
          <w:tab w:val="left" w:pos="1559"/>
          <w:tab w:val="left" w:pos="1985"/>
        </w:tabs>
        <w:spacing w:before="360" w:after="240" w:line="240" w:lineRule="auto"/>
        <w:jc w:val="thaiDistribute"/>
        <w:rPr>
          <w:rFonts w:ascii="TH SarabunIT๙" w:hAnsi="TH SarabunIT๙" w:cs="TH SarabunIT๙"/>
          <w:b/>
          <w:bCs/>
          <w:sz w:val="32"/>
          <w:szCs w:val="32"/>
          <w:u w:val="single"/>
        </w:rPr>
      </w:pPr>
      <w:r>
        <w:rPr>
          <w:rFonts w:ascii="TH SarabunIT๙" w:hAnsi="TH SarabunIT๙" w:cs="TH SarabunIT๙"/>
          <w:noProof/>
        </w:rPr>
        <mc:AlternateContent>
          <mc:Choice Requires="wps">
            <w:drawing>
              <wp:anchor distT="0" distB="0" distL="114300" distR="114300" simplePos="0" relativeHeight="251844608" behindDoc="1" locked="0" layoutInCell="1" allowOverlap="1" wp14:anchorId="2C1D7B19" wp14:editId="60E5CAEC">
                <wp:simplePos x="0" y="0"/>
                <wp:positionH relativeFrom="column">
                  <wp:posOffset>-274320</wp:posOffset>
                </wp:positionH>
                <wp:positionV relativeFrom="paragraph">
                  <wp:posOffset>191135</wp:posOffset>
                </wp:positionV>
                <wp:extent cx="6232525" cy="372745"/>
                <wp:effectExtent l="0" t="0" r="15875" b="27305"/>
                <wp:wrapNone/>
                <wp:docPr id="29" name="สี่เหลี่ยมผืนผ้า 29"/>
                <wp:cNvGraphicFramePr/>
                <a:graphic xmlns:a="http://schemas.openxmlformats.org/drawingml/2006/main">
                  <a:graphicData uri="http://schemas.microsoft.com/office/word/2010/wordprocessingShape">
                    <wps:wsp>
                      <wps:cNvSpPr/>
                      <wps:spPr>
                        <a:xfrm>
                          <a:off x="0" y="0"/>
                          <a:ext cx="6232525" cy="372745"/>
                        </a:xfrm>
                        <a:prstGeom prst="rect">
                          <a:avLst/>
                        </a:prstGeom>
                        <a:solidFill>
                          <a:srgbClr val="9BBB59">
                            <a:lumMod val="20000"/>
                            <a:lumOff val="80000"/>
                          </a:srgbClr>
                        </a:solidFill>
                        <a:ln w="25400" cap="flat" cmpd="sng" algn="ctr">
                          <a:solidFill>
                            <a:srgbClr val="9BBB59">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E4405" id="สี่เหลี่ยมผืนผ้า 29" o:spid="_x0000_s1026" style="position:absolute;margin-left:-21.6pt;margin-top:15.05pt;width:490.75pt;height:29.35pt;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" fillcolor="#ebf1de" strokecolor="#4f6228" strokeweight="2pt"/>
            </w:pict>
          </mc:Fallback>
        </mc:AlternateContent>
      </w:r>
      <w:r w:rsidR="007166A9" w:rsidRPr="003D3372">
        <w:rPr>
          <w:rFonts w:ascii="TH SarabunIT๙" w:hAnsi="TH SarabunIT๙" w:cs="TH SarabunIT๙"/>
          <w:b/>
          <w:bCs/>
          <w:sz w:val="32"/>
          <w:szCs w:val="32"/>
          <w:cs/>
        </w:rPr>
        <w:t>๓</w:t>
      </w:r>
      <w:r w:rsidR="007166A9" w:rsidRPr="00B86D32">
        <w:rPr>
          <w:rFonts w:ascii="TH SarabunIT๙" w:hAnsi="TH SarabunIT๙" w:cs="TH SarabunIT๙"/>
          <w:b/>
          <w:bCs/>
          <w:sz w:val="32"/>
          <w:szCs w:val="32"/>
          <w:cs/>
        </w:rPr>
        <w:t>.</w:t>
      </w:r>
      <w:r w:rsidR="007166A9" w:rsidRPr="00B86D32">
        <w:rPr>
          <w:rFonts w:ascii="TH SarabunIT๙" w:hAnsi="TH SarabunIT๙" w:cs="TH SarabunIT๙"/>
          <w:b/>
          <w:bCs/>
          <w:sz w:val="32"/>
          <w:szCs w:val="32"/>
          <w:cs/>
        </w:rPr>
        <w:tab/>
      </w:r>
      <w:r w:rsidR="007166A9" w:rsidRPr="00622C0B">
        <w:rPr>
          <w:rFonts w:ascii="TH SarabunIT๙" w:hAnsi="TH SarabunIT๙" w:cs="TH SarabunIT๙"/>
          <w:b/>
          <w:bCs/>
          <w:sz w:val="32"/>
          <w:szCs w:val="32"/>
          <w:u w:val="single"/>
          <w:cs/>
        </w:rPr>
        <w:t>ปัญหาอุปสรรค และข้อเสนอแนะ</w:t>
      </w:r>
      <w:r w:rsidR="007166A9" w:rsidRPr="00700039">
        <w:rPr>
          <w:rFonts w:ascii="TH SarabunIT๙" w:hAnsi="TH SarabunIT๙" w:cs="TH SarabunIT๙"/>
          <w:b/>
          <w:bCs/>
          <w:sz w:val="32"/>
          <w:szCs w:val="32"/>
          <w:u w:val="single"/>
          <w:cs/>
        </w:rPr>
        <w:t>จากการตรวจราชการแบบบูรณาการของผู้ตรวจราชการ</w:t>
      </w:r>
    </w:p>
    <w:p w14:paraId="4C62EDB2" w14:textId="0A45B263" w:rsidR="00261124" w:rsidRPr="00897D20" w:rsidRDefault="007166A9" w:rsidP="00261124">
      <w:pPr>
        <w:tabs>
          <w:tab w:val="left" w:pos="426"/>
          <w:tab w:val="left" w:pos="709"/>
          <w:tab w:val="left" w:pos="851"/>
          <w:tab w:val="left" w:pos="992"/>
          <w:tab w:val="left" w:pos="1559"/>
          <w:tab w:val="left" w:pos="1985"/>
        </w:tabs>
        <w:spacing w:after="12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sidR="00F00A3B" w:rsidRPr="00897D20">
        <w:rPr>
          <w:rFonts w:ascii="TH SarabunIT๙" w:hAnsi="TH SarabunIT๙" w:cs="TH SarabunIT๙"/>
          <w:sz w:val="32"/>
          <w:szCs w:val="32"/>
          <w:cs/>
        </w:rPr>
        <w:t>จากการตรวจติดตามการดำเนินโครงการสัตว์ปลอดโรค คนปลอดภัย จากโรคพิษสุนัขบ้าฯ ประจำปี</w:t>
      </w:r>
      <w:r w:rsidR="00F00A3B" w:rsidRPr="00897D20">
        <w:rPr>
          <w:rFonts w:ascii="TH SarabunIT๙" w:hAnsi="TH SarabunIT๙" w:cs="TH SarabunIT๙"/>
          <w:spacing w:val="-4"/>
          <w:sz w:val="32"/>
          <w:szCs w:val="32"/>
          <w:cs/>
        </w:rPr>
        <w:t>งบประมาณ</w:t>
      </w:r>
      <w:r w:rsidR="00897D20" w:rsidRPr="00897D20">
        <w:rPr>
          <w:rFonts w:ascii="TH SarabunIT๙" w:hAnsi="TH SarabunIT๙" w:cs="TH SarabunIT๙" w:hint="cs"/>
          <w:spacing w:val="-4"/>
          <w:sz w:val="32"/>
          <w:szCs w:val="32"/>
          <w:cs/>
        </w:rPr>
        <w:t xml:space="preserve"> </w:t>
      </w:r>
      <w:r w:rsidR="00F00A3B" w:rsidRPr="00897D20">
        <w:rPr>
          <w:rFonts w:ascii="TH SarabunIT๙" w:hAnsi="TH SarabunIT๙" w:cs="TH SarabunIT๙"/>
          <w:spacing w:val="-4"/>
          <w:sz w:val="32"/>
          <w:szCs w:val="32"/>
          <w:cs/>
        </w:rPr>
        <w:t>พ.ศ. ๒๕๖๔ ของคณะผู้ตรวจราชการ พบว่าเป็นประเด็นปัญหาที่พบอย่างต่อเนื่อง และอยู่ระหว่าง</w:t>
      </w:r>
      <w:r w:rsidR="00F00A3B" w:rsidRPr="00897D20">
        <w:rPr>
          <w:rFonts w:ascii="TH SarabunIT๙" w:hAnsi="TH SarabunIT๙" w:cs="TH SarabunIT๙"/>
          <w:sz w:val="32"/>
          <w:szCs w:val="32"/>
          <w:cs/>
        </w:rPr>
        <w:t>การดำเนินการแก้ไขปัญหาตามข้อเสนอแนะของผู้ตรวจราชการที่เคยได้ให้ไว้แล้ว ในการนี้ จึงมีเสนอแนะ</w:t>
      </w:r>
      <w:r w:rsidR="00897D20">
        <w:rPr>
          <w:rFonts w:ascii="TH SarabunIT๙" w:hAnsi="TH SarabunIT๙" w:cs="TH SarabunIT๙" w:hint="cs"/>
          <w:sz w:val="32"/>
          <w:szCs w:val="32"/>
          <w:cs/>
        </w:rPr>
        <w:t xml:space="preserve">      </w:t>
      </w:r>
      <w:r w:rsidR="00F00A3B" w:rsidRPr="00897D20">
        <w:rPr>
          <w:rFonts w:ascii="TH SarabunIT๙" w:hAnsi="TH SarabunIT๙" w:cs="TH SarabunIT๙"/>
          <w:sz w:val="32"/>
          <w:szCs w:val="32"/>
          <w:cs/>
        </w:rPr>
        <w:t>ให้ส่วนราชการที่มีภารกิจเกี่ยวข้องดำเนินการขับเคลื่อนการดำเนินโครงการฯ ปรับปรุง เร่งรัด และติดตาม</w:t>
      </w:r>
      <w:r w:rsidR="00897D20">
        <w:rPr>
          <w:rFonts w:ascii="TH SarabunIT๙" w:hAnsi="TH SarabunIT๙" w:cs="TH SarabunIT๙" w:hint="cs"/>
          <w:sz w:val="32"/>
          <w:szCs w:val="32"/>
          <w:cs/>
        </w:rPr>
        <w:t xml:space="preserve">   </w:t>
      </w:r>
      <w:r w:rsidR="00F00A3B" w:rsidRPr="00897D20">
        <w:rPr>
          <w:rFonts w:ascii="TH SarabunIT๙" w:hAnsi="TH SarabunIT๙" w:cs="TH SarabunIT๙"/>
          <w:sz w:val="32"/>
          <w:szCs w:val="32"/>
          <w:cs/>
        </w:rPr>
        <w:t>การดำเนินงานตามโครงการฯ ดังกล่าวให้มีประสิทธิภาพมากยิ่งขึ้นต่อไป ดังนี้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5"/>
        <w:gridCol w:w="5357"/>
      </w:tblGrid>
      <w:tr w:rsidR="00E73380" w:rsidRPr="000F38F6" w14:paraId="78648502" w14:textId="77777777" w:rsidTr="00261124">
        <w:trPr>
          <w:trHeight w:val="578"/>
          <w:tblHeader/>
        </w:trPr>
        <w:tc>
          <w:tcPr>
            <w:tcW w:w="3715" w:type="dxa"/>
            <w:shd w:val="clear" w:color="auto" w:fill="auto"/>
            <w:vAlign w:val="center"/>
          </w:tcPr>
          <w:p w14:paraId="402FFF88" w14:textId="77777777" w:rsidR="00E73380" w:rsidRPr="000F38F6" w:rsidRDefault="00E73380" w:rsidP="00800F2A">
            <w:pPr>
              <w:tabs>
                <w:tab w:val="left" w:pos="567"/>
                <w:tab w:val="left" w:pos="709"/>
                <w:tab w:val="left" w:pos="851"/>
                <w:tab w:val="left" w:pos="1559"/>
                <w:tab w:val="left" w:pos="1985"/>
              </w:tabs>
              <w:spacing w:after="0" w:line="240" w:lineRule="auto"/>
              <w:jc w:val="center"/>
              <w:rPr>
                <w:rFonts w:ascii="TH SarabunIT๙" w:hAnsi="TH SarabunIT๙" w:cs="TH SarabunIT๙"/>
                <w:b/>
                <w:bCs/>
                <w:sz w:val="32"/>
                <w:szCs w:val="32"/>
              </w:rPr>
            </w:pPr>
            <w:r w:rsidRPr="000F38F6">
              <w:rPr>
                <w:rFonts w:ascii="TH SarabunIT๙" w:hAnsi="TH SarabunIT๙" w:cs="TH SarabunIT๙"/>
                <w:b/>
                <w:bCs/>
                <w:sz w:val="32"/>
                <w:szCs w:val="32"/>
                <w:cs/>
              </w:rPr>
              <w:t>ปัญหาอุปสรรค</w:t>
            </w:r>
          </w:p>
        </w:tc>
        <w:tc>
          <w:tcPr>
            <w:tcW w:w="5357" w:type="dxa"/>
            <w:shd w:val="clear" w:color="auto" w:fill="auto"/>
            <w:vAlign w:val="center"/>
          </w:tcPr>
          <w:p w14:paraId="0C6ACDC4" w14:textId="77777777" w:rsidR="00E73380" w:rsidRPr="000F38F6" w:rsidRDefault="00E73380" w:rsidP="00800F2A">
            <w:pPr>
              <w:tabs>
                <w:tab w:val="left" w:pos="567"/>
                <w:tab w:val="left" w:pos="709"/>
                <w:tab w:val="left" w:pos="851"/>
                <w:tab w:val="left" w:pos="1559"/>
                <w:tab w:val="left" w:pos="1985"/>
              </w:tabs>
              <w:spacing w:after="0" w:line="240" w:lineRule="auto"/>
              <w:jc w:val="center"/>
              <w:rPr>
                <w:rFonts w:ascii="TH SarabunIT๙" w:hAnsi="TH SarabunIT๙" w:cs="TH SarabunIT๙"/>
                <w:b/>
                <w:bCs/>
                <w:sz w:val="32"/>
                <w:szCs w:val="32"/>
              </w:rPr>
            </w:pPr>
            <w:r w:rsidRPr="000F38F6">
              <w:rPr>
                <w:rFonts w:ascii="TH SarabunIT๙" w:hAnsi="TH SarabunIT๙" w:cs="TH SarabunIT๙"/>
                <w:b/>
                <w:bCs/>
                <w:sz w:val="32"/>
                <w:szCs w:val="32"/>
                <w:cs/>
              </w:rPr>
              <w:t>ข้อเสนอแนะของผู้ตรวจราชการ</w:t>
            </w:r>
          </w:p>
        </w:tc>
      </w:tr>
      <w:tr w:rsidR="00E73380" w:rsidRPr="000F38F6" w14:paraId="6028E3D2" w14:textId="77777777" w:rsidTr="00261124">
        <w:tc>
          <w:tcPr>
            <w:tcW w:w="3715" w:type="dxa"/>
            <w:shd w:val="clear" w:color="auto" w:fill="auto"/>
          </w:tcPr>
          <w:p w14:paraId="434F8F65" w14:textId="77777777" w:rsidR="00E73380" w:rsidRPr="000F38F6" w:rsidRDefault="00E73380" w:rsidP="00800F2A">
            <w:pPr>
              <w:tabs>
                <w:tab w:val="left" w:pos="567"/>
                <w:tab w:val="left" w:pos="709"/>
                <w:tab w:val="left" w:pos="851"/>
                <w:tab w:val="left" w:pos="1559"/>
                <w:tab w:val="left" w:pos="1985"/>
              </w:tabs>
              <w:spacing w:after="0" w:line="240" w:lineRule="auto"/>
              <w:jc w:val="thaiDistribute"/>
              <w:rPr>
                <w:rFonts w:ascii="TH SarabunIT๙" w:hAnsi="TH SarabunIT๙" w:cs="TH SarabunIT๙"/>
                <w:sz w:val="32"/>
                <w:szCs w:val="32"/>
              </w:rPr>
            </w:pPr>
            <w:r w:rsidRPr="000F38F6">
              <w:rPr>
                <w:rFonts w:ascii="TH SarabunIT๙" w:hAnsi="TH SarabunIT๙" w:cs="TH SarabunIT๙"/>
                <w:sz w:val="32"/>
                <w:szCs w:val="32"/>
                <w:cs/>
              </w:rPr>
              <w:t>1. การออกข้อบัญญัติ/เทศบัญญัติในการควบคุมการเลี้ยงสัตว์และปล่อยสัตว์ขององค์กรปกครองส่วนท้องถิ่น</w:t>
            </w:r>
            <w:r w:rsidRPr="000F38F6">
              <w:rPr>
                <w:rFonts w:ascii="TH SarabunIT๙" w:hAnsi="TH SarabunIT๙" w:cs="TH SarabunIT๙"/>
                <w:spacing w:val="-4"/>
                <w:sz w:val="32"/>
                <w:szCs w:val="32"/>
                <w:cs/>
              </w:rPr>
              <w:t>ยังไม่เข้มงวดในการบังคับใช้กฎหมาย</w:t>
            </w:r>
          </w:p>
        </w:tc>
        <w:tc>
          <w:tcPr>
            <w:tcW w:w="5357" w:type="dxa"/>
            <w:shd w:val="clear" w:color="auto" w:fill="auto"/>
          </w:tcPr>
          <w:p w14:paraId="5E3CDE4C" w14:textId="77777777" w:rsidR="00E73380" w:rsidRPr="000F38F6" w:rsidRDefault="00E73380" w:rsidP="00800F2A">
            <w:pPr>
              <w:tabs>
                <w:tab w:val="left" w:pos="318"/>
                <w:tab w:val="left" w:pos="709"/>
                <w:tab w:val="left" w:pos="851"/>
                <w:tab w:val="left" w:pos="1559"/>
                <w:tab w:val="left" w:pos="1985"/>
              </w:tabs>
              <w:spacing w:after="0" w:line="240" w:lineRule="auto"/>
              <w:jc w:val="thaiDistribute"/>
              <w:rPr>
                <w:rFonts w:ascii="TH SarabunIT๙" w:hAnsi="TH SarabunIT๙" w:cs="TH SarabunIT๙"/>
                <w:sz w:val="32"/>
                <w:szCs w:val="32"/>
              </w:rPr>
            </w:pPr>
            <w:r w:rsidRPr="000F38F6">
              <w:rPr>
                <w:rFonts w:ascii="TH SarabunIT๙" w:hAnsi="TH SarabunIT๙" w:cs="TH SarabunIT๙"/>
                <w:sz w:val="32"/>
                <w:szCs w:val="32"/>
                <w:cs/>
              </w:rPr>
              <w:tab/>
              <w:t>กระทรวงมหาดไทย (กรมส่งเสริมการปกครองท้องถิ่น) กระทรวงเกษตรและสหกรณ์ (กรมปศุสัตว์) และกระทรวงสาธารณสุข (กรมควบคุมโรค) ควรดำเนินการบังคับใช้กฎหมาย ระเบียบ ข้อบัญญัติ/เทศบัญญัติ ว่าด้วยการควบคุมการเลี้ยงหรือปล่อยสัตว์อย่างเคร่งครัดและให้เกิดผลสัมฤทธิ์ในการควบคุมและป้องกันโรคพิษสุนัขบ้า</w:t>
            </w:r>
          </w:p>
        </w:tc>
      </w:tr>
      <w:tr w:rsidR="00E73380" w:rsidRPr="000F38F6" w14:paraId="14F215DD" w14:textId="77777777" w:rsidTr="00261124">
        <w:tc>
          <w:tcPr>
            <w:tcW w:w="3715" w:type="dxa"/>
            <w:shd w:val="clear" w:color="auto" w:fill="auto"/>
          </w:tcPr>
          <w:p w14:paraId="1BB8E3CE" w14:textId="77777777" w:rsidR="00E73380" w:rsidRPr="000F38F6" w:rsidRDefault="00E73380" w:rsidP="00800F2A">
            <w:pPr>
              <w:tabs>
                <w:tab w:val="left" w:pos="567"/>
                <w:tab w:val="left" w:pos="709"/>
                <w:tab w:val="left" w:pos="851"/>
                <w:tab w:val="left" w:pos="1559"/>
                <w:tab w:val="left" w:pos="1985"/>
              </w:tabs>
              <w:spacing w:after="0" w:line="240" w:lineRule="auto"/>
              <w:jc w:val="thaiDistribute"/>
              <w:rPr>
                <w:rFonts w:ascii="TH SarabunIT๙" w:hAnsi="TH SarabunIT๙" w:cs="TH SarabunIT๙"/>
                <w:sz w:val="32"/>
                <w:szCs w:val="32"/>
              </w:rPr>
            </w:pPr>
            <w:r w:rsidRPr="000F38F6">
              <w:rPr>
                <w:rFonts w:ascii="TH SarabunIT๙" w:hAnsi="TH SarabunIT๙" w:cs="TH SarabunIT๙"/>
                <w:sz w:val="32"/>
                <w:szCs w:val="32"/>
                <w:cs/>
              </w:rPr>
              <w:t>2. ยังไม่มีสถานที่สำหรับสร้างศูนย์สงเคราะห์สัตว์จรจัด และบุคลากรในการดูแลสัตว์ โดยจังหวัดอยู่ระหว่างการจัดหา</w:t>
            </w:r>
            <w:r w:rsidRPr="000F38F6">
              <w:rPr>
                <w:rFonts w:ascii="TH SarabunIT๙" w:hAnsi="TH SarabunIT๙" w:cs="TH SarabunIT๙"/>
                <w:sz w:val="32"/>
                <w:szCs w:val="32"/>
                <w:cs/>
              </w:rPr>
              <w:lastRenderedPageBreak/>
              <w:t xml:space="preserve">สถานที่สำหรับการสร้างศูนย์พักพิง  </w:t>
            </w:r>
          </w:p>
        </w:tc>
        <w:tc>
          <w:tcPr>
            <w:tcW w:w="5357" w:type="dxa"/>
            <w:shd w:val="clear" w:color="auto" w:fill="auto"/>
          </w:tcPr>
          <w:p w14:paraId="1F081A9F" w14:textId="77777777" w:rsidR="00E73380" w:rsidRPr="000F38F6" w:rsidRDefault="00E73380" w:rsidP="00800F2A">
            <w:pPr>
              <w:tabs>
                <w:tab w:val="left" w:pos="318"/>
                <w:tab w:val="left" w:pos="709"/>
                <w:tab w:val="left" w:pos="851"/>
                <w:tab w:val="left" w:pos="1559"/>
                <w:tab w:val="left" w:pos="1985"/>
              </w:tabs>
              <w:spacing w:after="0" w:line="240" w:lineRule="auto"/>
              <w:jc w:val="thaiDistribute"/>
              <w:rPr>
                <w:rFonts w:ascii="TH SarabunIT๙" w:hAnsi="TH SarabunIT๙" w:cs="TH SarabunIT๙"/>
                <w:sz w:val="32"/>
                <w:szCs w:val="32"/>
              </w:rPr>
            </w:pPr>
            <w:r w:rsidRPr="000F38F6">
              <w:rPr>
                <w:rFonts w:ascii="TH SarabunIT๙" w:hAnsi="TH SarabunIT๙" w:cs="TH SarabunIT๙"/>
                <w:spacing w:val="-4"/>
                <w:sz w:val="32"/>
                <w:szCs w:val="32"/>
                <w:cs/>
              </w:rPr>
              <w:lastRenderedPageBreak/>
              <w:tab/>
            </w:r>
            <w:r w:rsidRPr="000F38F6">
              <w:rPr>
                <w:rFonts w:ascii="TH SarabunIT๙" w:hAnsi="TH SarabunIT๙" w:cs="TH SarabunIT๙"/>
                <w:sz w:val="32"/>
                <w:szCs w:val="32"/>
                <w:cs/>
              </w:rPr>
              <w:t>กระทรวงมหาดไทย (กรมส่งเสริมการปกครองท้องถิ่น) ควรขับเคลื่อนการจัดตั้งศูนย์สงเคราะห์สัตว์จรจัดให้ครอบคลุมทุกจังหวัดอย่างเป็นรูปธรรม โดยให้แต่ละจังหวัดพิจารณา</w:t>
            </w:r>
            <w:r w:rsidRPr="000F38F6">
              <w:rPr>
                <w:rFonts w:ascii="TH SarabunIT๙" w:hAnsi="TH SarabunIT๙" w:cs="TH SarabunIT๙"/>
                <w:sz w:val="32"/>
                <w:szCs w:val="32"/>
                <w:cs/>
              </w:rPr>
              <w:lastRenderedPageBreak/>
              <w:t>ดำเนินการตามความเหมาะสมกับสถานการณ์และศักยภาพของแต่ละจังหวัด ทั้งนี้ จังหวัดอาจพิจารณาบูรณาการการทำงานร่วมกับภาคเอกชน วัด องค์กรปกครองส่วนท้องถิ่น และหน่วยงานที่เกี่ยวข้องในการดำเนินการ และเน้นย้ำให้เป็นการดำเนินงานที่มีคุณภาพ</w:t>
            </w:r>
          </w:p>
        </w:tc>
      </w:tr>
      <w:tr w:rsidR="00E73380" w:rsidRPr="000F38F6" w14:paraId="7EC56F3F" w14:textId="77777777" w:rsidTr="00261124">
        <w:tc>
          <w:tcPr>
            <w:tcW w:w="3715" w:type="dxa"/>
            <w:shd w:val="clear" w:color="auto" w:fill="auto"/>
          </w:tcPr>
          <w:p w14:paraId="263D796E" w14:textId="3558AB61" w:rsidR="00E73380" w:rsidRPr="000F38F6" w:rsidRDefault="00E73380" w:rsidP="00800F2A">
            <w:pPr>
              <w:tabs>
                <w:tab w:val="left" w:pos="567"/>
                <w:tab w:val="left" w:pos="709"/>
                <w:tab w:val="left" w:pos="851"/>
                <w:tab w:val="left" w:pos="1559"/>
                <w:tab w:val="left" w:pos="1985"/>
              </w:tabs>
              <w:spacing w:after="0" w:line="240" w:lineRule="auto"/>
              <w:jc w:val="thaiDistribute"/>
              <w:rPr>
                <w:rFonts w:ascii="TH SarabunIT๙" w:hAnsi="TH SarabunIT๙" w:cs="TH SarabunIT๙"/>
                <w:sz w:val="32"/>
                <w:szCs w:val="32"/>
                <w:cs/>
              </w:rPr>
            </w:pPr>
            <w:r w:rsidRPr="000F38F6">
              <w:rPr>
                <w:rFonts w:ascii="TH SarabunIT๙" w:hAnsi="TH SarabunIT๙" w:cs="TH SarabunIT๙"/>
                <w:sz w:val="32"/>
                <w:szCs w:val="32"/>
                <w:cs/>
              </w:rPr>
              <w:lastRenderedPageBreak/>
              <w:t>3. การพัฒนาประสิทธิภาพในการปฏิบัติงานตามโครงการฯ ในส่วนราชกา</w:t>
            </w:r>
            <w:r w:rsidR="00F2714D">
              <w:rPr>
                <w:rFonts w:ascii="TH SarabunIT๙" w:hAnsi="TH SarabunIT๙" w:cs="TH SarabunIT๙" w:hint="cs"/>
                <w:sz w:val="32"/>
                <w:szCs w:val="32"/>
                <w:cs/>
              </w:rPr>
              <w:t>ร</w:t>
            </w:r>
            <w:r w:rsidRPr="000F38F6">
              <w:rPr>
                <w:rFonts w:ascii="TH SarabunIT๙" w:hAnsi="TH SarabunIT๙" w:cs="TH SarabunIT๙"/>
                <w:sz w:val="32"/>
                <w:szCs w:val="32"/>
                <w:cs/>
              </w:rPr>
              <w:t>ที่มีภารกิจเกี่ยวข้อง</w:t>
            </w:r>
            <w:r w:rsidRPr="000F38F6">
              <w:rPr>
                <w:rFonts w:ascii="TH SarabunIT๙" w:hAnsi="TH SarabunIT๙" w:cs="TH SarabunIT๙"/>
                <w:sz w:val="32"/>
                <w:szCs w:val="32"/>
              </w:rPr>
              <w:t xml:space="preserve"> </w:t>
            </w:r>
            <w:r w:rsidRPr="000F38F6">
              <w:rPr>
                <w:rFonts w:ascii="TH SarabunIT๙" w:hAnsi="TH SarabunIT๙" w:cs="TH SarabunIT๙"/>
                <w:sz w:val="32"/>
                <w:szCs w:val="32"/>
                <w:cs/>
              </w:rPr>
              <w:t>ยังพบปัญหาอุปสรรค</w:t>
            </w:r>
            <w:r>
              <w:rPr>
                <w:rFonts w:ascii="TH SarabunIT๙" w:hAnsi="TH SarabunIT๙" w:cs="TH SarabunIT๙" w:hint="cs"/>
                <w:sz w:val="32"/>
                <w:szCs w:val="32"/>
                <w:cs/>
              </w:rPr>
              <w:t xml:space="preserve"> อาทิ การสำรวจและขึ้นทะเบียนสัตว์จรจัด การจัดหาวัคซีนป้องกันโรคพิษสุนัขบ้า </w:t>
            </w:r>
            <w:r>
              <w:rPr>
                <w:rFonts w:ascii="TH SarabunIT๙" w:hAnsi="TH SarabunIT๙" w:cs="TH SarabunIT๙"/>
                <w:sz w:val="32"/>
                <w:szCs w:val="32"/>
                <w:cs/>
              </w:rPr>
              <w:br/>
            </w:r>
            <w:r>
              <w:rPr>
                <w:rFonts w:ascii="TH SarabunIT๙" w:hAnsi="TH SarabunIT๙" w:cs="TH SarabunIT๙" w:hint="cs"/>
                <w:sz w:val="32"/>
                <w:szCs w:val="32"/>
                <w:cs/>
              </w:rPr>
              <w:t>การทำหมันสุนัขและแมว ไม่เป็นไปตามแผนที่วางไว้เนื่องจากสถานการณ์การแพร่ระบาดของโรคติดเชื้อไวรัสโค</w:t>
            </w:r>
            <w:proofErr w:type="spellStart"/>
            <w:r>
              <w:rPr>
                <w:rFonts w:ascii="TH SarabunIT๙" w:hAnsi="TH SarabunIT๙" w:cs="TH SarabunIT๙" w:hint="cs"/>
                <w:sz w:val="32"/>
                <w:szCs w:val="32"/>
                <w:cs/>
              </w:rPr>
              <w:t>โร</w:t>
            </w:r>
            <w:proofErr w:type="spellEnd"/>
            <w:r>
              <w:rPr>
                <w:rFonts w:ascii="TH SarabunIT๙" w:hAnsi="TH SarabunIT๙" w:cs="TH SarabunIT๙" w:hint="cs"/>
                <w:sz w:val="32"/>
                <w:szCs w:val="32"/>
                <w:cs/>
              </w:rPr>
              <w:t xml:space="preserve">นา </w:t>
            </w:r>
            <w:r w:rsidRPr="00791960">
              <w:rPr>
                <w:rFonts w:ascii="TH SarabunPSK" w:hAnsi="TH SarabunPSK" w:cs="TH SarabunPSK"/>
                <w:sz w:val="32"/>
                <w:szCs w:val="32"/>
                <w:cs/>
              </w:rPr>
              <w:t xml:space="preserve">2019 </w:t>
            </w:r>
            <w:r w:rsidRPr="00791960">
              <w:rPr>
                <w:rFonts w:ascii="TH SarabunPSK" w:hAnsi="TH SarabunPSK" w:cs="TH SarabunPSK"/>
                <w:spacing w:val="-4"/>
                <w:sz w:val="32"/>
                <w:szCs w:val="32"/>
                <w:cs/>
              </w:rPr>
              <w:t>(โควิด</w:t>
            </w:r>
            <w:r w:rsidRPr="00791960">
              <w:rPr>
                <w:rFonts w:ascii="TH SarabunPSK" w:hAnsi="TH SarabunPSK" w:cs="TH SarabunPSK"/>
                <w:spacing w:val="-4"/>
                <w:sz w:val="32"/>
                <w:szCs w:val="32"/>
              </w:rPr>
              <w:t xml:space="preserve"> </w:t>
            </w:r>
            <w:r w:rsidRPr="00791960">
              <w:rPr>
                <w:rFonts w:ascii="TH SarabunPSK" w:hAnsi="TH SarabunPSK" w:cs="TH SarabunPSK"/>
                <w:spacing w:val="-4"/>
                <w:sz w:val="32"/>
                <w:szCs w:val="32"/>
                <w:cs/>
              </w:rPr>
              <w:t>- 19</w:t>
            </w:r>
            <w:r w:rsidRPr="00791960">
              <w:rPr>
                <w:rFonts w:ascii="TH SarabunIT๙" w:hAnsi="TH SarabunIT๙" w:cs="TH SarabunIT๙"/>
                <w:sz w:val="32"/>
                <w:szCs w:val="32"/>
                <w:cs/>
              </w:rPr>
              <w:t>)</w:t>
            </w:r>
          </w:p>
        </w:tc>
        <w:tc>
          <w:tcPr>
            <w:tcW w:w="5357" w:type="dxa"/>
            <w:shd w:val="clear" w:color="auto" w:fill="auto"/>
          </w:tcPr>
          <w:p w14:paraId="1F684901" w14:textId="6808A15B" w:rsidR="00E73380" w:rsidRPr="000F38F6" w:rsidRDefault="00E73380" w:rsidP="00800F2A">
            <w:pPr>
              <w:tabs>
                <w:tab w:val="left" w:pos="318"/>
                <w:tab w:val="left" w:pos="709"/>
                <w:tab w:val="left" w:pos="851"/>
                <w:tab w:val="left" w:pos="1559"/>
                <w:tab w:val="left" w:pos="1985"/>
              </w:tabs>
              <w:spacing w:after="0" w:line="240" w:lineRule="auto"/>
              <w:jc w:val="thaiDistribute"/>
              <w:rPr>
                <w:rFonts w:ascii="TH SarabunIT๙" w:hAnsi="TH SarabunIT๙" w:cs="TH SarabunIT๙"/>
                <w:sz w:val="32"/>
                <w:szCs w:val="32"/>
              </w:rPr>
            </w:pPr>
            <w:r w:rsidRPr="000F38F6">
              <w:rPr>
                <w:rFonts w:ascii="TH SarabunIT๙" w:hAnsi="TH SarabunIT๙" w:cs="TH SarabunIT๙"/>
                <w:sz w:val="32"/>
                <w:szCs w:val="32"/>
                <w:cs/>
              </w:rPr>
              <w:tab/>
              <w:t>กระทรวงเกษตรและสหกรณ์ (กรมปศุสัตว์) กระทรวง</w:t>
            </w:r>
            <w:r w:rsidRPr="00791960">
              <w:rPr>
                <w:rFonts w:ascii="TH SarabunIT๙" w:hAnsi="TH SarabunIT๙" w:cs="TH SarabunIT๙"/>
                <w:spacing w:val="-12"/>
                <w:sz w:val="32"/>
                <w:szCs w:val="32"/>
                <w:cs/>
              </w:rPr>
              <w:t>สาธารณสุข (กรมควบคุมโรค) กระทรวงมหาดไทย (กรมส่งเสริม</w:t>
            </w:r>
            <w:r w:rsidR="00261124">
              <w:rPr>
                <w:rFonts w:ascii="TH SarabunIT๙" w:hAnsi="TH SarabunIT๙" w:cs="TH SarabunIT๙" w:hint="cs"/>
                <w:sz w:val="32"/>
                <w:szCs w:val="32"/>
                <w:cs/>
              </w:rPr>
              <w:t xml:space="preserve">  </w:t>
            </w:r>
            <w:r w:rsidRPr="000F38F6">
              <w:rPr>
                <w:rFonts w:ascii="TH SarabunIT๙" w:hAnsi="TH SarabunIT๙" w:cs="TH SarabunIT๙"/>
                <w:sz w:val="32"/>
                <w:szCs w:val="32"/>
                <w:cs/>
              </w:rPr>
              <w:t>การปกครอง</w:t>
            </w:r>
            <w:r w:rsidRPr="000F38F6">
              <w:rPr>
                <w:rFonts w:ascii="TH SarabunIT๙" w:hAnsi="TH SarabunIT๙" w:cs="TH SarabunIT๙"/>
                <w:spacing w:val="-4"/>
                <w:sz w:val="32"/>
                <w:szCs w:val="32"/>
                <w:cs/>
              </w:rPr>
              <w:t>ท้องถิ่น) กระทรวงศึกษาธิการ กระทรวงแรงงาน กรมประชาสัมพันธ์</w:t>
            </w:r>
            <w:r w:rsidRPr="000F38F6">
              <w:rPr>
                <w:rFonts w:ascii="TH SarabunIT๙" w:hAnsi="TH SarabunIT๙" w:cs="TH SarabunIT๙"/>
                <w:sz w:val="32"/>
                <w:szCs w:val="32"/>
                <w:cs/>
              </w:rPr>
              <w:t xml:space="preserve"> และคณะสัตวแพ</w:t>
            </w:r>
            <w:proofErr w:type="spellStart"/>
            <w:r w:rsidRPr="000F38F6">
              <w:rPr>
                <w:rFonts w:ascii="TH SarabunIT๙" w:hAnsi="TH SarabunIT๙" w:cs="TH SarabunIT๙"/>
                <w:sz w:val="32"/>
                <w:szCs w:val="32"/>
                <w:cs/>
              </w:rPr>
              <w:t>ทย</w:t>
            </w:r>
            <w:proofErr w:type="spellEnd"/>
            <w:r w:rsidRPr="000F38F6">
              <w:rPr>
                <w:rFonts w:ascii="TH SarabunIT๙" w:hAnsi="TH SarabunIT๙" w:cs="TH SarabunIT๙"/>
                <w:sz w:val="32"/>
                <w:szCs w:val="32"/>
                <w:cs/>
              </w:rPr>
              <w:t>ศาต</w:t>
            </w:r>
            <w:proofErr w:type="spellStart"/>
            <w:r w:rsidRPr="000F38F6">
              <w:rPr>
                <w:rFonts w:ascii="TH SarabunIT๙" w:hAnsi="TH SarabunIT๙" w:cs="TH SarabunIT๙"/>
                <w:sz w:val="32"/>
                <w:szCs w:val="32"/>
                <w:cs/>
              </w:rPr>
              <w:t>ร์</w:t>
            </w:r>
            <w:proofErr w:type="spellEnd"/>
            <w:r w:rsidRPr="000F38F6">
              <w:rPr>
                <w:rFonts w:ascii="TH SarabunIT๙" w:hAnsi="TH SarabunIT๙" w:cs="TH SarabunIT๙"/>
                <w:sz w:val="32"/>
                <w:szCs w:val="32"/>
                <w:cs/>
              </w:rPr>
              <w:t xml:space="preserve"> มหาวิทยาลัยเกษตรศาสตร์ </w:t>
            </w:r>
            <w:r w:rsidRPr="00791960">
              <w:rPr>
                <w:rFonts w:ascii="TH SarabunIT๙" w:hAnsi="TH SarabunIT๙" w:cs="TH SarabunIT๙" w:hint="cs"/>
                <w:sz w:val="32"/>
                <w:szCs w:val="32"/>
                <w:cs/>
              </w:rPr>
              <w:t>ควร</w:t>
            </w:r>
            <w:r w:rsidRPr="00791960">
              <w:rPr>
                <w:rFonts w:ascii="TH SarabunIT๙" w:hAnsi="TH SarabunIT๙" w:cs="TH SarabunIT๙"/>
                <w:sz w:val="32"/>
                <w:szCs w:val="32"/>
                <w:cs/>
              </w:rPr>
              <w:t>บูรณาการดำเนินงานร่วมกันเพื่อขับเคลื่อน ปรับปรุง เร่งรัด และติดตาม</w:t>
            </w:r>
            <w:r w:rsidRPr="00791960">
              <w:rPr>
                <w:rFonts w:ascii="TH SarabunIT๙" w:hAnsi="TH SarabunIT๙" w:cs="TH SarabunIT๙"/>
                <w:spacing w:val="-6"/>
                <w:sz w:val="32"/>
                <w:szCs w:val="32"/>
                <w:cs/>
              </w:rPr>
              <w:t>การดำเนินโครงการสัตว์ปลอดโรค คนปลอดภัย จากโรคพิษสุนัขบ้าฯ</w:t>
            </w:r>
            <w:r w:rsidRPr="00791960">
              <w:rPr>
                <w:rFonts w:ascii="TH SarabunIT๙" w:hAnsi="TH SarabunIT๙" w:cs="TH SarabunIT๙"/>
                <w:sz w:val="32"/>
                <w:szCs w:val="32"/>
                <w:cs/>
              </w:rPr>
              <w:t xml:space="preserve"> ให้สอดคล้องภายใต้สถานการณ์การแพร่ระบาดของโรคติดเชื้อไวรัสโค</w:t>
            </w:r>
            <w:proofErr w:type="spellStart"/>
            <w:r w:rsidRPr="00791960">
              <w:rPr>
                <w:rFonts w:ascii="TH SarabunIT๙" w:hAnsi="TH SarabunIT๙" w:cs="TH SarabunIT๙"/>
                <w:sz w:val="32"/>
                <w:szCs w:val="32"/>
                <w:cs/>
              </w:rPr>
              <w:t>โร</w:t>
            </w:r>
            <w:proofErr w:type="spellEnd"/>
            <w:r w:rsidRPr="00791960">
              <w:rPr>
                <w:rFonts w:ascii="TH SarabunIT๙" w:hAnsi="TH SarabunIT๙" w:cs="TH SarabunIT๙"/>
                <w:sz w:val="32"/>
                <w:szCs w:val="32"/>
                <w:cs/>
              </w:rPr>
              <w:t xml:space="preserve">นา </w:t>
            </w:r>
            <w:r w:rsidRPr="00791960">
              <w:rPr>
                <w:rFonts w:ascii="TH SarabunPSK" w:hAnsi="TH SarabunPSK" w:cs="TH SarabunPSK"/>
                <w:sz w:val="32"/>
                <w:szCs w:val="32"/>
                <w:cs/>
              </w:rPr>
              <w:t xml:space="preserve">2019 </w:t>
            </w:r>
            <w:r w:rsidRPr="00791960">
              <w:rPr>
                <w:rFonts w:ascii="TH SarabunPSK" w:hAnsi="TH SarabunPSK" w:cs="TH SarabunPSK"/>
                <w:spacing w:val="-4"/>
                <w:sz w:val="32"/>
                <w:szCs w:val="32"/>
                <w:cs/>
              </w:rPr>
              <w:t>(โควิด</w:t>
            </w:r>
            <w:r w:rsidRPr="00791960">
              <w:rPr>
                <w:rFonts w:ascii="TH SarabunPSK" w:hAnsi="TH SarabunPSK" w:cs="TH SarabunPSK"/>
                <w:spacing w:val="-4"/>
                <w:sz w:val="32"/>
                <w:szCs w:val="32"/>
              </w:rPr>
              <w:t xml:space="preserve"> </w:t>
            </w:r>
            <w:r w:rsidRPr="00791960">
              <w:rPr>
                <w:rFonts w:ascii="TH SarabunPSK" w:hAnsi="TH SarabunPSK" w:cs="TH SarabunPSK"/>
                <w:spacing w:val="-4"/>
                <w:sz w:val="32"/>
                <w:szCs w:val="32"/>
                <w:cs/>
              </w:rPr>
              <w:t>- 19</w:t>
            </w:r>
            <w:r w:rsidRPr="00791960">
              <w:rPr>
                <w:rFonts w:ascii="TH SarabunIT๙" w:hAnsi="TH SarabunIT๙" w:cs="TH SarabunIT๙"/>
                <w:sz w:val="32"/>
                <w:szCs w:val="32"/>
                <w:cs/>
              </w:rPr>
              <w:t xml:space="preserve">) </w:t>
            </w:r>
            <w:r w:rsidRPr="000F38F6">
              <w:rPr>
                <w:rFonts w:ascii="TH SarabunIT๙" w:hAnsi="TH SarabunIT๙" w:cs="TH SarabunIT๙"/>
                <w:sz w:val="32"/>
                <w:szCs w:val="32"/>
                <w:cs/>
              </w:rPr>
              <w:t>ในประเด็นที่เกี่ยวเนื่องกับภารกิจงานให้มีประสิทธิภาพมากยิ่งขึ้น</w:t>
            </w:r>
          </w:p>
        </w:tc>
      </w:tr>
    </w:tbl>
    <w:p w14:paraId="74379AC6" w14:textId="3FD3CB62" w:rsidR="007166A9" w:rsidRPr="003D3372" w:rsidRDefault="007166A9" w:rsidP="00E73380">
      <w:pPr>
        <w:tabs>
          <w:tab w:val="left" w:pos="567"/>
          <w:tab w:val="left" w:pos="709"/>
          <w:tab w:val="left" w:pos="851"/>
          <w:tab w:val="left" w:pos="992"/>
          <w:tab w:val="left" w:pos="1559"/>
          <w:tab w:val="left" w:pos="1985"/>
        </w:tabs>
        <w:spacing w:after="0" w:line="240" w:lineRule="auto"/>
        <w:jc w:val="thaiDistribute"/>
        <w:rPr>
          <w:rFonts w:ascii="TH SarabunIT๙" w:hAnsi="TH SarabunIT๙" w:cs="TH SarabunIT๙"/>
          <w:b/>
          <w:bCs/>
          <w:sz w:val="32"/>
          <w:szCs w:val="32"/>
        </w:rPr>
      </w:pPr>
    </w:p>
    <w:p w14:paraId="20F2E3CB" w14:textId="129DA0B0" w:rsidR="00402D19" w:rsidRPr="0005721B" w:rsidRDefault="00C31F28" w:rsidP="00E73380">
      <w:pPr>
        <w:tabs>
          <w:tab w:val="left" w:pos="851"/>
          <w:tab w:val="left" w:pos="993"/>
          <w:tab w:val="left" w:pos="1560"/>
        </w:tabs>
        <w:spacing w:after="0" w:line="240" w:lineRule="auto"/>
        <w:jc w:val="thaiDistribute"/>
        <w:rPr>
          <w:rFonts w:ascii="TH SarabunIT๙" w:hAnsi="TH SarabunIT๙" w:cs="TH SarabunIT๙"/>
          <w:sz w:val="32"/>
          <w:szCs w:val="32"/>
        </w:rPr>
        <w:sectPr w:rsidR="00402D19" w:rsidRPr="0005721B" w:rsidSect="00A06252">
          <w:footerReference w:type="default" r:id="rId14"/>
          <w:footerReference w:type="first" r:id="rId15"/>
          <w:pgSz w:w="11906" w:h="16838"/>
          <w:pgMar w:top="1134" w:right="1134" w:bottom="1134" w:left="1701" w:header="567" w:footer="295" w:gutter="0"/>
          <w:pgNumType w:fmt="thaiNumbers"/>
          <w:cols w:space="708"/>
          <w:docGrid w:linePitch="360"/>
        </w:sectPr>
      </w:pPr>
      <w:r>
        <w:rPr>
          <w:rFonts w:ascii="TH SarabunIT๙" w:hAnsi="TH SarabunIT๙" w:cs="TH SarabunIT๙" w:hint="cs"/>
          <w:sz w:val="32"/>
          <w:szCs w:val="32"/>
          <w:cs/>
        </w:rPr>
        <w:tab/>
      </w:r>
    </w:p>
    <w:p w14:paraId="2119A4AF" w14:textId="77777777" w:rsidR="00402D19" w:rsidRPr="00897D20" w:rsidRDefault="00402D19" w:rsidP="00402D19">
      <w:pPr>
        <w:spacing w:after="0"/>
        <w:rPr>
          <w:vanish/>
        </w:rPr>
      </w:pPr>
    </w:p>
    <w:p w14:paraId="6FCFA16B" w14:textId="461D2398" w:rsidR="00B85258" w:rsidRPr="00B85258" w:rsidRDefault="00B85258" w:rsidP="007F1100">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cs/>
        </w:rPr>
      </w:pPr>
      <w:r w:rsidRPr="00B85258">
        <w:rPr>
          <w:rFonts w:ascii="TH SarabunIT๙" w:hAnsi="TH SarabunIT๙" w:cs="TH SarabunIT๙"/>
          <w:b/>
          <w:bCs/>
          <w:color w:val="000000"/>
          <w:sz w:val="40"/>
          <w:szCs w:val="40"/>
          <w:cs/>
        </w:rPr>
        <w:t xml:space="preserve">บทที่ </w:t>
      </w:r>
      <w:r w:rsidR="00F2714D">
        <w:rPr>
          <w:rFonts w:ascii="TH SarabunIT๙" w:hAnsi="TH SarabunIT๙" w:cs="TH SarabunIT๙" w:hint="cs"/>
          <w:b/>
          <w:bCs/>
          <w:color w:val="000000"/>
          <w:sz w:val="40"/>
          <w:szCs w:val="40"/>
          <w:cs/>
        </w:rPr>
        <w:t>๔</w:t>
      </w:r>
    </w:p>
    <w:p w14:paraId="0B706987" w14:textId="77777777" w:rsidR="00B85258" w:rsidRPr="00B85258" w:rsidRDefault="00B85258" w:rsidP="007F1100">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r w:rsidRPr="00B85258">
        <w:rPr>
          <w:rFonts w:ascii="TH SarabunIT๙" w:hAnsi="TH SarabunIT๙" w:cs="TH SarabunIT๙"/>
          <w:b/>
          <w:bCs/>
          <w:color w:val="000000"/>
          <w:sz w:val="40"/>
          <w:szCs w:val="40"/>
          <w:cs/>
        </w:rPr>
        <w:t>แนวทางการตรวจติดตาม</w:t>
      </w:r>
    </w:p>
    <w:p w14:paraId="728D29FF" w14:textId="77777777" w:rsidR="00B85258" w:rsidRPr="00B85258" w:rsidRDefault="00B85258" w:rsidP="007F1100">
      <w:pPr>
        <w:tabs>
          <w:tab w:val="left" w:pos="567"/>
          <w:tab w:val="left" w:pos="992"/>
          <w:tab w:val="left" w:pos="1559"/>
          <w:tab w:val="left" w:pos="1985"/>
        </w:tabs>
        <w:spacing w:after="0" w:line="240" w:lineRule="auto"/>
        <w:jc w:val="center"/>
        <w:rPr>
          <w:rFonts w:ascii="TH SarabunIT๙" w:hAnsi="TH SarabunIT๙" w:cs="TH SarabunIT๙"/>
          <w:b/>
          <w:bCs/>
          <w:color w:val="000000"/>
          <w:sz w:val="40"/>
          <w:szCs w:val="40"/>
        </w:rPr>
      </w:pPr>
      <w:r w:rsidRPr="00B85258">
        <w:rPr>
          <w:rFonts w:ascii="TH SarabunIT๙" w:hAnsi="TH SarabunIT๙" w:cs="TH SarabunIT๙"/>
          <w:b/>
          <w:bCs/>
          <w:color w:val="000000"/>
          <w:sz w:val="40"/>
          <w:szCs w:val="40"/>
          <w:cs/>
        </w:rPr>
        <w:t>การดำเนินโครงการสัตว์ปลอดโรค คนปลอดภัย จากโรคพิษสุนัขบ้าฯ</w:t>
      </w:r>
    </w:p>
    <w:p w14:paraId="2C910031" w14:textId="70A960EC" w:rsidR="00B85258" w:rsidRPr="00B85258" w:rsidRDefault="00B85258" w:rsidP="007F1100">
      <w:pPr>
        <w:tabs>
          <w:tab w:val="left" w:pos="567"/>
          <w:tab w:val="left" w:pos="992"/>
          <w:tab w:val="left" w:pos="1559"/>
          <w:tab w:val="left" w:pos="1985"/>
        </w:tabs>
        <w:spacing w:after="120" w:line="240" w:lineRule="auto"/>
        <w:jc w:val="center"/>
        <w:rPr>
          <w:rFonts w:ascii="TH SarabunIT๙" w:hAnsi="TH SarabunIT๙" w:cs="TH SarabunIT๙"/>
          <w:b/>
          <w:bCs/>
          <w:color w:val="000000"/>
          <w:sz w:val="40"/>
          <w:szCs w:val="40"/>
          <w:cs/>
        </w:rPr>
      </w:pPr>
      <w:r w:rsidRPr="00B85258">
        <w:rPr>
          <w:rFonts w:ascii="TH SarabunIT๙" w:hAnsi="TH SarabunIT๙" w:cs="TH SarabunIT๙"/>
          <w:b/>
          <w:bCs/>
          <w:color w:val="000000"/>
          <w:sz w:val="40"/>
          <w:szCs w:val="40"/>
          <w:cs/>
        </w:rPr>
        <w:t>ในปีงบประมาณ พ.ศ. ๒๕๖</w:t>
      </w:r>
      <w:r w:rsidR="00F2714D">
        <w:rPr>
          <w:rFonts w:ascii="TH SarabunIT๙" w:hAnsi="TH SarabunIT๙" w:cs="TH SarabunIT๙" w:hint="cs"/>
          <w:b/>
          <w:bCs/>
          <w:color w:val="000000"/>
          <w:sz w:val="40"/>
          <w:szCs w:val="40"/>
          <w:cs/>
        </w:rPr>
        <w:t>๕</w:t>
      </w:r>
    </w:p>
    <w:p w14:paraId="51C128A6" w14:textId="09FD6524" w:rsidR="00B85258" w:rsidRPr="00B85258" w:rsidRDefault="00FB4FAB" w:rsidP="007F1100">
      <w:pPr>
        <w:tabs>
          <w:tab w:val="left" w:pos="567"/>
          <w:tab w:val="left" w:pos="992"/>
          <w:tab w:val="left" w:pos="1559"/>
          <w:tab w:val="left" w:pos="1985"/>
        </w:tabs>
        <w:spacing w:after="0" w:line="240" w:lineRule="auto"/>
        <w:jc w:val="thaiDistribute"/>
        <w:rPr>
          <w:rFonts w:ascii="TH SarabunIT๙" w:hAnsi="TH SarabunIT๙" w:cs="TH SarabunIT๙"/>
          <w:b/>
          <w:bCs/>
          <w:sz w:val="32"/>
          <w:szCs w:val="32"/>
        </w:rPr>
      </w:pPr>
      <w:r>
        <w:rPr>
          <w:rFonts w:ascii="TH SarabunIT๙" w:hAnsi="TH SarabunIT๙" w:cs="TH SarabunIT๙"/>
          <w:noProof/>
        </w:rPr>
        <mc:AlternateContent>
          <mc:Choice Requires="wps">
            <w:drawing>
              <wp:anchor distT="0" distB="0" distL="114300" distR="114300" simplePos="0" relativeHeight="251846656" behindDoc="1" locked="0" layoutInCell="1" allowOverlap="1" wp14:anchorId="4C14BC7B" wp14:editId="01DD2FC9">
                <wp:simplePos x="0" y="0"/>
                <wp:positionH relativeFrom="column">
                  <wp:posOffset>-167640</wp:posOffset>
                </wp:positionH>
                <wp:positionV relativeFrom="paragraph">
                  <wp:posOffset>243535</wp:posOffset>
                </wp:positionV>
                <wp:extent cx="6232525" cy="372745"/>
                <wp:effectExtent l="0" t="0" r="15875" b="27305"/>
                <wp:wrapNone/>
                <wp:docPr id="30" name="สี่เหลี่ยมผืนผ้า 30"/>
                <wp:cNvGraphicFramePr/>
                <a:graphic xmlns:a="http://schemas.openxmlformats.org/drawingml/2006/main">
                  <a:graphicData uri="http://schemas.microsoft.com/office/word/2010/wordprocessingShape">
                    <wps:wsp>
                      <wps:cNvSpPr/>
                      <wps:spPr>
                        <a:xfrm>
                          <a:off x="0" y="0"/>
                          <a:ext cx="6232525" cy="372745"/>
                        </a:xfrm>
                        <a:prstGeom prst="rect">
                          <a:avLst/>
                        </a:prstGeom>
                        <a:solidFill>
                          <a:srgbClr val="9BBB59">
                            <a:lumMod val="20000"/>
                            <a:lumOff val="80000"/>
                          </a:srgbClr>
                        </a:solidFill>
                        <a:ln w="25400" cap="flat" cmpd="sng" algn="ctr">
                          <a:solidFill>
                            <a:srgbClr val="9BBB59">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3DC2B" id="สี่เหลี่ยมผืนผ้า 30" o:spid="_x0000_s1026" style="position:absolute;margin-left:-13.2pt;margin-top:19.2pt;width:490.75pt;height:29.35pt;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" fillcolor="#ebf1de" strokecolor="#4f6228" strokeweight="2pt"/>
            </w:pict>
          </mc:Fallback>
        </mc:AlternateContent>
      </w:r>
      <w:r w:rsidR="00B85258" w:rsidRPr="00B85258">
        <w:rPr>
          <w:rFonts w:ascii="TH SarabunIT๙" w:hAnsi="TH SarabunIT๙" w:cs="TH SarabunIT๙"/>
          <w:noProof/>
        </w:rPr>
        <mc:AlternateContent>
          <mc:Choice Requires="wps">
            <w:drawing>
              <wp:anchor distT="0" distB="0" distL="114300" distR="114300" simplePos="0" relativeHeight="251781120" behindDoc="0" locked="0" layoutInCell="1" allowOverlap="1" wp14:anchorId="7C5943B2" wp14:editId="0CB1E61A">
                <wp:simplePos x="0" y="0"/>
                <wp:positionH relativeFrom="column">
                  <wp:posOffset>0</wp:posOffset>
                </wp:positionH>
                <wp:positionV relativeFrom="paragraph">
                  <wp:posOffset>102870</wp:posOffset>
                </wp:positionV>
                <wp:extent cx="5943600" cy="6985"/>
                <wp:effectExtent l="0" t="0" r="19050" b="31115"/>
                <wp:wrapNone/>
                <wp:docPr id="26" name="ตัวเชื่อมต่อตรง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6985"/>
                        </a:xfrm>
                        <a:prstGeom prst="line">
                          <a:avLst/>
                        </a:prstGeom>
                        <a:noFill/>
                        <a:ln w="25400" cap="flat" cmpd="sng" algn="ctr">
                          <a:solidFill>
                            <a:srgbClr val="ED7D31">
                              <a:lumMod val="5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2853E6B" id="ตัวเชื่อมต่อตรง 26"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1pt" to="468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" strokecolor="#843c0c" strokeweight="2pt">
                <v:stroke joinstyle="miter"/>
                <o:lock v:ext="edit" shapetype="f"/>
              </v:line>
            </w:pict>
          </mc:Fallback>
        </mc:AlternateContent>
      </w:r>
    </w:p>
    <w:p w14:paraId="7A4141C4" w14:textId="3D2B306E" w:rsidR="00CB62E8" w:rsidRPr="00CB62E8" w:rsidRDefault="00CB62E8" w:rsidP="00FB4FAB">
      <w:pPr>
        <w:tabs>
          <w:tab w:val="left" w:pos="426"/>
          <w:tab w:val="left" w:pos="993"/>
          <w:tab w:val="left" w:pos="1559"/>
          <w:tab w:val="left" w:pos="1985"/>
        </w:tabs>
        <w:spacing w:before="120" w:after="240" w:line="240" w:lineRule="auto"/>
        <w:jc w:val="thaiDistribute"/>
        <w:rPr>
          <w:rFonts w:ascii="TH SarabunIT๙" w:hAnsi="TH SarabunIT๙" w:cs="TH SarabunIT๙"/>
          <w:b/>
          <w:bCs/>
          <w:spacing w:val="-6"/>
          <w:sz w:val="32"/>
          <w:szCs w:val="32"/>
          <w:u w:val="single"/>
          <w:cs/>
        </w:rPr>
      </w:pPr>
      <w:r w:rsidRPr="00FC70A3">
        <w:rPr>
          <w:rFonts w:ascii="TH SarabunIT๙" w:hAnsi="TH SarabunIT๙" w:cs="TH SarabunIT๙" w:hint="cs"/>
          <w:b/>
          <w:bCs/>
          <w:spacing w:val="-6"/>
          <w:sz w:val="32"/>
          <w:szCs w:val="32"/>
          <w:cs/>
        </w:rPr>
        <w:t>๑.</w:t>
      </w:r>
      <w:r w:rsidRPr="00FC70A3">
        <w:rPr>
          <w:rFonts w:ascii="TH SarabunIT๙" w:hAnsi="TH SarabunIT๙" w:cs="TH SarabunIT๙" w:hint="cs"/>
          <w:b/>
          <w:bCs/>
          <w:spacing w:val="-6"/>
          <w:sz w:val="32"/>
          <w:szCs w:val="32"/>
          <w:cs/>
        </w:rPr>
        <w:tab/>
      </w:r>
      <w:r w:rsidR="00ED6ACC" w:rsidRPr="00ED6ACC">
        <w:rPr>
          <w:rFonts w:ascii="TH SarabunIT๙" w:hAnsi="TH SarabunIT๙" w:cs="TH SarabunIT๙"/>
          <w:b/>
          <w:bCs/>
          <w:sz w:val="32"/>
          <w:szCs w:val="32"/>
          <w:u w:val="single"/>
          <w:cs/>
          <w:lang w:val="af-ZA"/>
        </w:rPr>
        <w:t>จุดเน้นในการตรวจติดตาม</w:t>
      </w:r>
    </w:p>
    <w:p w14:paraId="293B168F" w14:textId="2B4AC847" w:rsidR="00ED6ACC" w:rsidRDefault="007320A3" w:rsidP="005100E4">
      <w:pPr>
        <w:tabs>
          <w:tab w:val="left" w:pos="284"/>
          <w:tab w:val="left" w:pos="426"/>
          <w:tab w:val="left" w:pos="851"/>
        </w:tabs>
        <w:spacing w:after="0" w:line="240" w:lineRule="auto"/>
        <w:jc w:val="thaiDistribute"/>
        <w:rPr>
          <w:rFonts w:ascii="TH SarabunIT๙" w:hAnsi="TH SarabunIT๙" w:cs="TH SarabunIT๙"/>
          <w:sz w:val="32"/>
          <w:szCs w:val="32"/>
          <w:lang w:val="af-ZA"/>
        </w:rPr>
      </w:pPr>
      <w:r>
        <w:rPr>
          <w:rFonts w:ascii="TH SarabunIT๙" w:hAnsi="TH SarabunIT๙" w:cs="TH SarabunIT๙"/>
          <w:sz w:val="32"/>
          <w:szCs w:val="32"/>
          <w:cs/>
          <w:lang w:val="af-ZA"/>
        </w:rPr>
        <w:tab/>
      </w:r>
      <w:r w:rsidR="00ED6ACC">
        <w:rPr>
          <w:rFonts w:ascii="TH SarabunIT๙" w:hAnsi="TH SarabunIT๙" w:cs="TH SarabunIT๙"/>
          <w:sz w:val="32"/>
          <w:szCs w:val="32"/>
          <w:cs/>
          <w:lang w:val="af-ZA"/>
        </w:rPr>
        <w:t>๑.1</w:t>
      </w:r>
      <w:r w:rsidR="00ED6ACC" w:rsidRPr="00ED6ACC">
        <w:rPr>
          <w:rFonts w:ascii="TH SarabunIT๙" w:hAnsi="TH SarabunIT๙" w:cs="TH SarabunIT๙"/>
          <w:sz w:val="32"/>
          <w:szCs w:val="32"/>
          <w:cs/>
          <w:lang w:val="af-ZA"/>
        </w:rPr>
        <w:t xml:space="preserve"> </w:t>
      </w:r>
      <w:r w:rsidR="00ED6ACC" w:rsidRPr="0026124F">
        <w:rPr>
          <w:rFonts w:ascii="TH SarabunIT๙" w:hAnsi="TH SarabunIT๙" w:cs="TH SarabunIT๙"/>
          <w:sz w:val="32"/>
          <w:szCs w:val="32"/>
          <w:cs/>
          <w:lang w:val="af-ZA"/>
        </w:rPr>
        <w:t>รักษามาตรฐานและพัฒนาประสิทธิภาพการปฏิบัติงานตามโครงการฯ</w:t>
      </w:r>
      <w:r w:rsidR="00ED6ACC" w:rsidRPr="0026124F">
        <w:rPr>
          <w:rFonts w:ascii="TH SarabunIT๙" w:hAnsi="TH SarabunIT๙" w:cs="TH SarabunIT๙" w:hint="cs"/>
          <w:sz w:val="32"/>
          <w:szCs w:val="32"/>
          <w:cs/>
          <w:lang w:val="af-ZA"/>
        </w:rPr>
        <w:t xml:space="preserve"> </w:t>
      </w:r>
      <w:r w:rsidR="00ED6ACC" w:rsidRPr="0026124F">
        <w:rPr>
          <w:rFonts w:ascii="TH SarabunIT๙" w:hAnsi="TH SarabunIT๙" w:cs="TH SarabunIT๙"/>
          <w:sz w:val="32"/>
          <w:szCs w:val="32"/>
          <w:cs/>
          <w:lang w:val="af-ZA"/>
        </w:rPr>
        <w:t>ให้เป็นไปตามแผนงาน</w:t>
      </w:r>
      <w:r w:rsidR="0026124F">
        <w:rPr>
          <w:rFonts w:ascii="TH SarabunIT๙" w:hAnsi="TH SarabunIT๙" w:cs="TH SarabunIT๙" w:hint="cs"/>
          <w:sz w:val="32"/>
          <w:szCs w:val="32"/>
          <w:cs/>
          <w:lang w:val="af-ZA"/>
        </w:rPr>
        <w:t xml:space="preserve">             </w:t>
      </w:r>
      <w:r w:rsidR="005100E4">
        <w:rPr>
          <w:rFonts w:ascii="TH SarabunIT๙" w:hAnsi="TH SarabunIT๙" w:cs="TH SarabunIT๙" w:hint="cs"/>
          <w:sz w:val="32"/>
          <w:szCs w:val="32"/>
          <w:cs/>
          <w:lang w:val="af-ZA"/>
        </w:rPr>
        <w:t xml:space="preserve">  </w:t>
      </w:r>
      <w:r w:rsidR="00ED6ACC" w:rsidRPr="0026124F">
        <w:rPr>
          <w:rFonts w:ascii="TH SarabunIT๙" w:hAnsi="TH SarabunIT๙" w:cs="TH SarabunIT๙"/>
          <w:spacing w:val="-4"/>
          <w:sz w:val="32"/>
          <w:szCs w:val="32"/>
          <w:cs/>
          <w:lang w:val="af-ZA"/>
        </w:rPr>
        <w:t>ที่หน่วยงานหลัก ได้แก่ กรมควบคุมโรค กรมปศุสัตว์ กรมส่งเสริมการปกครองส่วนท้องถิ่น และคณะสัตวแพทยศาสตร์</w:t>
      </w:r>
      <w:r w:rsidR="00ED6ACC" w:rsidRPr="0026124F">
        <w:rPr>
          <w:rFonts w:ascii="TH SarabunIT๙" w:hAnsi="TH SarabunIT๙" w:cs="TH SarabunIT๙"/>
          <w:sz w:val="32"/>
          <w:szCs w:val="32"/>
          <w:cs/>
          <w:lang w:val="af-ZA"/>
        </w:rPr>
        <w:t xml:space="preserve"> มหาวิทยาลัยเกษตรศาสตร์ </w:t>
      </w:r>
      <w:r w:rsidR="00B70069">
        <w:rPr>
          <w:rFonts w:ascii="TH SarabunIT๙" w:hAnsi="TH SarabunIT๙" w:cs="TH SarabunIT๙" w:hint="cs"/>
          <w:sz w:val="32"/>
          <w:szCs w:val="32"/>
          <w:cs/>
          <w:lang w:val="af-ZA"/>
        </w:rPr>
        <w:t>กำหนด</w:t>
      </w:r>
      <w:r w:rsidR="008C443B">
        <w:rPr>
          <w:rFonts w:ascii="TH SarabunIT๙" w:hAnsi="TH SarabunIT๙" w:cs="TH SarabunIT๙" w:hint="cs"/>
          <w:sz w:val="32"/>
          <w:szCs w:val="32"/>
          <w:cs/>
          <w:lang w:val="af-ZA"/>
        </w:rPr>
        <w:t xml:space="preserve"> </w:t>
      </w:r>
      <w:r w:rsidR="008C443B" w:rsidRPr="008D19DD">
        <w:rPr>
          <w:rFonts w:ascii="TH SarabunIT๙" w:hAnsi="TH SarabunIT๙" w:cs="TH SarabunIT๙" w:hint="cs"/>
          <w:b/>
          <w:bCs/>
          <w:sz w:val="32"/>
          <w:szCs w:val="32"/>
          <w:cs/>
          <w:lang w:val="af-ZA"/>
        </w:rPr>
        <w:t>โดยมีจุดเน้นในเรื่องการสำรวจประชากรสุนัขและแมวที่มีประสิทธิภาพ เพื่อดำเนินการฉีดวัคซีนป้องกันโรคพิษสุนัขบ้าให้ครบถ้วน</w:t>
      </w:r>
    </w:p>
    <w:p w14:paraId="3014BA0A" w14:textId="4675E048" w:rsidR="0026124F" w:rsidRDefault="00ED6ACC" w:rsidP="00ED6ACC">
      <w:pPr>
        <w:tabs>
          <w:tab w:val="left" w:pos="284"/>
          <w:tab w:val="left" w:pos="426"/>
          <w:tab w:val="left" w:pos="851"/>
        </w:tabs>
        <w:spacing w:after="0" w:line="240" w:lineRule="auto"/>
        <w:jc w:val="thaiDistribute"/>
        <w:rPr>
          <w:rFonts w:ascii="TH SarabunIT๙" w:hAnsi="TH SarabunIT๙" w:cs="TH SarabunIT๙"/>
          <w:sz w:val="32"/>
          <w:szCs w:val="32"/>
          <w:lang w:val="af-ZA"/>
        </w:rPr>
      </w:pPr>
      <w:r>
        <w:rPr>
          <w:rFonts w:ascii="TH SarabunIT๙" w:hAnsi="TH SarabunIT๙" w:cs="TH SarabunIT๙" w:hint="cs"/>
          <w:sz w:val="32"/>
          <w:szCs w:val="32"/>
          <w:cs/>
          <w:lang w:val="af-ZA"/>
        </w:rPr>
        <w:tab/>
      </w:r>
      <w:r>
        <w:rPr>
          <w:rFonts w:ascii="TH SarabunIT๙" w:hAnsi="TH SarabunIT๙" w:cs="TH SarabunIT๙"/>
          <w:sz w:val="32"/>
          <w:szCs w:val="32"/>
          <w:cs/>
          <w:lang w:val="af-ZA"/>
        </w:rPr>
        <w:t>๑.2</w:t>
      </w:r>
      <w:r w:rsidRPr="00ED6ACC">
        <w:rPr>
          <w:rFonts w:ascii="TH SarabunIT๙" w:hAnsi="TH SarabunIT๙" w:cs="TH SarabunIT๙"/>
          <w:sz w:val="32"/>
          <w:szCs w:val="32"/>
          <w:cs/>
          <w:lang w:val="af-ZA"/>
        </w:rPr>
        <w:t xml:space="preserve"> สนับสนุนการค้นหาแนวทางที่เห</w:t>
      </w:r>
      <w:r>
        <w:rPr>
          <w:rFonts w:ascii="TH SarabunIT๙" w:hAnsi="TH SarabunIT๙" w:cs="TH SarabunIT๙"/>
          <w:sz w:val="32"/>
          <w:szCs w:val="32"/>
          <w:cs/>
          <w:lang w:val="af-ZA"/>
        </w:rPr>
        <w:t>มาะสมเพื่อพัฒนาการบริหารจัดการ</w:t>
      </w:r>
      <w:r w:rsidRPr="00ED6ACC">
        <w:rPr>
          <w:rFonts w:ascii="TH SarabunIT๙" w:hAnsi="TH SarabunIT๙" w:cs="TH SarabunIT๙"/>
          <w:sz w:val="32"/>
          <w:szCs w:val="32"/>
          <w:cs/>
          <w:lang w:val="af-ZA"/>
        </w:rPr>
        <w:t>สัตว์จรจัดให้ประสบผลสำเร็จเป็นรูปธรรม ทั้งในส่วนของภาครัฐ ภาคเอกชน และภาคประชาชน</w:t>
      </w:r>
    </w:p>
    <w:p w14:paraId="16B618ED" w14:textId="4E58459A" w:rsidR="0026124F" w:rsidRDefault="0026124F" w:rsidP="00ED6ACC">
      <w:pPr>
        <w:tabs>
          <w:tab w:val="left" w:pos="284"/>
          <w:tab w:val="left" w:pos="426"/>
          <w:tab w:val="left" w:pos="851"/>
        </w:tabs>
        <w:spacing w:after="0" w:line="240" w:lineRule="auto"/>
        <w:jc w:val="thaiDistribute"/>
        <w:rPr>
          <w:rFonts w:ascii="TH SarabunIT๙" w:hAnsi="TH SarabunIT๙" w:cs="TH SarabunIT๙"/>
          <w:sz w:val="32"/>
          <w:szCs w:val="32"/>
          <w:lang w:val="af-ZA"/>
        </w:rPr>
      </w:pPr>
      <w:r>
        <w:rPr>
          <w:rFonts w:ascii="TH SarabunIT๙" w:hAnsi="TH SarabunIT๙" w:cs="TH SarabunIT๙" w:hint="cs"/>
          <w:sz w:val="32"/>
          <w:szCs w:val="32"/>
          <w:cs/>
          <w:lang w:val="af-ZA"/>
        </w:rPr>
        <w:tab/>
      </w:r>
      <w:r>
        <w:rPr>
          <w:rFonts w:ascii="TH SarabunIT๙" w:hAnsi="TH SarabunIT๙" w:cs="TH SarabunIT๙"/>
          <w:sz w:val="32"/>
          <w:szCs w:val="32"/>
          <w:cs/>
          <w:lang w:val="af-ZA"/>
        </w:rPr>
        <w:t>๑.3</w:t>
      </w:r>
      <w:r w:rsidR="00ED6ACC" w:rsidRPr="00ED6ACC">
        <w:rPr>
          <w:rFonts w:ascii="TH SarabunIT๙" w:hAnsi="TH SarabunIT๙" w:cs="TH SarabunIT๙"/>
          <w:sz w:val="32"/>
          <w:szCs w:val="32"/>
          <w:cs/>
          <w:lang w:val="af-ZA"/>
        </w:rPr>
        <w:t xml:space="preserve"> ผลักดันการบังคับใช้กฎหมาย ระเบียบข้อบัญญัติ/เทศบัญญัติ ว่าด้วยการควบคุมการเลี้ยงหรือปล่อยสัตว์ และกฎหมายอื่น ๆ ที่เกี่ยวข้องกับการป้องกันโรคพิษสุนัขบ้าอย่างเคร่งครัด</w:t>
      </w:r>
    </w:p>
    <w:p w14:paraId="275E242E" w14:textId="4DCD0C28" w:rsidR="0026124F" w:rsidRDefault="0026124F" w:rsidP="00ED6ACC">
      <w:pPr>
        <w:tabs>
          <w:tab w:val="left" w:pos="284"/>
          <w:tab w:val="left" w:pos="426"/>
          <w:tab w:val="left" w:pos="851"/>
        </w:tabs>
        <w:spacing w:after="0" w:line="240" w:lineRule="auto"/>
        <w:jc w:val="thaiDistribute"/>
        <w:rPr>
          <w:rFonts w:ascii="TH SarabunIT๙" w:hAnsi="TH SarabunIT๙" w:cs="TH SarabunIT๙"/>
          <w:sz w:val="32"/>
          <w:szCs w:val="32"/>
          <w:lang w:val="af-ZA"/>
        </w:rPr>
      </w:pPr>
      <w:r>
        <w:rPr>
          <w:rFonts w:ascii="TH SarabunIT๙" w:hAnsi="TH SarabunIT๙" w:cs="TH SarabunIT๙" w:hint="cs"/>
          <w:sz w:val="32"/>
          <w:szCs w:val="32"/>
          <w:cs/>
          <w:lang w:val="af-ZA"/>
        </w:rPr>
        <w:tab/>
      </w:r>
      <w:r>
        <w:rPr>
          <w:rFonts w:ascii="TH SarabunIT๙" w:hAnsi="TH SarabunIT๙" w:cs="TH SarabunIT๙"/>
          <w:sz w:val="32"/>
          <w:szCs w:val="32"/>
          <w:cs/>
          <w:lang w:val="af-ZA"/>
        </w:rPr>
        <w:t>๑.4</w:t>
      </w:r>
      <w:r w:rsidR="00ED6ACC" w:rsidRPr="00ED6ACC">
        <w:rPr>
          <w:rFonts w:ascii="TH SarabunIT๙" w:hAnsi="TH SarabunIT๙" w:cs="TH SarabunIT๙"/>
          <w:sz w:val="32"/>
          <w:szCs w:val="32"/>
          <w:cs/>
          <w:lang w:val="af-ZA"/>
        </w:rPr>
        <w:t xml:space="preserve"> </w:t>
      </w:r>
      <w:r w:rsidR="00ED6ACC" w:rsidRPr="0026124F">
        <w:rPr>
          <w:rFonts w:ascii="TH SarabunIT๙" w:hAnsi="TH SarabunIT๙" w:cs="TH SarabunIT๙"/>
          <w:spacing w:val="-4"/>
          <w:sz w:val="32"/>
          <w:szCs w:val="32"/>
          <w:cs/>
          <w:lang w:val="af-ZA"/>
        </w:rPr>
        <w:t>สนับสนุนการขับเคลื่อนการสร้างพื้นที่ปลอดโรคพิษสุนัขบ้าตามแนวทางที่กรมควบคุมโรค กรมปศุสัตว์</w:t>
      </w:r>
      <w:r w:rsidR="00AC5FDC">
        <w:rPr>
          <w:rFonts w:ascii="TH SarabunIT๙" w:hAnsi="TH SarabunIT๙" w:cs="TH SarabunIT๙" w:hint="cs"/>
          <w:spacing w:val="-4"/>
          <w:sz w:val="32"/>
          <w:szCs w:val="32"/>
          <w:cs/>
          <w:lang w:val="af-ZA"/>
        </w:rPr>
        <w:t xml:space="preserve"> </w:t>
      </w:r>
      <w:r w:rsidR="00AC5FDC" w:rsidRPr="0026124F">
        <w:rPr>
          <w:rFonts w:ascii="TH SarabunIT๙" w:hAnsi="TH SarabunIT๙" w:cs="TH SarabunIT๙"/>
          <w:spacing w:val="-4"/>
          <w:sz w:val="32"/>
          <w:szCs w:val="32"/>
          <w:cs/>
          <w:lang w:val="af-ZA"/>
        </w:rPr>
        <w:t>และ</w:t>
      </w:r>
      <w:r w:rsidR="00AC5FDC">
        <w:rPr>
          <w:rFonts w:ascii="TH SarabunIT๙" w:hAnsi="TH SarabunIT๙" w:cs="TH SarabunIT๙" w:hint="cs"/>
          <w:spacing w:val="-4"/>
          <w:sz w:val="32"/>
          <w:szCs w:val="32"/>
          <w:cs/>
          <w:lang w:val="af-ZA"/>
        </w:rPr>
        <w:t xml:space="preserve">กรมส่งเสริมการปกครองท้องถิ่น </w:t>
      </w:r>
      <w:r w:rsidR="00ED6ACC" w:rsidRPr="00ED6ACC">
        <w:rPr>
          <w:rFonts w:ascii="TH SarabunIT๙" w:hAnsi="TH SarabunIT๙" w:cs="TH SarabunIT๙"/>
          <w:sz w:val="32"/>
          <w:szCs w:val="32"/>
          <w:cs/>
          <w:lang w:val="af-ZA"/>
        </w:rPr>
        <w:t>กำหนด</w:t>
      </w:r>
      <w:r w:rsidR="00AC5FDC">
        <w:rPr>
          <w:rFonts w:ascii="TH SarabunIT๙" w:hAnsi="TH SarabunIT๙" w:cs="TH SarabunIT๙" w:hint="cs"/>
          <w:sz w:val="32"/>
          <w:szCs w:val="32"/>
          <w:cs/>
          <w:lang w:val="af-ZA"/>
        </w:rPr>
        <w:t>ร่วมกัน</w:t>
      </w:r>
    </w:p>
    <w:p w14:paraId="4F2C4731" w14:textId="0A1B20FC" w:rsidR="0026124F" w:rsidRDefault="0026124F" w:rsidP="00ED6ACC">
      <w:pPr>
        <w:tabs>
          <w:tab w:val="left" w:pos="284"/>
          <w:tab w:val="left" w:pos="426"/>
          <w:tab w:val="left" w:pos="851"/>
        </w:tabs>
        <w:spacing w:after="0" w:line="240" w:lineRule="auto"/>
        <w:jc w:val="thaiDistribute"/>
        <w:rPr>
          <w:rFonts w:ascii="TH SarabunIT๙" w:hAnsi="TH SarabunIT๙" w:cs="TH SarabunIT๙"/>
          <w:sz w:val="32"/>
          <w:szCs w:val="32"/>
          <w:lang w:val="af-ZA"/>
        </w:rPr>
      </w:pPr>
      <w:r>
        <w:rPr>
          <w:rFonts w:ascii="TH SarabunIT๙" w:hAnsi="TH SarabunIT๙" w:cs="TH SarabunIT๙" w:hint="cs"/>
          <w:sz w:val="32"/>
          <w:szCs w:val="32"/>
          <w:cs/>
          <w:lang w:val="af-ZA"/>
        </w:rPr>
        <w:tab/>
      </w:r>
      <w:r>
        <w:rPr>
          <w:rFonts w:ascii="TH SarabunIT๙" w:hAnsi="TH SarabunIT๙" w:cs="TH SarabunIT๙"/>
          <w:sz w:val="32"/>
          <w:szCs w:val="32"/>
          <w:cs/>
          <w:lang w:val="af-ZA"/>
        </w:rPr>
        <w:t>๑.5</w:t>
      </w:r>
      <w:r w:rsidR="00ED6ACC" w:rsidRPr="00ED6ACC">
        <w:rPr>
          <w:rFonts w:ascii="TH SarabunIT๙" w:hAnsi="TH SarabunIT๙" w:cs="TH SarabunIT๙"/>
          <w:sz w:val="32"/>
          <w:szCs w:val="32"/>
          <w:cs/>
          <w:lang w:val="af-ZA"/>
        </w:rPr>
        <w:t xml:space="preserve"> สนับสนุนการประชาสัมพันธ์เพื่อเสริมสร้างความรู้ความเข้าใจของประชาชน และเยาวชนเกี่ยวกับโรค</w:t>
      </w:r>
      <w:r>
        <w:rPr>
          <w:rFonts w:ascii="TH SarabunIT๙" w:hAnsi="TH SarabunIT๙" w:cs="TH SarabunIT๙" w:hint="cs"/>
          <w:sz w:val="32"/>
          <w:szCs w:val="32"/>
          <w:cs/>
          <w:lang w:val="af-ZA"/>
        </w:rPr>
        <w:t xml:space="preserve">    </w:t>
      </w:r>
      <w:r w:rsidR="00ED6ACC" w:rsidRPr="00ED6ACC">
        <w:rPr>
          <w:rFonts w:ascii="TH SarabunIT๙" w:hAnsi="TH SarabunIT๙" w:cs="TH SarabunIT๙"/>
          <w:sz w:val="32"/>
          <w:szCs w:val="32"/>
          <w:cs/>
          <w:lang w:val="af-ZA"/>
        </w:rPr>
        <w:t>พิษสุนัขบ้าที่ถูกต้องและมีประสิทธิภาพ</w:t>
      </w:r>
    </w:p>
    <w:p w14:paraId="34C82E87" w14:textId="3312F3E9" w:rsidR="007320A3" w:rsidRDefault="0026124F" w:rsidP="00ED6ACC">
      <w:pPr>
        <w:tabs>
          <w:tab w:val="left" w:pos="284"/>
          <w:tab w:val="left" w:pos="426"/>
          <w:tab w:val="left" w:pos="851"/>
        </w:tabs>
        <w:spacing w:after="0" w:line="240" w:lineRule="auto"/>
        <w:jc w:val="thaiDistribute"/>
        <w:rPr>
          <w:rFonts w:ascii="TH SarabunIT๙" w:hAnsi="TH SarabunIT๙" w:cs="TH SarabunIT๙"/>
          <w:sz w:val="32"/>
          <w:szCs w:val="32"/>
          <w:lang w:val="af-ZA"/>
        </w:rPr>
      </w:pPr>
      <w:r>
        <w:rPr>
          <w:rFonts w:ascii="TH SarabunIT๙" w:hAnsi="TH SarabunIT๙" w:cs="TH SarabunIT๙" w:hint="cs"/>
          <w:sz w:val="32"/>
          <w:szCs w:val="32"/>
          <w:cs/>
          <w:lang w:val="af-ZA"/>
        </w:rPr>
        <w:tab/>
      </w:r>
      <w:r>
        <w:rPr>
          <w:rFonts w:ascii="TH SarabunIT๙" w:hAnsi="TH SarabunIT๙" w:cs="TH SarabunIT๙"/>
          <w:sz w:val="32"/>
          <w:szCs w:val="32"/>
          <w:cs/>
          <w:lang w:val="af-ZA"/>
        </w:rPr>
        <w:t>๑.6</w:t>
      </w:r>
      <w:r w:rsidR="00ED6ACC" w:rsidRPr="00ED6ACC">
        <w:rPr>
          <w:rFonts w:ascii="TH SarabunIT๙" w:hAnsi="TH SarabunIT๙" w:cs="TH SarabunIT๙"/>
          <w:sz w:val="32"/>
          <w:szCs w:val="32"/>
          <w:cs/>
          <w:lang w:val="af-ZA"/>
        </w:rPr>
        <w:t xml:space="preserve"> การป้องกันไม่ให้สุนัขและแมวจากประเทศเพื่อนบ้านข้ามแดนมายังประเทศไทย</w:t>
      </w:r>
    </w:p>
    <w:p w14:paraId="5DC051AC" w14:textId="4B15FDEA" w:rsidR="00CB62E8" w:rsidRPr="00A33D8D" w:rsidRDefault="00A33D8D" w:rsidP="00A33D8D">
      <w:pPr>
        <w:tabs>
          <w:tab w:val="left" w:pos="426"/>
          <w:tab w:val="left" w:pos="1134"/>
          <w:tab w:val="left" w:pos="1560"/>
        </w:tabs>
        <w:spacing w:before="240" w:after="240" w:line="240" w:lineRule="auto"/>
        <w:jc w:val="thaiDistribute"/>
        <w:rPr>
          <w:rFonts w:ascii="TH SarabunIT๙" w:hAnsi="TH SarabunIT๙" w:cs="TH SarabunIT๙"/>
          <w:sz w:val="32"/>
          <w:szCs w:val="32"/>
          <w:lang w:val="af-ZA"/>
        </w:rPr>
      </w:pPr>
      <w:r>
        <w:rPr>
          <w:rFonts w:ascii="TH SarabunIT๙" w:hAnsi="TH SarabunIT๙" w:cs="TH SarabunIT๙"/>
          <w:noProof/>
        </w:rPr>
        <mc:AlternateContent>
          <mc:Choice Requires="wps">
            <w:drawing>
              <wp:anchor distT="0" distB="0" distL="114300" distR="114300" simplePos="0" relativeHeight="251848704" behindDoc="1" locked="0" layoutInCell="1" allowOverlap="1" wp14:anchorId="79FE429D" wp14:editId="725F9CDC">
                <wp:simplePos x="0" y="0"/>
                <wp:positionH relativeFrom="column">
                  <wp:posOffset>-151765</wp:posOffset>
                </wp:positionH>
                <wp:positionV relativeFrom="paragraph">
                  <wp:posOffset>101931</wp:posOffset>
                </wp:positionV>
                <wp:extent cx="6232525" cy="372745"/>
                <wp:effectExtent l="0" t="0" r="15875" b="27305"/>
                <wp:wrapNone/>
                <wp:docPr id="31" name="สี่เหลี่ยมผืนผ้า 31"/>
                <wp:cNvGraphicFramePr/>
                <a:graphic xmlns:a="http://schemas.openxmlformats.org/drawingml/2006/main">
                  <a:graphicData uri="http://schemas.microsoft.com/office/word/2010/wordprocessingShape">
                    <wps:wsp>
                      <wps:cNvSpPr/>
                      <wps:spPr>
                        <a:xfrm>
                          <a:off x="0" y="0"/>
                          <a:ext cx="6232525" cy="372745"/>
                        </a:xfrm>
                        <a:prstGeom prst="rect">
                          <a:avLst/>
                        </a:prstGeom>
                        <a:solidFill>
                          <a:srgbClr val="9BBB59">
                            <a:lumMod val="20000"/>
                            <a:lumOff val="80000"/>
                          </a:srgbClr>
                        </a:solidFill>
                        <a:ln w="25400" cap="flat" cmpd="sng" algn="ctr">
                          <a:solidFill>
                            <a:srgbClr val="9BBB59">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45A926" id="สี่เหลี่ยมผืนผ้า 31" o:spid="_x0000_s1026" style="position:absolute;margin-left:-11.95pt;margin-top:8.05pt;width:490.75pt;height:29.35pt;z-index:-251467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" fillcolor="#ebf1de" strokecolor="#4f6228" strokeweight="2pt"/>
            </w:pict>
          </mc:Fallback>
        </mc:AlternateContent>
      </w:r>
      <w:r w:rsidR="00CB62E8" w:rsidRPr="00FC70A3">
        <w:rPr>
          <w:rFonts w:ascii="TH SarabunIT๙" w:hAnsi="TH SarabunIT๙" w:cs="TH SarabunIT๙" w:hint="cs"/>
          <w:b/>
          <w:bCs/>
          <w:sz w:val="32"/>
          <w:szCs w:val="32"/>
          <w:cs/>
        </w:rPr>
        <w:t>๒.</w:t>
      </w:r>
      <w:r w:rsidR="00CB62E8" w:rsidRPr="00FC70A3">
        <w:rPr>
          <w:rFonts w:ascii="TH SarabunIT๙" w:hAnsi="TH SarabunIT๙" w:cs="TH SarabunIT๙"/>
          <w:b/>
          <w:bCs/>
          <w:sz w:val="32"/>
          <w:szCs w:val="32"/>
          <w:cs/>
        </w:rPr>
        <w:tab/>
      </w:r>
      <w:r w:rsidR="00AC5FDC" w:rsidRPr="00AC5FDC">
        <w:rPr>
          <w:rFonts w:ascii="TH SarabunIT๙" w:hAnsi="TH SarabunIT๙" w:cs="TH SarabunIT๙"/>
          <w:b/>
          <w:bCs/>
          <w:spacing w:val="-6"/>
          <w:sz w:val="32"/>
          <w:szCs w:val="32"/>
          <w:u w:val="single"/>
          <w:cs/>
        </w:rPr>
        <w:t>ขอบเขตการตรวจติดตาม</w:t>
      </w:r>
      <w:r w:rsidR="0072767C" w:rsidRPr="0072767C">
        <w:rPr>
          <w:rFonts w:ascii="TH SarabunIT๙" w:hAnsi="TH SarabunIT๙" w:cs="TH SarabunIT๙" w:hint="cs"/>
          <w:b/>
          <w:bCs/>
          <w:spacing w:val="-6"/>
          <w:sz w:val="32"/>
          <w:szCs w:val="32"/>
          <w:u w:val="single"/>
          <w:cs/>
        </w:rPr>
        <w:t xml:space="preserve">  </w:t>
      </w:r>
    </w:p>
    <w:p w14:paraId="5EE5279A" w14:textId="381503BE" w:rsidR="00AC5FDC" w:rsidRDefault="00CB62E8"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rPr>
        <w:tab/>
      </w:r>
      <w:r w:rsidR="00AC5FDC">
        <w:rPr>
          <w:rFonts w:ascii="TH SarabunIT๙" w:hAnsi="TH SarabunIT๙" w:cs="TH SarabunIT๙"/>
          <w:sz w:val="32"/>
          <w:szCs w:val="32"/>
          <w:cs/>
        </w:rPr>
        <w:t>๒.๑</w:t>
      </w:r>
      <w:r w:rsidR="00AC5FDC" w:rsidRPr="00AC5FDC">
        <w:rPr>
          <w:rFonts w:ascii="TH SarabunIT๙" w:hAnsi="TH SarabunIT๙" w:cs="TH SarabunIT๙"/>
          <w:sz w:val="32"/>
          <w:szCs w:val="32"/>
          <w:cs/>
        </w:rPr>
        <w:t xml:space="preserve"> วิธีการตรวจติดตาม</w:t>
      </w:r>
    </w:p>
    <w:p w14:paraId="193D69B7" w14:textId="66EE6780" w:rsidR="0018408A" w:rsidRPr="00AC5FDC" w:rsidRDefault="0018408A"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hint="cs"/>
          <w:sz w:val="32"/>
          <w:szCs w:val="32"/>
          <w:cs/>
        </w:rPr>
        <w:t>เห็นควรตรวจติดตามโดยวิธีการต่าง ๆ ดังนี้</w:t>
      </w:r>
    </w:p>
    <w:p w14:paraId="171485AE" w14:textId="1F87CF79" w:rsidR="00B70069" w:rsidRDefault="00AC5FDC"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sidR="001A606C">
        <w:rPr>
          <w:rFonts w:ascii="TH SarabunIT๙" w:hAnsi="TH SarabunIT๙" w:cs="TH SarabunIT๙" w:hint="cs"/>
          <w:sz w:val="32"/>
          <w:szCs w:val="32"/>
          <w:cs/>
        </w:rPr>
        <w:tab/>
      </w:r>
      <w:r w:rsidR="00B70069">
        <w:rPr>
          <w:rFonts w:ascii="TH SarabunIT๙" w:hAnsi="TH SarabunIT๙" w:cs="TH SarabunIT๙" w:hint="cs"/>
          <w:sz w:val="32"/>
          <w:szCs w:val="32"/>
          <w:cs/>
        </w:rPr>
        <w:t>2.1.1 การรับฟังรายงานและสอบถามข้อมูลจากหน่วยงานที่รับผิดชอบ และหน่วยงานที่เกี่ยวข้อง</w:t>
      </w:r>
      <w:r w:rsidR="0018408A">
        <w:rPr>
          <w:rFonts w:ascii="TH SarabunIT๙" w:hAnsi="TH SarabunIT๙" w:cs="TH SarabunIT๙" w:hint="cs"/>
          <w:sz w:val="32"/>
          <w:szCs w:val="32"/>
          <w:cs/>
        </w:rPr>
        <w:t xml:space="preserve">     </w:t>
      </w:r>
      <w:r w:rsidR="00B70069">
        <w:rPr>
          <w:rFonts w:ascii="TH SarabunIT๙" w:hAnsi="TH SarabunIT๙" w:cs="TH SarabunIT๙" w:hint="cs"/>
          <w:sz w:val="32"/>
          <w:szCs w:val="32"/>
          <w:cs/>
        </w:rPr>
        <w:t>ในระดับพื้นที่</w:t>
      </w:r>
    </w:p>
    <w:p w14:paraId="00C7CBF7" w14:textId="3925341A" w:rsidR="0018408A" w:rsidRDefault="00B70069"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hint="cs"/>
          <w:sz w:val="32"/>
          <w:szCs w:val="32"/>
          <w:cs/>
        </w:rPr>
        <w:t xml:space="preserve">2.1.2 </w:t>
      </w:r>
      <w:r w:rsidR="00AC5FDC" w:rsidRPr="00AC5FDC">
        <w:rPr>
          <w:rFonts w:ascii="TH SarabunIT๙" w:hAnsi="TH SarabunIT๙" w:cs="TH SarabunIT๙"/>
          <w:sz w:val="32"/>
          <w:szCs w:val="32"/>
          <w:cs/>
        </w:rPr>
        <w:t>การสังเกตการณ์การดำเนินโครงการในพื้นที่</w:t>
      </w:r>
      <w:r w:rsidR="0018408A">
        <w:rPr>
          <w:rFonts w:ascii="TH SarabunIT๙" w:hAnsi="TH SarabunIT๙" w:cs="TH SarabunIT๙" w:hint="cs"/>
          <w:sz w:val="32"/>
          <w:szCs w:val="32"/>
          <w:cs/>
        </w:rPr>
        <w:t xml:space="preserve"> ตามดุลยพินิจของผู้ตรวจราชการ</w:t>
      </w:r>
    </w:p>
    <w:p w14:paraId="10D779E4" w14:textId="634C8CA7" w:rsidR="00AC5FDC" w:rsidRDefault="001A606C"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sz w:val="32"/>
          <w:szCs w:val="32"/>
          <w:cs/>
        </w:rPr>
        <w:t>๒.๒</w:t>
      </w:r>
      <w:r w:rsidR="00AC5FDC" w:rsidRPr="00AC5FDC">
        <w:rPr>
          <w:rFonts w:ascii="TH SarabunIT๙" w:hAnsi="TH SarabunIT๙" w:cs="TH SarabunIT๙"/>
          <w:sz w:val="32"/>
          <w:szCs w:val="32"/>
          <w:cs/>
        </w:rPr>
        <w:t xml:space="preserve"> พื้นที่การตรวจติดตาม</w:t>
      </w:r>
    </w:p>
    <w:p w14:paraId="0ABCE040" w14:textId="3CDF7726" w:rsidR="0018408A" w:rsidRPr="00AC5FDC" w:rsidRDefault="0018408A"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hint="cs"/>
          <w:sz w:val="32"/>
          <w:szCs w:val="32"/>
          <w:cs/>
        </w:rPr>
        <w:t>ตรวจติดตามทุกจังหวัดทั้งประเทศ และกรุงเทพมหานคร ดังนี้</w:t>
      </w:r>
    </w:p>
    <w:p w14:paraId="1EA79895" w14:textId="77777777" w:rsidR="001A606C" w:rsidRDefault="001A606C" w:rsidP="0018408A">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sz w:val="32"/>
          <w:szCs w:val="32"/>
          <w:cs/>
        </w:rPr>
        <w:t>๒.๒.๑</w:t>
      </w:r>
      <w:r w:rsidR="00AC5FDC" w:rsidRPr="00AC5FDC">
        <w:rPr>
          <w:rFonts w:ascii="TH SarabunIT๙" w:hAnsi="TH SarabunIT๙" w:cs="TH SarabunIT๙"/>
          <w:sz w:val="32"/>
          <w:szCs w:val="32"/>
          <w:cs/>
        </w:rPr>
        <w:t xml:space="preserve"> ผู้ตรวจราชการสำนักนายกรัฐมนตรี ผู้ตรวจราชการกระทรวงเกษตรและสหกรณ์ ผู้ตรวจราชการกระทรวงมหาดไทย ผู้ตรวจราชการระทรวงสาธารณสุข ผู้ตรวจราชการกระทรวงศึกษาธิการ ผู้ตรวจราชการกระทรวงแรงงาน ผู้ตรวจราชการกรมส่งเสริมการปกครองท้องถิ่น และผู้ตรวจราชการกรุงเทพมหานคร ลงพื้นที่ตรวจติดตามแบบบูรณาการ หรือประชุมผ่านระบบการประชุมทางไกล </w:t>
      </w:r>
      <w:r w:rsidR="00AC5FDC" w:rsidRPr="00AC5FDC">
        <w:rPr>
          <w:rFonts w:ascii="TH SarabunIT๙" w:hAnsi="TH SarabunIT๙" w:cs="TH SarabunIT๙"/>
          <w:sz w:val="32"/>
          <w:szCs w:val="32"/>
        </w:rPr>
        <w:t xml:space="preserve">Video Conference </w:t>
      </w:r>
      <w:r w:rsidR="00AC5FDC" w:rsidRPr="00AC5FDC">
        <w:rPr>
          <w:rFonts w:ascii="TH SarabunIT๙" w:hAnsi="TH SarabunIT๙" w:cs="TH SarabunIT๙"/>
          <w:sz w:val="32"/>
          <w:szCs w:val="32"/>
          <w:cs/>
        </w:rPr>
        <w:t xml:space="preserve">ตามจุดเน้นฯ </w:t>
      </w:r>
      <w:r>
        <w:rPr>
          <w:rFonts w:ascii="TH SarabunIT๙" w:hAnsi="TH SarabunIT๙" w:cs="TH SarabunIT๙" w:hint="cs"/>
          <w:sz w:val="32"/>
          <w:szCs w:val="32"/>
          <w:cs/>
        </w:rPr>
        <w:t xml:space="preserve">       </w:t>
      </w:r>
      <w:r w:rsidR="00AC5FDC" w:rsidRPr="00AC5FDC">
        <w:rPr>
          <w:rFonts w:ascii="TH SarabunIT๙" w:hAnsi="TH SarabunIT๙" w:cs="TH SarabunIT๙"/>
          <w:sz w:val="32"/>
          <w:szCs w:val="32"/>
          <w:cs/>
        </w:rPr>
        <w:t>ในปีงบประมาณ พ.ศ. ๒๕๖๕ โดยให้เป็นดุลยพินิจของผู้ตรวจราชการสำนักนายกรัฐมนตรีที่จะพิจารณากำหนดพื้นที่ดำเนินการตรวจราชการแบบบูรณาการ</w:t>
      </w:r>
    </w:p>
    <w:p w14:paraId="425680BD" w14:textId="77777777" w:rsidR="005875DF" w:rsidRDefault="001A606C"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lastRenderedPageBreak/>
        <w:tab/>
      </w:r>
      <w:r>
        <w:rPr>
          <w:rFonts w:ascii="TH SarabunIT๙" w:hAnsi="TH SarabunIT๙" w:cs="TH SarabunIT๙" w:hint="cs"/>
          <w:sz w:val="32"/>
          <w:szCs w:val="32"/>
          <w:cs/>
        </w:rPr>
        <w:tab/>
      </w:r>
      <w:r>
        <w:rPr>
          <w:rFonts w:ascii="TH SarabunIT๙" w:hAnsi="TH SarabunIT๙" w:cs="TH SarabunIT๙"/>
          <w:sz w:val="32"/>
          <w:szCs w:val="32"/>
          <w:cs/>
        </w:rPr>
        <w:t>๒.2.๒</w:t>
      </w:r>
      <w:r w:rsidR="00AC5FDC" w:rsidRPr="00AC5FDC">
        <w:rPr>
          <w:rFonts w:ascii="TH SarabunIT๙" w:hAnsi="TH SarabunIT๙" w:cs="TH SarabunIT๙"/>
          <w:sz w:val="32"/>
          <w:szCs w:val="32"/>
          <w:cs/>
        </w:rPr>
        <w:t xml:space="preserve"> ผู้ตรวจราชการสำนักนายกรัฐมนตรี ลงพื้นที่ตรวจติดตามหรือประชุมผ่านระบบการประชุมทางไกล </w:t>
      </w:r>
      <w:r w:rsidR="00AC5FDC" w:rsidRPr="00AC5FDC">
        <w:rPr>
          <w:rFonts w:ascii="TH SarabunIT๙" w:hAnsi="TH SarabunIT๙" w:cs="TH SarabunIT๙"/>
          <w:sz w:val="32"/>
          <w:szCs w:val="32"/>
        </w:rPr>
        <w:t xml:space="preserve">Video Conference </w:t>
      </w:r>
      <w:r w:rsidR="00AC5FDC" w:rsidRPr="00AC5FDC">
        <w:rPr>
          <w:rFonts w:ascii="TH SarabunIT๙" w:hAnsi="TH SarabunIT๙" w:cs="TH SarabunIT๙"/>
          <w:sz w:val="32"/>
          <w:szCs w:val="32"/>
          <w:cs/>
        </w:rPr>
        <w:t>ตามจุดเน</w:t>
      </w:r>
      <w:r w:rsidR="005875DF">
        <w:rPr>
          <w:rFonts w:ascii="TH SarabunIT๙" w:hAnsi="TH SarabunIT๙" w:cs="TH SarabunIT๙"/>
          <w:sz w:val="32"/>
          <w:szCs w:val="32"/>
          <w:cs/>
        </w:rPr>
        <w:t xml:space="preserve">้นฯ ในปีงบประมาณ พ.ศ. ๒๕๖๕ </w:t>
      </w:r>
      <w:r w:rsidR="00AC5FDC" w:rsidRPr="00AC5FDC">
        <w:rPr>
          <w:rFonts w:ascii="TH SarabunIT๙" w:hAnsi="TH SarabunIT๙" w:cs="TH SarabunIT๙"/>
          <w:sz w:val="32"/>
          <w:szCs w:val="32"/>
          <w:cs/>
        </w:rPr>
        <w:t>ในพื้นที่ที่มิได้ดำเนินการตรวจราชการแบบบูรณาการ</w:t>
      </w:r>
    </w:p>
    <w:p w14:paraId="027F4222" w14:textId="63EAB050" w:rsidR="00525CAD" w:rsidRDefault="005875DF"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sz w:val="32"/>
          <w:szCs w:val="32"/>
          <w:cs/>
        </w:rPr>
        <w:t>๒.๒.3</w:t>
      </w:r>
      <w:r w:rsidR="00AC5FDC" w:rsidRPr="00AC5FDC">
        <w:rPr>
          <w:rFonts w:ascii="TH SarabunIT๙" w:hAnsi="TH SarabunIT๙" w:cs="TH SarabunIT๙"/>
          <w:sz w:val="32"/>
          <w:szCs w:val="32"/>
          <w:cs/>
        </w:rPr>
        <w:t xml:space="preserve"> ผู้ตรวจราชการกระทรวงเกษตรและสหกรณ์ ผู้ตรวจราชการกระทรวงมหาดไทย ผู้ตรวจราชการกระทรวงสาธารณสุข ผู้ตรวจราชการกระทรวงศึกษาธิการ ผู้ตรวจราชการกระทรวงแรงงาน และผู้ตรวจราชการกรมส่งเสริมการปกครองท้องถิ่น ตรวจติดตามการดำเนินงานของหน่วยงานภายใต้โครงการฯ ตามภารกิจของกระทรวง/กรม</w:t>
      </w:r>
    </w:p>
    <w:p w14:paraId="3D7AE027" w14:textId="76BF8C01" w:rsidR="0018408A" w:rsidRDefault="0018408A"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hint="cs"/>
          <w:sz w:val="32"/>
          <w:szCs w:val="32"/>
          <w:cs/>
        </w:rPr>
        <w:t>2.3</w:t>
      </w:r>
      <w:r>
        <w:rPr>
          <w:rFonts w:ascii="TH SarabunIT๙" w:hAnsi="TH SarabunIT๙" w:cs="TH SarabunIT๙"/>
          <w:sz w:val="32"/>
          <w:szCs w:val="32"/>
          <w:cs/>
        </w:rPr>
        <w:tab/>
      </w:r>
      <w:r>
        <w:rPr>
          <w:rFonts w:ascii="TH SarabunIT๙" w:hAnsi="TH SarabunIT๙" w:cs="TH SarabunIT๙" w:hint="cs"/>
          <w:sz w:val="32"/>
          <w:szCs w:val="32"/>
          <w:cs/>
        </w:rPr>
        <w:t>ระยะเวลาในการตรวจติดตาม</w:t>
      </w:r>
    </w:p>
    <w:p w14:paraId="2D6B08B6" w14:textId="117385CA" w:rsidR="0018408A" w:rsidRDefault="0018408A" w:rsidP="00AC5FDC">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hint="cs"/>
          <w:sz w:val="32"/>
          <w:szCs w:val="32"/>
          <w:cs/>
        </w:rPr>
        <w:t>ตรวจติดตามแบบบูรณาการในพื้นที่ จำนวน 2 ครั้ง ดังนี้</w:t>
      </w:r>
    </w:p>
    <w:p w14:paraId="275113F3" w14:textId="77777777" w:rsidR="0018408A" w:rsidRPr="00AC5FDC" w:rsidRDefault="0018408A" w:rsidP="0018408A">
      <w:pPr>
        <w:tabs>
          <w:tab w:val="left" w:pos="426"/>
          <w:tab w:val="left" w:pos="851"/>
          <w:tab w:val="left" w:pos="1559"/>
          <w:tab w:val="left" w:pos="1985"/>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sidRPr="001A606C">
        <w:rPr>
          <w:rFonts w:ascii="TH SarabunIT๙" w:hAnsi="TH SarabunIT๙" w:cs="TH SarabunIT๙"/>
          <w:sz w:val="32"/>
          <w:szCs w:val="32"/>
          <w:u w:val="single"/>
          <w:cs/>
        </w:rPr>
        <w:t>ครั้งที่ 1</w:t>
      </w:r>
      <w:r w:rsidRPr="00AC5FDC">
        <w:rPr>
          <w:rFonts w:ascii="TH SarabunIT๙" w:hAnsi="TH SarabunIT๙" w:cs="TH SarabunIT๙"/>
          <w:sz w:val="32"/>
          <w:szCs w:val="32"/>
          <w:cs/>
        </w:rPr>
        <w:t xml:space="preserve">  ระหว่างวันที่ ๑ กุมภาพันธ์ </w:t>
      </w:r>
      <w:r w:rsidRPr="00AC5FDC">
        <w:rPr>
          <w:rFonts w:ascii="TH SarabunIT๙" w:hAnsi="TH SarabunIT๙" w:cs="TH SarabunIT๙"/>
          <w:sz w:val="32"/>
          <w:szCs w:val="32"/>
        </w:rPr>
        <w:t xml:space="preserve">– </w:t>
      </w:r>
      <w:r>
        <w:rPr>
          <w:rFonts w:ascii="TH SarabunIT๙" w:hAnsi="TH SarabunIT๙" w:cs="TH SarabunIT๙" w:hint="cs"/>
          <w:sz w:val="32"/>
          <w:szCs w:val="32"/>
          <w:cs/>
        </w:rPr>
        <w:t>15</w:t>
      </w:r>
      <w:r w:rsidRPr="00AC5FDC">
        <w:rPr>
          <w:rFonts w:ascii="TH SarabunIT๙" w:hAnsi="TH SarabunIT๙" w:cs="TH SarabunIT๙"/>
          <w:sz w:val="32"/>
          <w:szCs w:val="32"/>
          <w:cs/>
        </w:rPr>
        <w:t xml:space="preserve"> มีนาคม ๒๕๖๕</w:t>
      </w:r>
    </w:p>
    <w:p w14:paraId="17E051A7" w14:textId="22406043" w:rsidR="0018408A" w:rsidRPr="00AC5FDC" w:rsidRDefault="00B97787" w:rsidP="0018408A">
      <w:pPr>
        <w:tabs>
          <w:tab w:val="left" w:pos="426"/>
          <w:tab w:val="left" w:pos="851"/>
          <w:tab w:val="left" w:pos="1559"/>
          <w:tab w:val="left" w:pos="1985"/>
        </w:tabs>
        <w:spacing w:after="120" w:line="240" w:lineRule="auto"/>
        <w:jc w:val="thaiDistribute"/>
        <w:rPr>
          <w:rFonts w:ascii="TH SarabunIT๙" w:hAnsi="TH SarabunIT๙" w:cs="TH SarabunIT๙"/>
          <w:sz w:val="32"/>
          <w:szCs w:val="32"/>
        </w:rPr>
      </w:pPr>
      <w:r>
        <w:rPr>
          <w:rFonts w:ascii="TH SarabunIT๙" w:hAnsi="TH SarabunIT๙" w:cs="TH SarabunIT๙"/>
          <w:noProof/>
        </w:rPr>
        <mc:AlternateContent>
          <mc:Choice Requires="wps">
            <w:drawing>
              <wp:anchor distT="0" distB="0" distL="114300" distR="114300" simplePos="0" relativeHeight="251850752" behindDoc="1" locked="0" layoutInCell="1" allowOverlap="1" wp14:anchorId="091C8714" wp14:editId="65F5DF2C">
                <wp:simplePos x="0" y="0"/>
                <wp:positionH relativeFrom="column">
                  <wp:posOffset>-154940</wp:posOffset>
                </wp:positionH>
                <wp:positionV relativeFrom="paragraph">
                  <wp:posOffset>340664</wp:posOffset>
                </wp:positionV>
                <wp:extent cx="6232525" cy="372745"/>
                <wp:effectExtent l="0" t="0" r="15875" b="27305"/>
                <wp:wrapNone/>
                <wp:docPr id="32" name="สี่เหลี่ยมผืนผ้า 32"/>
                <wp:cNvGraphicFramePr/>
                <a:graphic xmlns:a="http://schemas.openxmlformats.org/drawingml/2006/main">
                  <a:graphicData uri="http://schemas.microsoft.com/office/word/2010/wordprocessingShape">
                    <wps:wsp>
                      <wps:cNvSpPr/>
                      <wps:spPr>
                        <a:xfrm>
                          <a:off x="0" y="0"/>
                          <a:ext cx="6232525" cy="372745"/>
                        </a:xfrm>
                        <a:prstGeom prst="rect">
                          <a:avLst/>
                        </a:prstGeom>
                        <a:solidFill>
                          <a:srgbClr val="9BBB59">
                            <a:lumMod val="20000"/>
                            <a:lumOff val="80000"/>
                          </a:srgbClr>
                        </a:solidFill>
                        <a:ln w="25400" cap="flat" cmpd="sng" algn="ctr">
                          <a:solidFill>
                            <a:srgbClr val="9BBB59">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1B32A" id="สี่เหลี่ยมผืนผ้า 32" o:spid="_x0000_s1026" style="position:absolute;margin-left:-12.2pt;margin-top:26.8pt;width:490.75pt;height:29.35pt;z-index:-25146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" fillcolor="#ebf1de" strokecolor="#4f6228" strokeweight="2pt"/>
            </w:pict>
          </mc:Fallback>
        </mc:AlternateContent>
      </w:r>
      <w:r w:rsidR="0018408A">
        <w:rPr>
          <w:rFonts w:ascii="TH SarabunIT๙" w:hAnsi="TH SarabunIT๙" w:cs="TH SarabunIT๙" w:hint="cs"/>
          <w:sz w:val="32"/>
          <w:szCs w:val="32"/>
          <w:cs/>
        </w:rPr>
        <w:tab/>
      </w:r>
      <w:r w:rsidR="0018408A">
        <w:rPr>
          <w:rFonts w:ascii="TH SarabunIT๙" w:hAnsi="TH SarabunIT๙" w:cs="TH SarabunIT๙" w:hint="cs"/>
          <w:sz w:val="32"/>
          <w:szCs w:val="32"/>
          <w:cs/>
        </w:rPr>
        <w:tab/>
      </w:r>
      <w:r w:rsidR="0018408A" w:rsidRPr="001A606C">
        <w:rPr>
          <w:rFonts w:ascii="TH SarabunIT๙" w:hAnsi="TH SarabunIT๙" w:cs="TH SarabunIT๙"/>
          <w:sz w:val="32"/>
          <w:szCs w:val="32"/>
          <w:u w:val="single"/>
          <w:cs/>
        </w:rPr>
        <w:t>ครั้งที่ ๒</w:t>
      </w:r>
      <w:r w:rsidR="0018408A" w:rsidRPr="00AC5FDC">
        <w:rPr>
          <w:rFonts w:ascii="TH SarabunIT๙" w:hAnsi="TH SarabunIT๙" w:cs="TH SarabunIT๙"/>
          <w:sz w:val="32"/>
          <w:szCs w:val="32"/>
          <w:cs/>
        </w:rPr>
        <w:t xml:space="preserve">  ระหว่างวันที่ ๑ กรกฎาคม </w:t>
      </w:r>
      <w:r w:rsidR="0018408A" w:rsidRPr="00AC5FDC">
        <w:rPr>
          <w:rFonts w:ascii="TH SarabunIT๙" w:hAnsi="TH SarabunIT๙" w:cs="TH SarabunIT๙"/>
          <w:sz w:val="32"/>
          <w:szCs w:val="32"/>
        </w:rPr>
        <w:t xml:space="preserve">– </w:t>
      </w:r>
      <w:r w:rsidR="0018408A">
        <w:rPr>
          <w:rFonts w:ascii="TH SarabunIT๙" w:hAnsi="TH SarabunIT๙" w:cs="TH SarabunIT๙" w:hint="cs"/>
          <w:sz w:val="32"/>
          <w:szCs w:val="32"/>
          <w:cs/>
        </w:rPr>
        <w:t>15</w:t>
      </w:r>
      <w:r w:rsidR="0018408A" w:rsidRPr="00AC5FDC">
        <w:rPr>
          <w:rFonts w:ascii="TH SarabunIT๙" w:hAnsi="TH SarabunIT๙" w:cs="TH SarabunIT๙"/>
          <w:sz w:val="32"/>
          <w:szCs w:val="32"/>
          <w:cs/>
        </w:rPr>
        <w:t xml:space="preserve"> สิงหาคม ๒๕๖๕</w:t>
      </w:r>
    </w:p>
    <w:p w14:paraId="04FE0168" w14:textId="5CB4E19E" w:rsidR="00CB62E8" w:rsidRPr="00CB62E8" w:rsidRDefault="00CB62E8" w:rsidP="00525CAD">
      <w:pPr>
        <w:tabs>
          <w:tab w:val="left" w:pos="284"/>
          <w:tab w:val="left" w:pos="426"/>
          <w:tab w:val="left" w:pos="1560"/>
        </w:tabs>
        <w:spacing w:before="240" w:after="240" w:line="240" w:lineRule="auto"/>
        <w:jc w:val="thaiDistribute"/>
        <w:rPr>
          <w:rFonts w:ascii="TH SarabunIT๙" w:hAnsi="TH SarabunIT๙" w:cs="TH SarabunIT๙"/>
          <w:sz w:val="32"/>
          <w:szCs w:val="32"/>
          <w:u w:val="single"/>
        </w:rPr>
      </w:pPr>
      <w:r w:rsidRPr="00FC70A3">
        <w:rPr>
          <w:rFonts w:ascii="TH SarabunIT๙" w:hAnsi="TH SarabunIT๙" w:cs="TH SarabunIT๙" w:hint="cs"/>
          <w:b/>
          <w:bCs/>
          <w:sz w:val="32"/>
          <w:szCs w:val="32"/>
          <w:cs/>
        </w:rPr>
        <w:t>๓.</w:t>
      </w:r>
      <w:r w:rsidRPr="00FC70A3">
        <w:rPr>
          <w:rFonts w:ascii="TH SarabunIT๙" w:hAnsi="TH SarabunIT๙" w:cs="TH SarabunIT๙" w:hint="cs"/>
          <w:b/>
          <w:bCs/>
          <w:sz w:val="32"/>
          <w:szCs w:val="32"/>
          <w:cs/>
        </w:rPr>
        <w:tab/>
      </w:r>
      <w:r w:rsidR="00FC70A3" w:rsidRPr="00FC70A3">
        <w:rPr>
          <w:rFonts w:ascii="TH SarabunIT๙" w:hAnsi="TH SarabunIT๙" w:cs="TH SarabunIT๙"/>
          <w:b/>
          <w:bCs/>
          <w:sz w:val="32"/>
          <w:szCs w:val="32"/>
          <w:cs/>
        </w:rPr>
        <w:tab/>
      </w:r>
      <w:r w:rsidR="005875DF" w:rsidRPr="005875DF">
        <w:rPr>
          <w:rFonts w:ascii="TH SarabunIT๙" w:hAnsi="TH SarabunIT๙" w:cs="TH SarabunIT๙"/>
          <w:b/>
          <w:bCs/>
          <w:spacing w:val="-6"/>
          <w:sz w:val="32"/>
          <w:szCs w:val="32"/>
          <w:u w:val="single"/>
          <w:cs/>
        </w:rPr>
        <w:t>การรายงานผลการตรวจติดตาม</w:t>
      </w:r>
    </w:p>
    <w:p w14:paraId="61289E38" w14:textId="319E8178" w:rsidR="005875DF" w:rsidRPr="005875DF" w:rsidRDefault="00CB62E8" w:rsidP="005875DF">
      <w:pPr>
        <w:tabs>
          <w:tab w:val="left" w:pos="284"/>
          <w:tab w:val="left" w:pos="426"/>
          <w:tab w:val="left" w:pos="851"/>
          <w:tab w:val="left" w:pos="1560"/>
          <w:tab w:val="left" w:pos="2268"/>
        </w:tabs>
        <w:spacing w:after="0" w:line="240" w:lineRule="auto"/>
        <w:jc w:val="thaiDistribute"/>
        <w:rPr>
          <w:rFonts w:ascii="TH SarabunIT๙" w:hAnsi="TH SarabunIT๙" w:cs="TH SarabunIT๙"/>
          <w:sz w:val="32"/>
          <w:szCs w:val="32"/>
        </w:rPr>
      </w:pPr>
      <w:r>
        <w:rPr>
          <w:rFonts w:ascii="TH SarabunIT๙" w:hAnsi="TH SarabunIT๙" w:cs="TH SarabunIT๙"/>
          <w:sz w:val="32"/>
          <w:szCs w:val="32"/>
        </w:rPr>
        <w:tab/>
      </w:r>
      <w:r w:rsidR="00FC70A3">
        <w:rPr>
          <w:rFonts w:ascii="TH SarabunIT๙" w:hAnsi="TH SarabunIT๙" w:cs="TH SarabunIT๙"/>
          <w:sz w:val="32"/>
          <w:szCs w:val="32"/>
        </w:rPr>
        <w:tab/>
      </w:r>
      <w:r w:rsidR="005875DF">
        <w:rPr>
          <w:rFonts w:ascii="TH SarabunIT๙" w:hAnsi="TH SarabunIT๙" w:cs="TH SarabunIT๙"/>
          <w:sz w:val="32"/>
          <w:szCs w:val="32"/>
          <w:cs/>
        </w:rPr>
        <w:t>๓.1</w:t>
      </w:r>
      <w:r w:rsidR="005875DF" w:rsidRPr="005875DF">
        <w:rPr>
          <w:rFonts w:ascii="TH SarabunIT๙" w:hAnsi="TH SarabunIT๙" w:cs="TH SarabunIT๙"/>
          <w:sz w:val="32"/>
          <w:szCs w:val="32"/>
          <w:cs/>
        </w:rPr>
        <w:t xml:space="preserve"> รายงานผลการตรวจราชการของผู้ตรวจราชการสำนักนายกรัฐมนตรี</w:t>
      </w:r>
    </w:p>
    <w:p w14:paraId="6E4ABF01" w14:textId="0B42D97A" w:rsidR="005875DF" w:rsidRPr="005875DF" w:rsidRDefault="005875DF" w:rsidP="005875DF">
      <w:pPr>
        <w:tabs>
          <w:tab w:val="left" w:pos="284"/>
          <w:tab w:val="left" w:pos="426"/>
          <w:tab w:val="left" w:pos="851"/>
          <w:tab w:val="left" w:pos="1560"/>
          <w:tab w:val="left" w:pos="2268"/>
        </w:tabs>
        <w:spacing w:after="0" w:line="240" w:lineRule="auto"/>
        <w:jc w:val="thaiDistribute"/>
        <w:rPr>
          <w:rFonts w:ascii="TH SarabunIT๙" w:hAnsi="TH SarabunIT๙" w:cs="TH SarabunIT๙"/>
          <w:sz w:val="32"/>
          <w:szCs w:val="32"/>
        </w:rPr>
      </w:pPr>
      <w:r w:rsidRPr="005875DF">
        <w:rPr>
          <w:rFonts w:ascii="TH SarabunIT๙" w:hAnsi="TH SarabunIT๙" w:cs="TH SarabunIT๙"/>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Pr="005875DF">
        <w:rPr>
          <w:rFonts w:ascii="TH SarabunIT๙" w:hAnsi="TH SarabunIT๙" w:cs="TH SarabunIT๙"/>
          <w:sz w:val="32"/>
          <w:szCs w:val="32"/>
          <w:cs/>
        </w:rPr>
        <w:t xml:space="preserve">ผู้ตรวจราชการสำนักนายกรัฐมนตรี จัดทำรายงานผลการตรวจราชการรายเขตในรูปแบบ </w:t>
      </w:r>
      <w:r w:rsidRPr="005875DF">
        <w:rPr>
          <w:rFonts w:ascii="TH SarabunIT๙" w:hAnsi="TH SarabunIT๙" w:cs="TH SarabunIT๙"/>
          <w:sz w:val="32"/>
          <w:szCs w:val="32"/>
        </w:rPr>
        <w:t xml:space="preserve">Infographic </w:t>
      </w:r>
      <w:r w:rsidRPr="00431B34">
        <w:rPr>
          <w:rFonts w:ascii="TH SarabunIT๙" w:hAnsi="TH SarabunIT๙" w:cs="TH SarabunIT๙"/>
          <w:spacing w:val="-4"/>
          <w:sz w:val="32"/>
          <w:szCs w:val="32"/>
          <w:cs/>
        </w:rPr>
        <w:t>ตามประเด็นการตรวจติดตามที่กำหนด ส่งให้สำนักตรวจราชการ สำนักงานปลัดสำนักนายกรัฐมนตรี จำนวน 2 ครั้ง</w:t>
      </w:r>
      <w:r w:rsidRPr="005875DF">
        <w:rPr>
          <w:rFonts w:ascii="TH SarabunIT๙" w:hAnsi="TH SarabunIT๙" w:cs="TH SarabunIT๙"/>
          <w:sz w:val="32"/>
          <w:szCs w:val="32"/>
          <w:cs/>
        </w:rPr>
        <w:t xml:space="preserve"> ดังนี้</w:t>
      </w:r>
    </w:p>
    <w:p w14:paraId="448E8273" w14:textId="36BB64BA" w:rsidR="005875DF" w:rsidRPr="005875DF" w:rsidRDefault="00431B34" w:rsidP="005875DF">
      <w:pPr>
        <w:tabs>
          <w:tab w:val="left" w:pos="284"/>
          <w:tab w:val="left" w:pos="426"/>
          <w:tab w:val="left" w:pos="851"/>
          <w:tab w:val="left" w:pos="1560"/>
          <w:tab w:val="left" w:pos="2268"/>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5875DF" w:rsidRPr="00431B34">
        <w:rPr>
          <w:rFonts w:ascii="TH SarabunIT๙" w:hAnsi="TH SarabunIT๙" w:cs="TH SarabunIT๙"/>
          <w:sz w:val="32"/>
          <w:szCs w:val="32"/>
          <w:u w:val="single"/>
          <w:cs/>
        </w:rPr>
        <w:t>ครั้งที่ 1</w:t>
      </w:r>
      <w:r w:rsidR="005875DF" w:rsidRPr="005875DF">
        <w:rPr>
          <w:rFonts w:ascii="TH SarabunIT๙" w:hAnsi="TH SarabunIT๙" w:cs="TH SarabunIT๙"/>
          <w:sz w:val="32"/>
          <w:szCs w:val="32"/>
          <w:cs/>
        </w:rPr>
        <w:t xml:space="preserve">  ภายในวันที่ 15 เมษายน ๒๕๖๕</w:t>
      </w:r>
    </w:p>
    <w:p w14:paraId="55B4E6B1" w14:textId="77777777" w:rsidR="00431B34" w:rsidRDefault="00431B34" w:rsidP="005875DF">
      <w:pPr>
        <w:tabs>
          <w:tab w:val="left" w:pos="284"/>
          <w:tab w:val="left" w:pos="426"/>
          <w:tab w:val="left" w:pos="851"/>
          <w:tab w:val="left" w:pos="1560"/>
          <w:tab w:val="left" w:pos="2268"/>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5875DF" w:rsidRPr="00431B34">
        <w:rPr>
          <w:rFonts w:ascii="TH SarabunIT๙" w:hAnsi="TH SarabunIT๙" w:cs="TH SarabunIT๙"/>
          <w:sz w:val="32"/>
          <w:szCs w:val="32"/>
          <w:u w:val="single"/>
          <w:cs/>
        </w:rPr>
        <w:t>ครั้งที่ ๒</w:t>
      </w:r>
      <w:r w:rsidR="005875DF" w:rsidRPr="005875DF">
        <w:rPr>
          <w:rFonts w:ascii="TH SarabunIT๙" w:hAnsi="TH SarabunIT๙" w:cs="TH SarabunIT๙"/>
          <w:sz w:val="32"/>
          <w:szCs w:val="32"/>
          <w:cs/>
        </w:rPr>
        <w:t xml:space="preserve">  ภายในวันที่ 30 กันยายน ๒๕๖๕</w:t>
      </w:r>
    </w:p>
    <w:p w14:paraId="7DA0702A" w14:textId="149E5C32" w:rsidR="005875DF" w:rsidRPr="005875DF" w:rsidRDefault="00431B34" w:rsidP="005875DF">
      <w:pPr>
        <w:tabs>
          <w:tab w:val="left" w:pos="284"/>
          <w:tab w:val="left" w:pos="426"/>
          <w:tab w:val="left" w:pos="851"/>
          <w:tab w:val="left" w:pos="1560"/>
          <w:tab w:val="left" w:pos="2268"/>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sz w:val="32"/>
          <w:szCs w:val="32"/>
          <w:cs/>
        </w:rPr>
        <w:t>๓.2</w:t>
      </w:r>
      <w:r w:rsidR="005875DF" w:rsidRPr="005875DF">
        <w:rPr>
          <w:rFonts w:ascii="TH SarabunIT๙" w:hAnsi="TH SarabunIT๙" w:cs="TH SarabunIT๙"/>
          <w:sz w:val="32"/>
          <w:szCs w:val="32"/>
          <w:cs/>
        </w:rPr>
        <w:t xml:space="preserve"> รายงานผลการตรวจราชการของผู้ตรวจราชการกระทรวง/กรมที่เกี่ยวข้อง</w:t>
      </w:r>
    </w:p>
    <w:p w14:paraId="0EFC091A" w14:textId="7126C26B" w:rsidR="005875DF" w:rsidRPr="005875DF" w:rsidRDefault="00431B34" w:rsidP="005875DF">
      <w:pPr>
        <w:tabs>
          <w:tab w:val="left" w:pos="284"/>
          <w:tab w:val="left" w:pos="426"/>
          <w:tab w:val="left" w:pos="851"/>
          <w:tab w:val="left" w:pos="1560"/>
          <w:tab w:val="left" w:pos="2268"/>
        </w:tabs>
        <w:spacing w:after="0" w:line="240" w:lineRule="auto"/>
        <w:jc w:val="thaiDistribute"/>
        <w:rPr>
          <w:rFonts w:ascii="TH SarabunIT๙" w:hAnsi="TH SarabunIT๙" w:cs="TH SarabunIT๙"/>
          <w:sz w:val="32"/>
          <w:szCs w:val="32"/>
        </w:rPr>
      </w:pPr>
      <w:r>
        <w:rPr>
          <w:rFonts w:ascii="TH SarabunIT๙" w:hAnsi="TH SarabunIT๙" w:cs="TH SarabunIT๙" w:hint="cs"/>
          <w:sz w:val="32"/>
          <w:szCs w:val="32"/>
          <w:cs/>
        </w:rPr>
        <w:tab/>
      </w:r>
      <w:r>
        <w:rPr>
          <w:rFonts w:ascii="TH SarabunIT๙" w:hAnsi="TH SarabunIT๙" w:cs="TH SarabunIT๙" w:hint="cs"/>
          <w:sz w:val="32"/>
          <w:szCs w:val="32"/>
          <w:cs/>
        </w:rPr>
        <w:tab/>
      </w:r>
      <w:r>
        <w:rPr>
          <w:rFonts w:ascii="TH SarabunIT๙" w:hAnsi="TH SarabunIT๙" w:cs="TH SarabunIT๙" w:hint="cs"/>
          <w:sz w:val="32"/>
          <w:szCs w:val="32"/>
          <w:cs/>
        </w:rPr>
        <w:tab/>
      </w:r>
      <w:r w:rsidR="005875DF" w:rsidRPr="005875DF">
        <w:rPr>
          <w:rFonts w:ascii="TH SarabunIT๙" w:hAnsi="TH SarabunIT๙" w:cs="TH SarabunIT๙"/>
          <w:sz w:val="32"/>
          <w:szCs w:val="32"/>
          <w:cs/>
        </w:rPr>
        <w:t xml:space="preserve">ผู้ตรวจราชการกระทรวง/กรม ที่เกี่ยวข้อง จัดทำรายงานผลการตรวจราชการของกระทรวง/กรม </w:t>
      </w:r>
      <w:r>
        <w:rPr>
          <w:rFonts w:ascii="TH SarabunIT๙" w:hAnsi="TH SarabunIT๙" w:cs="TH SarabunIT๙" w:hint="cs"/>
          <w:sz w:val="32"/>
          <w:szCs w:val="32"/>
          <w:cs/>
        </w:rPr>
        <w:t xml:space="preserve">     </w:t>
      </w:r>
      <w:r w:rsidR="005875DF" w:rsidRPr="005875DF">
        <w:rPr>
          <w:rFonts w:ascii="TH SarabunIT๙" w:hAnsi="TH SarabunIT๙" w:cs="TH SarabunIT๙"/>
          <w:sz w:val="32"/>
          <w:szCs w:val="32"/>
          <w:cs/>
        </w:rPr>
        <w:t>ตามรูปแบบที่กำหนด ส่งให้สำนักตรวจราชการ สำนักงานปลัดสำนักนายกรัฐมนตรี จำนวน 1 ครั้ง ภายในวันที่ 30 กันยายน ๒๕๖๕</w:t>
      </w:r>
    </w:p>
    <w:p w14:paraId="145976CE" w14:textId="76FD773B" w:rsidR="00A33D8D" w:rsidRDefault="005875DF" w:rsidP="005875DF">
      <w:pPr>
        <w:tabs>
          <w:tab w:val="left" w:pos="284"/>
          <w:tab w:val="left" w:pos="426"/>
          <w:tab w:val="left" w:pos="851"/>
          <w:tab w:val="left" w:pos="1560"/>
          <w:tab w:val="left" w:pos="2268"/>
        </w:tabs>
        <w:spacing w:after="0" w:line="240" w:lineRule="auto"/>
        <w:jc w:val="thaiDistribute"/>
        <w:rPr>
          <w:rFonts w:ascii="TH SarabunIT๙" w:hAnsi="TH SarabunIT๙" w:cs="TH SarabunIT๙"/>
          <w:sz w:val="24"/>
          <w:szCs w:val="32"/>
        </w:rPr>
      </w:pPr>
      <w:r w:rsidRPr="005875DF">
        <w:rPr>
          <w:rFonts w:ascii="TH SarabunIT๙" w:hAnsi="TH SarabunIT๙" w:cs="TH SarabunIT๙"/>
          <w:sz w:val="32"/>
          <w:szCs w:val="32"/>
          <w:cs/>
        </w:rPr>
        <w:t xml:space="preserve">หมายเหตุ :  หากผู้ตรวจราชการสำนักนายกรัฐมนตรี และผู้ตรวจราชการกระทรวง/กรมที่เกี่ยวข้อง มีการลงพื้นที่ในระหว่างปีงบประมาณ หรือประชุมผ่านระบบการประชุมทางไกล </w:t>
      </w:r>
      <w:r w:rsidRPr="005875DF">
        <w:rPr>
          <w:rFonts w:ascii="TH SarabunIT๙" w:hAnsi="TH SarabunIT๙" w:cs="TH SarabunIT๙"/>
          <w:sz w:val="32"/>
          <w:szCs w:val="32"/>
        </w:rPr>
        <w:t xml:space="preserve">Video Conference </w:t>
      </w:r>
      <w:r w:rsidRPr="005875DF">
        <w:rPr>
          <w:rFonts w:ascii="TH SarabunIT๙" w:hAnsi="TH SarabunIT๙" w:cs="TH SarabunIT๙"/>
          <w:sz w:val="32"/>
          <w:szCs w:val="32"/>
          <w:cs/>
        </w:rPr>
        <w:t>นอกเหนือจากกำหนดการตรวจราชการตามรอบการตรวจราชการปกติ และได้รับทราบปัญหา/อุปสรรคจากการดำเนินโครงการสัตว์ปลอดโรค คนปลอดภัย จากโรคพิษสุนัขบ้าฯ หรือมีข้อสังเกตและข้อเสนอแนะ ขอให้แจ้งข้อมูลดังกล่าว</w:t>
      </w:r>
      <w:r w:rsidR="00431B34">
        <w:rPr>
          <w:rFonts w:ascii="TH SarabunIT๙" w:hAnsi="TH SarabunIT๙" w:cs="TH SarabunIT๙" w:hint="cs"/>
          <w:sz w:val="32"/>
          <w:szCs w:val="32"/>
          <w:cs/>
        </w:rPr>
        <w:t xml:space="preserve">       </w:t>
      </w:r>
      <w:r w:rsidRPr="005875DF">
        <w:rPr>
          <w:rFonts w:ascii="TH SarabunIT๙" w:hAnsi="TH SarabunIT๙" w:cs="TH SarabunIT๙"/>
          <w:sz w:val="32"/>
          <w:szCs w:val="32"/>
          <w:cs/>
        </w:rPr>
        <w:t>ให้สำนักงานปลัดสำนักนายกรัฐมนตรีทราบด้วย  ทั้งนี้ เพื่อเป็นข้อมูลประกอบ  การตรวจติดตาม และการจัดทำรายงานผลการตรวจติดตามฯ ในภาพรวมของปีงบประมาณ พ.ศ. ๒๕๖๕ ต่อไป</w:t>
      </w:r>
    </w:p>
    <w:p w14:paraId="0F84CBDE" w14:textId="748DC548" w:rsidR="00A33D8D" w:rsidRDefault="00A33D8D" w:rsidP="00EE4311">
      <w:pPr>
        <w:tabs>
          <w:tab w:val="left" w:pos="426"/>
          <w:tab w:val="left" w:pos="851"/>
          <w:tab w:val="left" w:pos="1559"/>
          <w:tab w:val="left" w:pos="1985"/>
        </w:tabs>
        <w:spacing w:after="0" w:line="240" w:lineRule="auto"/>
        <w:jc w:val="thaiDistribute"/>
        <w:rPr>
          <w:rFonts w:ascii="TH SarabunIT๙" w:hAnsi="TH SarabunIT๙" w:cs="TH SarabunIT๙"/>
          <w:sz w:val="24"/>
          <w:szCs w:val="32"/>
        </w:rPr>
      </w:pPr>
    </w:p>
    <w:p w14:paraId="7DD65FDA" w14:textId="17DE9A67" w:rsidR="00A33D8D" w:rsidRDefault="00A33D8D" w:rsidP="00EE4311">
      <w:pPr>
        <w:tabs>
          <w:tab w:val="left" w:pos="426"/>
          <w:tab w:val="left" w:pos="851"/>
          <w:tab w:val="left" w:pos="1559"/>
          <w:tab w:val="left" w:pos="1985"/>
        </w:tabs>
        <w:spacing w:after="0" w:line="240" w:lineRule="auto"/>
        <w:jc w:val="thaiDistribute"/>
        <w:rPr>
          <w:rFonts w:ascii="TH SarabunIT๙" w:hAnsi="TH SarabunIT๙" w:cs="TH SarabunIT๙"/>
          <w:sz w:val="24"/>
          <w:szCs w:val="32"/>
        </w:rPr>
      </w:pPr>
    </w:p>
    <w:p w14:paraId="170DEB66" w14:textId="77777777" w:rsidR="00944D73" w:rsidRPr="00CB62E8" w:rsidRDefault="00944D73" w:rsidP="00944D73">
      <w:pPr>
        <w:tabs>
          <w:tab w:val="left" w:pos="426"/>
          <w:tab w:val="left" w:pos="567"/>
          <w:tab w:val="left" w:pos="992"/>
          <w:tab w:val="left" w:pos="1701"/>
          <w:tab w:val="left" w:pos="1985"/>
        </w:tabs>
        <w:spacing w:after="0" w:line="240" w:lineRule="auto"/>
        <w:rPr>
          <w:rFonts w:ascii="TH SarabunIT๙" w:hAnsi="TH SarabunIT๙" w:cs="TH SarabunIT๙"/>
          <w:b/>
          <w:bCs/>
          <w:color w:val="000000" w:themeColor="text1"/>
          <w:sz w:val="24"/>
          <w:szCs w:val="32"/>
          <w:u w:val="single"/>
        </w:rPr>
      </w:pPr>
    </w:p>
    <w:p w14:paraId="0C0C5431" w14:textId="77777777" w:rsidR="00944D73" w:rsidRDefault="00944D73" w:rsidP="00944D73">
      <w:pPr>
        <w:tabs>
          <w:tab w:val="left" w:pos="426"/>
          <w:tab w:val="left" w:pos="567"/>
          <w:tab w:val="left" w:pos="992"/>
          <w:tab w:val="left" w:pos="1701"/>
          <w:tab w:val="left" w:pos="1985"/>
        </w:tabs>
        <w:spacing w:after="0" w:line="240" w:lineRule="auto"/>
        <w:rPr>
          <w:rFonts w:ascii="TH SarabunIT๙" w:hAnsi="TH SarabunIT๙" w:cs="TH SarabunIT๙"/>
          <w:b/>
          <w:bCs/>
          <w:color w:val="000000" w:themeColor="text1"/>
          <w:sz w:val="24"/>
          <w:szCs w:val="32"/>
          <w:u w:val="single"/>
        </w:rPr>
      </w:pPr>
    </w:p>
    <w:p w14:paraId="50068EC0" w14:textId="77777777" w:rsidR="00944D73" w:rsidRDefault="00944D73" w:rsidP="00944D73">
      <w:pPr>
        <w:tabs>
          <w:tab w:val="left" w:pos="426"/>
          <w:tab w:val="left" w:pos="567"/>
          <w:tab w:val="left" w:pos="992"/>
          <w:tab w:val="left" w:pos="1701"/>
          <w:tab w:val="left" w:pos="1985"/>
        </w:tabs>
        <w:spacing w:after="0" w:line="240" w:lineRule="auto"/>
        <w:rPr>
          <w:rFonts w:ascii="TH SarabunIT๙" w:hAnsi="TH SarabunIT๙" w:cs="TH SarabunIT๙"/>
          <w:b/>
          <w:bCs/>
          <w:color w:val="000000" w:themeColor="text1"/>
          <w:sz w:val="24"/>
          <w:szCs w:val="32"/>
          <w:u w:val="single"/>
        </w:rPr>
      </w:pPr>
    </w:p>
    <w:p w14:paraId="269F495F" w14:textId="77777777" w:rsidR="00944D73" w:rsidRDefault="00944D73" w:rsidP="00944D73">
      <w:pPr>
        <w:tabs>
          <w:tab w:val="left" w:pos="426"/>
          <w:tab w:val="left" w:pos="567"/>
          <w:tab w:val="left" w:pos="992"/>
          <w:tab w:val="left" w:pos="1701"/>
          <w:tab w:val="left" w:pos="1985"/>
        </w:tabs>
        <w:spacing w:after="0" w:line="240" w:lineRule="auto"/>
        <w:rPr>
          <w:rFonts w:ascii="TH SarabunIT๙" w:hAnsi="TH SarabunIT๙" w:cs="TH SarabunIT๙"/>
          <w:b/>
          <w:bCs/>
          <w:color w:val="000000" w:themeColor="text1"/>
          <w:sz w:val="24"/>
          <w:szCs w:val="32"/>
          <w:u w:val="single"/>
        </w:rPr>
      </w:pPr>
      <w:r w:rsidRPr="00D46B56">
        <w:rPr>
          <w:rFonts w:ascii="TH SarabunIT๙" w:hAnsi="TH SarabunIT๙" w:cs="TH SarabunIT๙"/>
          <w:noProof/>
        </w:rPr>
        <mc:AlternateContent>
          <mc:Choice Requires="wps">
            <w:drawing>
              <wp:anchor distT="0" distB="0" distL="114300" distR="114300" simplePos="0" relativeHeight="251793408" behindDoc="0" locked="0" layoutInCell="1" allowOverlap="1" wp14:anchorId="62A938F1" wp14:editId="1FD5298C">
                <wp:simplePos x="0" y="0"/>
                <wp:positionH relativeFrom="page">
                  <wp:align>center</wp:align>
                </wp:positionH>
                <wp:positionV relativeFrom="paragraph">
                  <wp:posOffset>5715</wp:posOffset>
                </wp:positionV>
                <wp:extent cx="2052735" cy="6221"/>
                <wp:effectExtent l="0" t="0" r="24130" b="32385"/>
                <wp:wrapNone/>
                <wp:docPr id="16" name="ตัวเชื่อมต่อตรง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52735" cy="6221"/>
                        </a:xfrm>
                        <a:prstGeom prst="line">
                          <a:avLst/>
                        </a:prstGeom>
                        <a:noFill/>
                        <a:ln w="25400" cap="flat" cmpd="sng" algn="ctr">
                          <a:solidFill>
                            <a:srgbClr val="ED7D31">
                              <a:lumMod val="50000"/>
                            </a:srgbClr>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8E89B09" id="ตัวเชื่อมต่อตรง 1" o:spid="_x0000_s1026" style="position:absolute;z-index:2517934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45pt" to="161.6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" strokecolor="#843c0c" strokeweight="2pt">
                <v:stroke joinstyle="miter"/>
                <o:lock v:ext="edit" shapetype="f"/>
                <w10:wrap anchorx="page"/>
              </v:line>
            </w:pict>
          </mc:Fallback>
        </mc:AlternateContent>
      </w:r>
    </w:p>
    <w:p w14:paraId="6CF67A54" w14:textId="46BFDFCD" w:rsidR="007E3C57" w:rsidRDefault="007E3C57" w:rsidP="00731875">
      <w:pPr>
        <w:spacing w:after="0" w:line="240" w:lineRule="auto"/>
        <w:rPr>
          <w:rFonts w:ascii="TH SarabunIT๙" w:hAnsi="TH SarabunIT๙" w:cs="TH SarabunIT๙"/>
          <w:b/>
          <w:bCs/>
          <w:sz w:val="24"/>
          <w:szCs w:val="32"/>
        </w:rPr>
      </w:pPr>
    </w:p>
    <w:p w14:paraId="49F99BE8" w14:textId="77777777" w:rsidR="007E3C57" w:rsidRDefault="007E3C57" w:rsidP="00731875">
      <w:pPr>
        <w:spacing w:after="0" w:line="240" w:lineRule="auto"/>
        <w:rPr>
          <w:rFonts w:ascii="TH SarabunIT๙" w:hAnsi="TH SarabunIT๙" w:cs="TH SarabunIT๙"/>
          <w:b/>
          <w:bCs/>
          <w:sz w:val="24"/>
          <w:szCs w:val="32"/>
        </w:rPr>
      </w:pPr>
    </w:p>
    <w:p w14:paraId="2CCA2C12" w14:textId="3B250CAA" w:rsidR="00DA3AEF" w:rsidRDefault="00DA3AEF" w:rsidP="00731875">
      <w:pPr>
        <w:spacing w:after="0" w:line="240" w:lineRule="auto"/>
        <w:rPr>
          <w:rFonts w:ascii="TH SarabunIT๙" w:hAnsi="TH SarabunIT๙" w:cs="TH SarabunIT๙"/>
          <w:b/>
          <w:bCs/>
          <w:sz w:val="24"/>
          <w:szCs w:val="32"/>
        </w:rPr>
      </w:pPr>
    </w:p>
    <w:p w14:paraId="7F3C0762" w14:textId="42142B51" w:rsidR="006C65B1" w:rsidRDefault="006C65B1" w:rsidP="00731875">
      <w:pPr>
        <w:spacing w:after="0" w:line="240" w:lineRule="auto"/>
        <w:rPr>
          <w:rFonts w:ascii="TH SarabunIT๙" w:hAnsi="TH SarabunIT๙" w:cs="TH SarabunIT๙"/>
          <w:b/>
          <w:bCs/>
          <w:sz w:val="24"/>
          <w:szCs w:val="32"/>
        </w:rPr>
      </w:pPr>
    </w:p>
    <w:p w14:paraId="1ACEA123" w14:textId="77777777" w:rsidR="008F3B1A" w:rsidRDefault="008F3B1A" w:rsidP="00731875">
      <w:pPr>
        <w:spacing w:after="0" w:line="240" w:lineRule="auto"/>
        <w:rPr>
          <w:rFonts w:ascii="TH SarabunIT๙" w:hAnsi="TH SarabunIT๙" w:cs="TH SarabunIT๙"/>
          <w:b/>
          <w:bCs/>
          <w:sz w:val="24"/>
          <w:szCs w:val="32"/>
        </w:rPr>
      </w:pPr>
    </w:p>
    <w:p w14:paraId="4911E26F" w14:textId="77777777" w:rsidR="00543CEA" w:rsidRDefault="00543CEA" w:rsidP="00731875">
      <w:pPr>
        <w:spacing w:after="0" w:line="240" w:lineRule="auto"/>
        <w:rPr>
          <w:rFonts w:ascii="TH SarabunIT๙" w:hAnsi="TH SarabunIT๙" w:cs="TH SarabunIT๙"/>
          <w:b/>
          <w:bCs/>
          <w:sz w:val="24"/>
          <w:szCs w:val="32"/>
        </w:rPr>
      </w:pPr>
    </w:p>
    <w:p w14:paraId="630966E2" w14:textId="77777777" w:rsidR="00FC70A3" w:rsidRPr="00550ADC" w:rsidRDefault="00FC70A3" w:rsidP="0063530A">
      <w:pPr>
        <w:spacing w:after="0" w:line="235" w:lineRule="auto"/>
        <w:jc w:val="center"/>
        <w:rPr>
          <w:rFonts w:ascii="TH SarabunIT๙" w:hAnsi="TH SarabunIT๙" w:cs="TH SarabunIT๙"/>
          <w:b/>
          <w:bCs/>
          <w:sz w:val="24"/>
          <w:szCs w:val="32"/>
        </w:rPr>
      </w:pPr>
      <w:r w:rsidRPr="00550ADC">
        <w:rPr>
          <w:rFonts w:ascii="TH SarabunIT๙" w:hAnsi="TH SarabunIT๙" w:cs="TH SarabunIT๙"/>
          <w:b/>
          <w:bCs/>
          <w:sz w:val="24"/>
          <w:szCs w:val="32"/>
          <w:cs/>
        </w:rPr>
        <w:lastRenderedPageBreak/>
        <w:t>แบบประเด็นการตรวจติดตาม</w:t>
      </w:r>
    </w:p>
    <w:p w14:paraId="7ABCDCB7" w14:textId="77777777" w:rsidR="00FC70A3" w:rsidRPr="00550ADC" w:rsidRDefault="00FC70A3" w:rsidP="0063530A">
      <w:pPr>
        <w:spacing w:after="0" w:line="235" w:lineRule="auto"/>
        <w:jc w:val="center"/>
        <w:rPr>
          <w:rFonts w:ascii="TH SarabunIT๙" w:hAnsi="TH SarabunIT๙" w:cs="TH SarabunIT๙"/>
          <w:b/>
          <w:bCs/>
          <w:sz w:val="24"/>
          <w:szCs w:val="32"/>
        </w:rPr>
      </w:pPr>
      <w:r w:rsidRPr="00550ADC">
        <w:rPr>
          <w:rFonts w:ascii="TH SarabunIT๙" w:hAnsi="TH SarabunIT๙" w:cs="TH SarabunIT๙"/>
          <w:b/>
          <w:bCs/>
          <w:sz w:val="24"/>
          <w:szCs w:val="32"/>
          <w:cs/>
        </w:rPr>
        <w:t xml:space="preserve">โครงการสัตว์ปลอดโรค คนปลอดภัย จากโรคพิษสุนัขบ้า </w:t>
      </w:r>
    </w:p>
    <w:p w14:paraId="3A6C58E9" w14:textId="77777777" w:rsidR="00FC70A3" w:rsidRDefault="00FC70A3" w:rsidP="0063530A">
      <w:pPr>
        <w:spacing w:after="0" w:line="235" w:lineRule="auto"/>
        <w:jc w:val="center"/>
        <w:rPr>
          <w:rFonts w:ascii="TH SarabunIT๙" w:hAnsi="TH SarabunIT๙" w:cs="TH SarabunIT๙"/>
          <w:b/>
          <w:bCs/>
          <w:sz w:val="24"/>
          <w:szCs w:val="32"/>
        </w:rPr>
      </w:pPr>
      <w:r w:rsidRPr="00550ADC">
        <w:rPr>
          <w:rFonts w:ascii="TH SarabunIT๙" w:hAnsi="TH SarabunIT๙" w:cs="TH SarabunIT๙"/>
          <w:b/>
          <w:bCs/>
          <w:sz w:val="24"/>
          <w:szCs w:val="32"/>
          <w:cs/>
        </w:rPr>
        <w:t>ตามพระปณิธานศาสตราจารย์ ดร. สมเด็จเจ้าฟ้าฯ กรมพระศรีสวาง</w:t>
      </w:r>
      <w:proofErr w:type="spellStart"/>
      <w:r w:rsidRPr="00550ADC">
        <w:rPr>
          <w:rFonts w:ascii="TH SarabunIT๙" w:hAnsi="TH SarabunIT๙" w:cs="TH SarabunIT๙"/>
          <w:b/>
          <w:bCs/>
          <w:sz w:val="24"/>
          <w:szCs w:val="32"/>
          <w:cs/>
        </w:rPr>
        <w:t>ควัฒน</w:t>
      </w:r>
      <w:proofErr w:type="spellEnd"/>
      <w:r w:rsidRPr="00550ADC">
        <w:rPr>
          <w:rFonts w:ascii="TH SarabunIT๙" w:hAnsi="TH SarabunIT๙" w:cs="TH SarabunIT๙"/>
          <w:b/>
          <w:bCs/>
          <w:sz w:val="24"/>
          <w:szCs w:val="32"/>
          <w:cs/>
        </w:rPr>
        <w:t xml:space="preserve"> </w:t>
      </w:r>
      <w:proofErr w:type="spellStart"/>
      <w:r w:rsidRPr="00550ADC">
        <w:rPr>
          <w:rFonts w:ascii="TH SarabunIT๙" w:hAnsi="TH SarabunIT๙" w:cs="TH SarabunIT๙"/>
          <w:b/>
          <w:bCs/>
          <w:sz w:val="24"/>
          <w:szCs w:val="32"/>
          <w:cs/>
        </w:rPr>
        <w:t>วรขัต</w:t>
      </w:r>
      <w:proofErr w:type="spellEnd"/>
      <w:r w:rsidRPr="00550ADC">
        <w:rPr>
          <w:rFonts w:ascii="TH SarabunIT๙" w:hAnsi="TH SarabunIT๙" w:cs="TH SarabunIT๙"/>
          <w:b/>
          <w:bCs/>
          <w:sz w:val="24"/>
          <w:szCs w:val="32"/>
          <w:cs/>
        </w:rPr>
        <w:t>ติยราชนารี</w:t>
      </w:r>
    </w:p>
    <w:p w14:paraId="52427368" w14:textId="54977FDE" w:rsidR="00FC70A3" w:rsidRPr="0063530A" w:rsidRDefault="00FC70A3" w:rsidP="0063530A">
      <w:pPr>
        <w:spacing w:after="0" w:line="235" w:lineRule="auto"/>
        <w:jc w:val="center"/>
        <w:rPr>
          <w:rFonts w:ascii="TH SarabunIT๙" w:hAnsi="TH SarabunIT๙" w:cs="TH SarabunIT๙"/>
          <w:b/>
          <w:bCs/>
          <w:sz w:val="24"/>
          <w:szCs w:val="32"/>
        </w:rPr>
      </w:pPr>
      <w:r w:rsidRPr="00550ADC">
        <w:rPr>
          <w:rFonts w:ascii="TH SarabunIT๙" w:hAnsi="TH SarabunIT๙" w:cs="TH SarabunIT๙"/>
          <w:b/>
          <w:bCs/>
          <w:sz w:val="24"/>
          <w:szCs w:val="32"/>
          <w:cs/>
        </w:rPr>
        <w:t>ประจำปีงบประมาณ พ.ศ. 256</w:t>
      </w:r>
      <w:r w:rsidR="00431B34">
        <w:rPr>
          <w:rFonts w:ascii="TH SarabunIT๙" w:hAnsi="TH SarabunIT๙" w:cs="TH SarabunIT๙" w:hint="cs"/>
          <w:b/>
          <w:bCs/>
          <w:sz w:val="24"/>
          <w:szCs w:val="32"/>
          <w:cs/>
        </w:rPr>
        <w:t>๕</w:t>
      </w:r>
      <w:r w:rsidRPr="00550ADC">
        <w:rPr>
          <w:rFonts w:ascii="TH SarabunIT๙" w:hAnsi="TH SarabunIT๙" w:cs="TH SarabunIT๙"/>
          <w:b/>
          <w:bCs/>
          <w:sz w:val="24"/>
          <w:szCs w:val="32"/>
          <w:cs/>
        </w:rPr>
        <w:t xml:space="preserve">  </w:t>
      </w:r>
    </w:p>
    <w:p w14:paraId="5A524515" w14:textId="77777777" w:rsidR="00FC70A3" w:rsidRPr="00550ADC" w:rsidRDefault="00FC70A3" w:rsidP="0063530A">
      <w:pPr>
        <w:tabs>
          <w:tab w:val="left" w:pos="1134"/>
        </w:tabs>
        <w:spacing w:before="120" w:after="0" w:line="235" w:lineRule="auto"/>
        <w:ind w:left="1134" w:hanging="1134"/>
        <w:rPr>
          <w:rFonts w:ascii="TH SarabunIT๙" w:hAnsi="TH SarabunIT๙" w:cs="TH SarabunIT๙"/>
          <w:sz w:val="32"/>
          <w:szCs w:val="32"/>
        </w:rPr>
      </w:pPr>
      <w:r w:rsidRPr="00550ADC">
        <w:rPr>
          <w:rFonts w:ascii="TH SarabunIT๙" w:hAnsi="TH SarabunIT๙" w:cs="TH SarabunIT๙"/>
          <w:b/>
          <w:bCs/>
          <w:sz w:val="32"/>
          <w:szCs w:val="32"/>
          <w:u w:val="single"/>
          <w:cs/>
        </w:rPr>
        <w:t>ผู้ให้ข้อมูล</w:t>
      </w:r>
      <w:r w:rsidRPr="00550ADC">
        <w:rPr>
          <w:rFonts w:ascii="TH SarabunIT๙" w:hAnsi="TH SarabunIT๙" w:cs="TH SarabunIT๙"/>
          <w:b/>
          <w:bCs/>
          <w:sz w:val="32"/>
          <w:szCs w:val="32"/>
          <w:cs/>
        </w:rPr>
        <w:t xml:space="preserve"> </w:t>
      </w:r>
      <w:r w:rsidRPr="00550ADC">
        <w:rPr>
          <w:rFonts w:ascii="TH SarabunIT๙" w:hAnsi="TH SarabunIT๙" w:cs="TH SarabunIT๙"/>
          <w:sz w:val="32"/>
          <w:szCs w:val="32"/>
          <w:cs/>
        </w:rPr>
        <w:t xml:space="preserve"> </w:t>
      </w:r>
      <w:r w:rsidRPr="00550ADC">
        <w:rPr>
          <w:rFonts w:ascii="TH SarabunIT๙" w:hAnsi="TH SarabunIT๙" w:cs="TH SarabunIT๙"/>
          <w:sz w:val="32"/>
          <w:szCs w:val="32"/>
        </w:rPr>
        <w:tab/>
      </w:r>
      <w:r w:rsidRPr="00550ADC">
        <w:rPr>
          <w:rFonts w:ascii="TH SarabunIT๙" w:hAnsi="TH SarabunIT๙" w:cs="TH SarabunIT๙"/>
          <w:b/>
          <w:bCs/>
          <w:sz w:val="32"/>
          <w:szCs w:val="32"/>
          <w:cs/>
        </w:rPr>
        <w:t>:</w:t>
      </w:r>
      <w:r w:rsidRPr="00550ADC">
        <w:rPr>
          <w:rFonts w:ascii="TH SarabunIT๙" w:hAnsi="TH SarabunIT๙" w:cs="TH SarabunIT๙"/>
          <w:sz w:val="32"/>
          <w:szCs w:val="32"/>
          <w:cs/>
        </w:rPr>
        <w:t xml:space="preserve"> </w:t>
      </w:r>
      <w:r w:rsidRPr="00550ADC">
        <w:rPr>
          <w:rFonts w:ascii="TH SarabunIT๙" w:hAnsi="TH SarabunIT๙" w:cs="TH SarabunIT๙"/>
          <w:sz w:val="32"/>
          <w:szCs w:val="32"/>
          <w:cs/>
        </w:rPr>
        <w:tab/>
        <w:t xml:space="preserve">ประธานกรรมการโรคติดต่อจังหวัด หรือประธานกรรมการที่ทำหน้าที่การป้องกัน แก้ไข </w:t>
      </w:r>
      <w:r w:rsidRPr="00550ADC">
        <w:rPr>
          <w:rFonts w:ascii="TH SarabunIT๙" w:hAnsi="TH SarabunIT๙" w:cs="TH SarabunIT๙"/>
          <w:sz w:val="32"/>
          <w:szCs w:val="32"/>
          <w:cs/>
        </w:rPr>
        <w:br/>
      </w:r>
      <w:r w:rsidRPr="00550ADC">
        <w:rPr>
          <w:rFonts w:ascii="TH SarabunIT๙" w:hAnsi="TH SarabunIT๙" w:cs="TH SarabunIT๙"/>
          <w:sz w:val="32"/>
          <w:szCs w:val="32"/>
          <w:cs/>
        </w:rPr>
        <w:tab/>
        <w:t>และควบคุมโรคพิษสุนัขบ้าระดับจังหวัด  หรือผู้ที่ได้รับมอบหมาย</w:t>
      </w:r>
    </w:p>
    <w:p w14:paraId="21310A7A" w14:textId="17D235B5" w:rsidR="00FC70A3" w:rsidRPr="00550ADC" w:rsidRDefault="00FC70A3" w:rsidP="0063530A">
      <w:pPr>
        <w:tabs>
          <w:tab w:val="left" w:pos="1134"/>
          <w:tab w:val="left" w:pos="1418"/>
        </w:tabs>
        <w:spacing w:before="120" w:after="0" w:line="235" w:lineRule="auto"/>
        <w:ind w:left="1418" w:hanging="1418"/>
        <w:jc w:val="thaiDistribute"/>
        <w:rPr>
          <w:rFonts w:ascii="TH SarabunIT๙" w:hAnsi="TH SarabunIT๙" w:cs="TH SarabunIT๙"/>
          <w:sz w:val="32"/>
          <w:szCs w:val="32"/>
        </w:rPr>
      </w:pPr>
      <w:r w:rsidRPr="00550ADC">
        <w:rPr>
          <w:rFonts w:ascii="TH SarabunIT๙" w:hAnsi="TH SarabunIT๙" w:cs="TH SarabunIT๙"/>
          <w:b/>
          <w:bCs/>
          <w:sz w:val="32"/>
          <w:szCs w:val="32"/>
          <w:u w:val="single"/>
          <w:cs/>
        </w:rPr>
        <w:t>คำชี้แจง</w:t>
      </w:r>
      <w:r w:rsidRPr="00550ADC">
        <w:rPr>
          <w:rFonts w:ascii="TH SarabunIT๙" w:hAnsi="TH SarabunIT๙" w:cs="TH SarabunIT๙"/>
          <w:b/>
          <w:bCs/>
          <w:sz w:val="32"/>
          <w:szCs w:val="32"/>
          <w:cs/>
        </w:rPr>
        <w:t xml:space="preserve">  </w:t>
      </w:r>
      <w:r w:rsidRPr="00550ADC">
        <w:rPr>
          <w:rFonts w:ascii="TH SarabunIT๙" w:hAnsi="TH SarabunIT๙" w:cs="TH SarabunIT๙"/>
          <w:b/>
          <w:bCs/>
          <w:sz w:val="32"/>
          <w:szCs w:val="32"/>
        </w:rPr>
        <w:tab/>
      </w:r>
      <w:r w:rsidRPr="00550ADC">
        <w:rPr>
          <w:rFonts w:ascii="TH SarabunIT๙" w:hAnsi="TH SarabunIT๙" w:cs="TH SarabunIT๙"/>
          <w:b/>
          <w:bCs/>
          <w:sz w:val="32"/>
          <w:szCs w:val="32"/>
          <w:cs/>
        </w:rPr>
        <w:t>:</w:t>
      </w:r>
      <w:r w:rsidRPr="00550ADC">
        <w:rPr>
          <w:rFonts w:ascii="TH SarabunIT๙" w:hAnsi="TH SarabunIT๙" w:cs="TH SarabunIT๙"/>
          <w:b/>
          <w:bCs/>
          <w:sz w:val="32"/>
          <w:szCs w:val="32"/>
          <w:cs/>
        </w:rPr>
        <w:tab/>
      </w:r>
      <w:r w:rsidRPr="00A13B31">
        <w:rPr>
          <w:rFonts w:ascii="TH SarabunIT๙" w:hAnsi="TH SarabunIT๙" w:cs="TH SarabunIT๙"/>
          <w:sz w:val="32"/>
          <w:szCs w:val="32"/>
          <w:cs/>
        </w:rPr>
        <w:t>ขอให้จัดทำสรุปผลการดำเนินงานตามประเด็นการตรวจติดตาม</w:t>
      </w:r>
      <w:r w:rsidR="004363F9" w:rsidRPr="00A13B31">
        <w:rPr>
          <w:rFonts w:ascii="TH SarabunIT๙" w:hAnsi="TH SarabunIT๙" w:cs="TH SarabunIT๙" w:hint="cs"/>
          <w:sz w:val="32"/>
          <w:szCs w:val="32"/>
          <w:cs/>
        </w:rPr>
        <w:t xml:space="preserve"> </w:t>
      </w:r>
      <w:r w:rsidR="00A13B31" w:rsidRPr="00A13B31">
        <w:rPr>
          <w:rFonts w:ascii="TH SarabunIT๙" w:hAnsi="TH SarabunIT๙" w:cs="TH SarabunIT๙" w:hint="cs"/>
          <w:sz w:val="32"/>
          <w:szCs w:val="32"/>
          <w:cs/>
        </w:rPr>
        <w:t>เสนอ</w:t>
      </w:r>
      <w:r w:rsidRPr="00A13B31">
        <w:rPr>
          <w:rFonts w:ascii="TH SarabunIT๙" w:hAnsi="TH SarabunIT๙" w:cs="TH SarabunIT๙"/>
          <w:sz w:val="32"/>
          <w:szCs w:val="32"/>
          <w:cs/>
        </w:rPr>
        <w:t>ผู้ตรวจราชการ</w:t>
      </w:r>
      <w:r w:rsidRPr="00A13B31">
        <w:rPr>
          <w:rFonts w:ascii="TH SarabunIT๙" w:hAnsi="TH SarabunIT๙" w:cs="TH SarabunIT๙"/>
          <w:sz w:val="32"/>
          <w:szCs w:val="32"/>
          <w:cs/>
        </w:rPr>
        <w:br/>
      </w:r>
      <w:r w:rsidRPr="00A13B31">
        <w:rPr>
          <w:rFonts w:ascii="TH SarabunIT๙" w:hAnsi="TH SarabunIT๙" w:cs="TH SarabunIT๙" w:hint="cs"/>
          <w:sz w:val="32"/>
          <w:szCs w:val="32"/>
          <w:cs/>
        </w:rPr>
        <w:t>สำนักนายกรัฐมนตรี</w:t>
      </w:r>
      <w:r w:rsidR="00A13B31" w:rsidRPr="00A13B31">
        <w:rPr>
          <w:rFonts w:ascii="TH SarabunIT๙" w:hAnsi="TH SarabunIT๙" w:cs="TH SarabunIT๙" w:hint="cs"/>
          <w:sz w:val="32"/>
          <w:szCs w:val="32"/>
          <w:cs/>
        </w:rPr>
        <w:t xml:space="preserve">ในวันที่มาตรวจราชการ </w:t>
      </w:r>
      <w:r w:rsidR="00A13B31">
        <w:rPr>
          <w:rFonts w:ascii="TH SarabunIT๙" w:hAnsi="TH SarabunIT๙" w:cs="TH SarabunIT๙" w:hint="cs"/>
          <w:sz w:val="32"/>
          <w:szCs w:val="32"/>
          <w:cs/>
        </w:rPr>
        <w:t xml:space="preserve"> </w:t>
      </w:r>
      <w:r w:rsidR="00A13B31" w:rsidRPr="00A13B31">
        <w:rPr>
          <w:rFonts w:ascii="TH SarabunIT๙" w:hAnsi="TH SarabunIT๙" w:cs="TH SarabunIT๙" w:hint="cs"/>
          <w:sz w:val="32"/>
          <w:szCs w:val="32"/>
          <w:cs/>
        </w:rPr>
        <w:t>ทั้งนี้ขอให้จัดส่งข้อมูลทางไปรษณีย์อิเล็กทรอนิกส์ (</w:t>
      </w:r>
      <w:r w:rsidR="00A13B31" w:rsidRPr="00A13B31">
        <w:rPr>
          <w:rFonts w:ascii="TH SarabunIT๙" w:hAnsi="TH SarabunIT๙" w:cs="TH SarabunIT๙"/>
          <w:sz w:val="32"/>
          <w:szCs w:val="32"/>
        </w:rPr>
        <w:t>e – mail</w:t>
      </w:r>
      <w:r w:rsidR="00A13B31" w:rsidRPr="00A13B31">
        <w:rPr>
          <w:rFonts w:ascii="TH SarabunIT๙" w:hAnsi="TH SarabunIT๙" w:cs="TH SarabunIT๙" w:hint="cs"/>
          <w:sz w:val="32"/>
          <w:szCs w:val="32"/>
          <w:cs/>
        </w:rPr>
        <w:t>) หรือช่องทางอื่น ๆ ตามที่กำหนดอย่างน้อย 10 วันก่อนวันมาตรวจราชการ</w:t>
      </w:r>
      <w:r w:rsidRPr="00550ADC">
        <w:rPr>
          <w:rFonts w:ascii="TH SarabunIT๙" w:hAnsi="TH SarabunIT๙" w:cs="TH SarabunIT๙"/>
          <w:sz w:val="32"/>
          <w:szCs w:val="32"/>
          <w:cs/>
        </w:rPr>
        <w:t xml:space="preserve"> </w:t>
      </w:r>
    </w:p>
    <w:p w14:paraId="716BA79C" w14:textId="77777777" w:rsidR="00FC70A3" w:rsidRPr="00550ADC" w:rsidRDefault="00FC70A3" w:rsidP="0063530A">
      <w:pPr>
        <w:tabs>
          <w:tab w:val="left" w:pos="1134"/>
          <w:tab w:val="left" w:pos="1418"/>
        </w:tabs>
        <w:spacing w:before="120" w:after="0" w:line="235" w:lineRule="auto"/>
        <w:ind w:left="1418" w:hanging="1418"/>
        <w:jc w:val="thaiDistribute"/>
        <w:rPr>
          <w:rFonts w:ascii="TH SarabunIT๙" w:hAnsi="TH SarabunIT๙" w:cs="TH SarabunIT๙"/>
          <w:b/>
          <w:bCs/>
          <w:sz w:val="32"/>
          <w:szCs w:val="32"/>
          <w:u w:val="single"/>
        </w:rPr>
      </w:pPr>
      <w:r w:rsidRPr="00550ADC">
        <w:rPr>
          <w:rFonts w:ascii="TH SarabunIT๙" w:hAnsi="TH SarabunIT๙" w:cs="TH SarabunIT๙"/>
          <w:b/>
          <w:bCs/>
          <w:sz w:val="32"/>
          <w:szCs w:val="32"/>
          <w:u w:val="single"/>
          <w:cs/>
        </w:rPr>
        <w:t>ประเด็นการตรวจติดตาม</w:t>
      </w:r>
    </w:p>
    <w:p w14:paraId="5336DFA8" w14:textId="36DE4295" w:rsidR="00A13B31" w:rsidRDefault="00FC70A3" w:rsidP="0063530A">
      <w:pPr>
        <w:tabs>
          <w:tab w:val="left" w:pos="426"/>
          <w:tab w:val="left" w:pos="1134"/>
          <w:tab w:val="left" w:pos="1985"/>
        </w:tabs>
        <w:spacing w:before="120" w:after="0" w:line="235" w:lineRule="auto"/>
        <w:ind w:left="426" w:hanging="426"/>
        <w:jc w:val="thaiDistribute"/>
        <w:rPr>
          <w:rFonts w:ascii="TH SarabunIT๙" w:hAnsi="TH SarabunIT๙" w:cs="TH SarabunIT๙"/>
          <w:sz w:val="32"/>
          <w:szCs w:val="32"/>
        </w:rPr>
      </w:pPr>
      <w:r w:rsidRPr="00550ADC">
        <w:rPr>
          <w:rFonts w:ascii="TH SarabunIT๙" w:hAnsi="TH SarabunIT๙" w:cs="TH SarabunIT๙"/>
          <w:sz w:val="32"/>
          <w:szCs w:val="32"/>
          <w:cs/>
        </w:rPr>
        <w:t>๑.</w:t>
      </w:r>
      <w:r w:rsidRPr="00550ADC">
        <w:rPr>
          <w:rFonts w:ascii="TH SarabunIT๙" w:hAnsi="TH SarabunIT๙" w:cs="TH SarabunIT๙"/>
          <w:sz w:val="32"/>
          <w:szCs w:val="32"/>
          <w:cs/>
        </w:rPr>
        <w:tab/>
      </w:r>
      <w:r w:rsidR="00A13B31">
        <w:rPr>
          <w:rFonts w:ascii="TH SarabunIT๙" w:hAnsi="TH SarabunIT๙" w:cs="TH SarabunIT๙" w:hint="cs"/>
          <w:sz w:val="32"/>
          <w:szCs w:val="32"/>
          <w:cs/>
        </w:rPr>
        <w:t>ผลการดำเนินงานตาม</w:t>
      </w:r>
      <w:bookmarkStart w:id="11" w:name="_Hlk92375114"/>
      <w:r w:rsidR="00A13B31">
        <w:rPr>
          <w:rFonts w:ascii="TH SarabunIT๙" w:hAnsi="TH SarabunIT๙" w:cs="TH SarabunIT๙" w:hint="cs"/>
          <w:sz w:val="32"/>
          <w:szCs w:val="32"/>
          <w:cs/>
        </w:rPr>
        <w:t xml:space="preserve">โครงการสัตว์ปลอดโรค คนปลอดภัย จากโรคพิษสุนัขบ้าฯ </w:t>
      </w:r>
      <w:bookmarkEnd w:id="11"/>
      <w:r w:rsidR="00A13B31">
        <w:rPr>
          <w:rFonts w:ascii="TH SarabunIT๙" w:hAnsi="TH SarabunIT๙" w:cs="TH SarabunIT๙" w:hint="cs"/>
          <w:sz w:val="32"/>
          <w:szCs w:val="32"/>
          <w:cs/>
        </w:rPr>
        <w:t>ในภาพรวม</w:t>
      </w:r>
    </w:p>
    <w:p w14:paraId="7C0F3DCB" w14:textId="77777777" w:rsidR="00FC70A3" w:rsidRPr="00550ADC" w:rsidRDefault="00FC70A3" w:rsidP="0063530A">
      <w:pPr>
        <w:tabs>
          <w:tab w:val="left" w:pos="426"/>
          <w:tab w:val="left" w:pos="851"/>
        </w:tabs>
        <w:spacing w:after="0" w:line="235" w:lineRule="auto"/>
        <w:ind w:left="851" w:hanging="851"/>
        <w:jc w:val="thaiDistribute"/>
        <w:rPr>
          <w:rFonts w:ascii="TH SarabunIT๙" w:hAnsi="TH SarabunIT๙" w:cs="TH SarabunIT๙"/>
          <w:sz w:val="32"/>
          <w:szCs w:val="32"/>
        </w:rPr>
      </w:pPr>
      <w:r w:rsidRPr="00550ADC">
        <w:rPr>
          <w:rFonts w:ascii="TH SarabunIT๙" w:hAnsi="TH SarabunIT๙" w:cs="TH SarabunIT๙"/>
          <w:sz w:val="32"/>
          <w:szCs w:val="32"/>
          <w:cs/>
        </w:rPr>
        <w:tab/>
        <w:t>๑.๑</w:t>
      </w:r>
      <w:r w:rsidRPr="00550ADC">
        <w:rPr>
          <w:rFonts w:ascii="TH SarabunIT๙" w:hAnsi="TH SarabunIT๙" w:cs="TH SarabunIT๙"/>
          <w:sz w:val="32"/>
          <w:szCs w:val="32"/>
          <w:cs/>
        </w:rPr>
        <w:tab/>
        <w:t>การเฝ้าระวัง ป้องกัน และควบคุมโรคพิษสุนัขบ้าในสัตว์</w:t>
      </w:r>
    </w:p>
    <w:p w14:paraId="6FC29B04" w14:textId="77777777" w:rsidR="00FC70A3" w:rsidRPr="00550ADC" w:rsidRDefault="00FC70A3" w:rsidP="0063530A">
      <w:pPr>
        <w:tabs>
          <w:tab w:val="left" w:pos="426"/>
          <w:tab w:val="left" w:pos="851"/>
        </w:tabs>
        <w:spacing w:after="0" w:line="235" w:lineRule="auto"/>
        <w:ind w:left="851" w:hanging="851"/>
        <w:jc w:val="thaiDistribute"/>
        <w:rPr>
          <w:rFonts w:ascii="TH SarabunIT๙" w:hAnsi="TH SarabunIT๙" w:cs="TH SarabunIT๙"/>
          <w:sz w:val="32"/>
          <w:szCs w:val="32"/>
        </w:rPr>
      </w:pPr>
      <w:r w:rsidRPr="00550ADC">
        <w:rPr>
          <w:rFonts w:ascii="TH SarabunIT๙" w:hAnsi="TH SarabunIT๙" w:cs="TH SarabunIT๙"/>
          <w:sz w:val="32"/>
          <w:szCs w:val="32"/>
          <w:cs/>
        </w:rPr>
        <w:tab/>
        <w:t>๑.๒</w:t>
      </w:r>
      <w:r w:rsidRPr="00550ADC">
        <w:rPr>
          <w:rFonts w:ascii="TH SarabunIT๙" w:hAnsi="TH SarabunIT๙" w:cs="TH SarabunIT๙"/>
          <w:sz w:val="32"/>
          <w:szCs w:val="32"/>
          <w:cs/>
        </w:rPr>
        <w:tab/>
        <w:t>การเฝ้าระวัง ป้องกัน และควบคุมโรคพิษสุนัขบ้าในคน</w:t>
      </w:r>
    </w:p>
    <w:p w14:paraId="17C1D57A" w14:textId="77777777" w:rsidR="00FC70A3" w:rsidRPr="00550ADC" w:rsidRDefault="00FC70A3" w:rsidP="0063530A">
      <w:pPr>
        <w:tabs>
          <w:tab w:val="left" w:pos="426"/>
          <w:tab w:val="left" w:pos="851"/>
        </w:tabs>
        <w:spacing w:after="0" w:line="235" w:lineRule="auto"/>
        <w:ind w:left="851" w:hanging="851"/>
        <w:jc w:val="thaiDistribute"/>
        <w:rPr>
          <w:rFonts w:ascii="TH SarabunIT๙" w:hAnsi="TH SarabunIT๙" w:cs="TH SarabunIT๙"/>
          <w:sz w:val="32"/>
          <w:szCs w:val="32"/>
          <w:cs/>
        </w:rPr>
      </w:pPr>
      <w:r w:rsidRPr="00550ADC">
        <w:rPr>
          <w:rFonts w:ascii="TH SarabunIT๙" w:hAnsi="TH SarabunIT๙" w:cs="TH SarabunIT๙"/>
          <w:sz w:val="32"/>
          <w:szCs w:val="32"/>
        </w:rPr>
        <w:tab/>
      </w:r>
      <w:r w:rsidRPr="00550ADC">
        <w:rPr>
          <w:rFonts w:ascii="TH SarabunIT๙" w:hAnsi="TH SarabunIT๙" w:cs="TH SarabunIT๙"/>
          <w:sz w:val="32"/>
          <w:szCs w:val="32"/>
          <w:cs/>
        </w:rPr>
        <w:t>๑.๓</w:t>
      </w:r>
      <w:r w:rsidRPr="00550ADC">
        <w:rPr>
          <w:rFonts w:ascii="TH SarabunIT๙" w:hAnsi="TH SarabunIT๙" w:cs="TH SarabunIT๙"/>
          <w:sz w:val="32"/>
          <w:szCs w:val="32"/>
          <w:cs/>
        </w:rPr>
        <w:tab/>
        <w:t>การป้องกันควบคุม และดูแลรักษาโรคพิษสุนัขบ้าในแรงงานต่างด้าว</w:t>
      </w:r>
    </w:p>
    <w:p w14:paraId="15ED2BE6" w14:textId="27EBED5B" w:rsidR="0014640A" w:rsidRDefault="00FC70A3" w:rsidP="0063530A">
      <w:pPr>
        <w:tabs>
          <w:tab w:val="left" w:pos="426"/>
          <w:tab w:val="left" w:pos="851"/>
        </w:tabs>
        <w:spacing w:after="0" w:line="235" w:lineRule="auto"/>
        <w:ind w:left="851" w:hanging="851"/>
        <w:jc w:val="thaiDistribute"/>
        <w:rPr>
          <w:rFonts w:ascii="TH SarabunIT๙" w:hAnsi="TH SarabunIT๙" w:cs="TH SarabunIT๙"/>
          <w:sz w:val="32"/>
          <w:szCs w:val="32"/>
        </w:rPr>
      </w:pPr>
      <w:r>
        <w:rPr>
          <w:rFonts w:ascii="TH SarabunIT๙" w:hAnsi="TH SarabunIT๙" w:cs="TH SarabunIT๙"/>
          <w:sz w:val="32"/>
          <w:szCs w:val="32"/>
          <w:cs/>
        </w:rPr>
        <w:tab/>
        <w:t>๑.</w:t>
      </w:r>
      <w:r>
        <w:rPr>
          <w:rFonts w:ascii="TH SarabunIT๙" w:hAnsi="TH SarabunIT๙" w:cs="TH SarabunIT๙" w:hint="cs"/>
          <w:sz w:val="32"/>
          <w:szCs w:val="32"/>
          <w:cs/>
        </w:rPr>
        <w:t>๔</w:t>
      </w:r>
      <w:r w:rsidRPr="00550ADC">
        <w:rPr>
          <w:rFonts w:ascii="TH SarabunIT๙" w:hAnsi="TH SarabunIT๙" w:cs="TH SarabunIT๙"/>
          <w:sz w:val="32"/>
          <w:szCs w:val="32"/>
          <w:cs/>
        </w:rPr>
        <w:tab/>
      </w:r>
      <w:r w:rsidR="00A13B31" w:rsidRPr="00A13B31">
        <w:rPr>
          <w:rFonts w:ascii="TH SarabunIT๙" w:hAnsi="TH SarabunIT๙" w:cs="TH SarabunIT๙"/>
          <w:sz w:val="32"/>
          <w:szCs w:val="32"/>
          <w:cs/>
        </w:rPr>
        <w:t>การขับเคลื่อนการดำเนินงาน</w:t>
      </w:r>
      <w:r w:rsidR="0014640A" w:rsidRPr="0014640A">
        <w:rPr>
          <w:rFonts w:ascii="TH SarabunIT๙" w:hAnsi="TH SarabunIT๙" w:cs="TH SarabunIT๙"/>
          <w:sz w:val="32"/>
          <w:szCs w:val="32"/>
          <w:cs/>
        </w:rPr>
        <w:t xml:space="preserve">โครงการสัตว์ปลอดโรค คนปลอดภัย จากโรคพิษสุนัขบ้าฯ </w:t>
      </w:r>
      <w:r w:rsidR="00A13B31" w:rsidRPr="00A13B31">
        <w:rPr>
          <w:rFonts w:ascii="TH SarabunIT๙" w:hAnsi="TH SarabunIT๙" w:cs="TH SarabunIT๙"/>
          <w:sz w:val="32"/>
          <w:szCs w:val="32"/>
          <w:cs/>
        </w:rPr>
        <w:t xml:space="preserve">ในท้องถิ่น  </w:t>
      </w:r>
    </w:p>
    <w:p w14:paraId="42C81583" w14:textId="77777777" w:rsidR="0014640A" w:rsidRDefault="0014640A" w:rsidP="0063530A">
      <w:pPr>
        <w:tabs>
          <w:tab w:val="left" w:pos="426"/>
          <w:tab w:val="left" w:pos="851"/>
        </w:tabs>
        <w:spacing w:after="0" w:line="235" w:lineRule="auto"/>
        <w:ind w:left="1276" w:hanging="1276"/>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sidR="00A13B31">
        <w:rPr>
          <w:rFonts w:ascii="TH SarabunIT๙" w:hAnsi="TH SarabunIT๙" w:cs="TH SarabunIT๙" w:hint="cs"/>
          <w:sz w:val="32"/>
          <w:szCs w:val="32"/>
          <w:cs/>
        </w:rPr>
        <w:t xml:space="preserve">(1) </w:t>
      </w:r>
      <w:r>
        <w:rPr>
          <w:rFonts w:ascii="TH SarabunIT๙" w:hAnsi="TH SarabunIT๙" w:cs="TH SarabunIT๙"/>
          <w:sz w:val="32"/>
          <w:szCs w:val="32"/>
          <w:cs/>
        </w:rPr>
        <w:tab/>
      </w:r>
      <w:r w:rsidR="00A13B31" w:rsidRPr="00A13B31">
        <w:rPr>
          <w:rFonts w:ascii="TH SarabunIT๙" w:hAnsi="TH SarabunIT๙" w:cs="TH SarabunIT๙"/>
          <w:sz w:val="32"/>
          <w:szCs w:val="32"/>
          <w:cs/>
        </w:rPr>
        <w:t>การสำรวจจำนวน และขึ้นทะเบียนประชากรสุนัขและแมว ที่ดำเนินการโดยองค์กรปกครอง</w:t>
      </w:r>
      <w:r>
        <w:rPr>
          <w:rFonts w:ascii="TH SarabunIT๙" w:hAnsi="TH SarabunIT๙" w:cs="TH SarabunIT๙" w:hint="cs"/>
          <w:sz w:val="32"/>
          <w:szCs w:val="32"/>
          <w:cs/>
        </w:rPr>
        <w:t xml:space="preserve">       </w:t>
      </w:r>
      <w:r w:rsidR="00A13B31" w:rsidRPr="00A13B31">
        <w:rPr>
          <w:rFonts w:ascii="TH SarabunIT๙" w:hAnsi="TH SarabunIT๙" w:cs="TH SarabunIT๙"/>
          <w:sz w:val="32"/>
          <w:szCs w:val="32"/>
          <w:cs/>
        </w:rPr>
        <w:t>ส่วนท้องถิ่น</w:t>
      </w:r>
    </w:p>
    <w:p w14:paraId="35547DC7" w14:textId="77777777" w:rsidR="0014640A" w:rsidRDefault="0014640A" w:rsidP="0063530A">
      <w:pPr>
        <w:tabs>
          <w:tab w:val="left" w:pos="426"/>
          <w:tab w:val="left" w:pos="851"/>
        </w:tabs>
        <w:spacing w:after="0" w:line="235" w:lineRule="auto"/>
        <w:ind w:left="1276" w:hanging="1276"/>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hint="cs"/>
          <w:sz w:val="32"/>
          <w:szCs w:val="32"/>
          <w:cs/>
        </w:rPr>
        <w:t>(2)</w:t>
      </w:r>
      <w:r>
        <w:rPr>
          <w:rFonts w:ascii="TH SarabunIT๙" w:hAnsi="TH SarabunIT๙" w:cs="TH SarabunIT๙"/>
          <w:sz w:val="32"/>
          <w:szCs w:val="32"/>
          <w:cs/>
        </w:rPr>
        <w:tab/>
      </w:r>
      <w:r w:rsidR="00A13B31" w:rsidRPr="00A13B31">
        <w:rPr>
          <w:rFonts w:ascii="TH SarabunIT๙" w:hAnsi="TH SarabunIT๙" w:cs="TH SarabunIT๙"/>
          <w:sz w:val="32"/>
          <w:szCs w:val="32"/>
          <w:cs/>
        </w:rPr>
        <w:t>การสนับสนุนวัคซีนป้องกันโรคพิษสุนัขบ้าขององค์กรปกครองส่วนท้องถิ่น</w:t>
      </w:r>
      <w:r>
        <w:rPr>
          <w:rFonts w:ascii="TH SarabunIT๙" w:hAnsi="TH SarabunIT๙" w:cs="TH SarabunIT๙" w:hint="cs"/>
          <w:sz w:val="32"/>
          <w:szCs w:val="32"/>
          <w:cs/>
        </w:rPr>
        <w:t xml:space="preserve"> </w:t>
      </w:r>
    </w:p>
    <w:p w14:paraId="514AFACA" w14:textId="77777777" w:rsidR="0014640A" w:rsidRDefault="0014640A" w:rsidP="0063530A">
      <w:pPr>
        <w:tabs>
          <w:tab w:val="left" w:pos="426"/>
          <w:tab w:val="left" w:pos="851"/>
        </w:tabs>
        <w:spacing w:after="0" w:line="235" w:lineRule="auto"/>
        <w:ind w:left="1276" w:hanging="1276"/>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hint="cs"/>
          <w:sz w:val="32"/>
          <w:szCs w:val="32"/>
          <w:cs/>
        </w:rPr>
        <w:t>(3)</w:t>
      </w:r>
      <w:r>
        <w:rPr>
          <w:rFonts w:ascii="TH SarabunIT๙" w:hAnsi="TH SarabunIT๙" w:cs="TH SarabunIT๙"/>
          <w:sz w:val="32"/>
          <w:szCs w:val="32"/>
          <w:cs/>
        </w:rPr>
        <w:tab/>
      </w:r>
      <w:r w:rsidR="00A13B31" w:rsidRPr="00A13B31">
        <w:rPr>
          <w:rFonts w:ascii="TH SarabunIT๙" w:hAnsi="TH SarabunIT๙" w:cs="TH SarabunIT๙"/>
          <w:sz w:val="32"/>
          <w:szCs w:val="32"/>
          <w:cs/>
        </w:rPr>
        <w:t xml:space="preserve">การจัดทำข้อบัญญัติท้องถิ่นเพื่อควบคุมการเลี้ยงและปล่อยสัตว์ขององค์กรปกครองส่วนท้องถิ่น </w:t>
      </w:r>
      <w:r w:rsidR="00A13B31" w:rsidRPr="0014640A">
        <w:rPr>
          <w:rFonts w:ascii="TH SarabunIT๙" w:hAnsi="TH SarabunIT๙" w:cs="TH SarabunIT๙"/>
          <w:spacing w:val="-6"/>
          <w:sz w:val="32"/>
          <w:szCs w:val="32"/>
          <w:cs/>
        </w:rPr>
        <w:t>และการบังคับใช้กฎหมาย ระเบียบข้อบัญญัติ/เทศบัญญัติ ว่าด้วยการควบคุมการเลี้ยงหรือปล่อยสัตว์</w:t>
      </w:r>
      <w:r w:rsidR="00A13B31" w:rsidRPr="00A13B31">
        <w:rPr>
          <w:rFonts w:ascii="TH SarabunIT๙" w:hAnsi="TH SarabunIT๙" w:cs="TH SarabunIT๙"/>
          <w:sz w:val="32"/>
          <w:szCs w:val="32"/>
          <w:cs/>
        </w:rPr>
        <w:t xml:space="preserve"> และกฎหมายอื่น ๆ ที่เกี่ยวข้องกับการป้องกันโรคพิษสุนัขบ้าอย่างเคร่งครัด</w:t>
      </w:r>
    </w:p>
    <w:p w14:paraId="1EAF5F94" w14:textId="1216E35D" w:rsidR="0014640A" w:rsidRDefault="0014640A" w:rsidP="0063530A">
      <w:pPr>
        <w:tabs>
          <w:tab w:val="left" w:pos="426"/>
          <w:tab w:val="left" w:pos="851"/>
        </w:tabs>
        <w:spacing w:after="0" w:line="235" w:lineRule="auto"/>
        <w:ind w:left="1276" w:hanging="1276"/>
        <w:jc w:val="thaiDistribute"/>
        <w:rPr>
          <w:rFonts w:ascii="TH SarabunIT๙" w:hAnsi="TH SarabunIT๙" w:cs="TH SarabunIT๙"/>
          <w:sz w:val="32"/>
          <w:szCs w:val="32"/>
        </w:rPr>
      </w:pPr>
      <w:r>
        <w:rPr>
          <w:rFonts w:ascii="TH SarabunIT๙" w:hAnsi="TH SarabunIT๙" w:cs="TH SarabunIT๙"/>
          <w:sz w:val="32"/>
          <w:szCs w:val="32"/>
          <w:cs/>
        </w:rPr>
        <w:tab/>
      </w:r>
      <w:r>
        <w:rPr>
          <w:rFonts w:ascii="TH SarabunIT๙" w:hAnsi="TH SarabunIT๙" w:cs="TH SarabunIT๙"/>
          <w:sz w:val="32"/>
          <w:szCs w:val="32"/>
          <w:cs/>
        </w:rPr>
        <w:tab/>
      </w:r>
      <w:r>
        <w:rPr>
          <w:rFonts w:ascii="TH SarabunIT๙" w:hAnsi="TH SarabunIT๙" w:cs="TH SarabunIT๙" w:hint="cs"/>
          <w:sz w:val="32"/>
          <w:szCs w:val="32"/>
          <w:cs/>
        </w:rPr>
        <w:t>(4)</w:t>
      </w:r>
      <w:r>
        <w:rPr>
          <w:rFonts w:ascii="TH SarabunIT๙" w:hAnsi="TH SarabunIT๙" w:cs="TH SarabunIT๙"/>
          <w:sz w:val="32"/>
          <w:szCs w:val="32"/>
          <w:cs/>
        </w:rPr>
        <w:tab/>
      </w:r>
      <w:r w:rsidR="00A13B31" w:rsidRPr="00A13B31">
        <w:rPr>
          <w:rFonts w:ascii="TH SarabunIT๙" w:hAnsi="TH SarabunIT๙" w:cs="TH SarabunIT๙"/>
          <w:sz w:val="32"/>
          <w:szCs w:val="32"/>
          <w:cs/>
        </w:rPr>
        <w:t>การนำเข้าข้อมูลในระบบฐานข้อมูลโรคพิษสุนัขบ้าหนึ่งเดียว (</w:t>
      </w:r>
      <w:r w:rsidR="00A13B31" w:rsidRPr="00A13B31">
        <w:rPr>
          <w:rFonts w:ascii="TH SarabunIT๙" w:hAnsi="TH SarabunIT๙" w:cs="TH SarabunIT๙"/>
          <w:sz w:val="32"/>
          <w:szCs w:val="32"/>
        </w:rPr>
        <w:t>Rabies One Data)</w:t>
      </w:r>
    </w:p>
    <w:p w14:paraId="11ED52D7" w14:textId="60BB9488" w:rsidR="0063530A" w:rsidRDefault="0063530A" w:rsidP="0063530A">
      <w:pPr>
        <w:tabs>
          <w:tab w:val="left" w:pos="426"/>
          <w:tab w:val="left" w:pos="1134"/>
          <w:tab w:val="left" w:pos="2694"/>
        </w:tabs>
        <w:spacing w:after="0" w:line="235" w:lineRule="auto"/>
        <w:ind w:left="426" w:hanging="426"/>
        <w:jc w:val="thaiDistribute"/>
        <w:rPr>
          <w:rFonts w:ascii="TH SarabunIT๙" w:hAnsi="TH SarabunIT๙" w:cs="TH SarabunIT๙"/>
          <w:sz w:val="32"/>
          <w:szCs w:val="32"/>
        </w:rPr>
      </w:pPr>
      <w:r>
        <w:rPr>
          <w:rFonts w:ascii="TH SarabunIT๙" w:hAnsi="TH SarabunIT๙" w:cs="TH SarabunIT๙" w:hint="cs"/>
          <w:sz w:val="32"/>
          <w:szCs w:val="32"/>
          <w:cs/>
        </w:rPr>
        <w:t>2</w:t>
      </w:r>
      <w:r w:rsidRPr="00550ADC">
        <w:rPr>
          <w:rFonts w:ascii="TH SarabunIT๙" w:hAnsi="TH SarabunIT๙" w:cs="TH SarabunIT๙"/>
          <w:sz w:val="32"/>
          <w:szCs w:val="32"/>
          <w:cs/>
        </w:rPr>
        <w:t>.</w:t>
      </w:r>
      <w:r w:rsidRPr="00550ADC">
        <w:rPr>
          <w:rFonts w:ascii="TH SarabunIT๙" w:hAnsi="TH SarabunIT๙" w:cs="TH SarabunIT๙"/>
          <w:sz w:val="32"/>
          <w:szCs w:val="32"/>
          <w:cs/>
        </w:rPr>
        <w:tab/>
      </w:r>
      <w:r>
        <w:rPr>
          <w:rFonts w:ascii="TH SarabunIT๙" w:hAnsi="TH SarabunIT๙" w:cs="TH SarabunIT๙" w:hint="cs"/>
          <w:sz w:val="32"/>
          <w:szCs w:val="32"/>
          <w:cs/>
        </w:rPr>
        <w:t>ผลการดำเนิน</w:t>
      </w:r>
      <w:r w:rsidRPr="00550ADC">
        <w:rPr>
          <w:rFonts w:ascii="TH SarabunIT๙" w:hAnsi="TH SarabunIT๙" w:cs="TH SarabunIT๙"/>
          <w:sz w:val="32"/>
          <w:szCs w:val="32"/>
          <w:cs/>
        </w:rPr>
        <w:t xml:space="preserve">การจัดตั้งศูนย์สงเคราะห์สัตว์จรจัด ตามแนวทางของกรมส่งเสริมการปกครองท้องถิ่น </w:t>
      </w:r>
      <w:r>
        <w:rPr>
          <w:rFonts w:ascii="TH SarabunIT๙" w:hAnsi="TH SarabunIT๙" w:cs="TH SarabunIT๙" w:hint="cs"/>
          <w:sz w:val="32"/>
          <w:szCs w:val="32"/>
          <w:cs/>
        </w:rPr>
        <w:t xml:space="preserve"> </w:t>
      </w:r>
      <w:r>
        <w:rPr>
          <w:rFonts w:ascii="TH SarabunIT๙" w:hAnsi="TH SarabunIT๙" w:cs="TH SarabunIT๙" w:hint="cs"/>
          <w:sz w:val="32"/>
          <w:szCs w:val="32"/>
          <w:cs/>
        </w:rPr>
        <w:br/>
      </w:r>
      <w:r w:rsidRPr="00550ADC">
        <w:rPr>
          <w:rFonts w:ascii="TH SarabunIT๙" w:hAnsi="TH SarabunIT๙" w:cs="TH SarabunIT๙"/>
          <w:sz w:val="32"/>
          <w:szCs w:val="32"/>
          <w:cs/>
        </w:rPr>
        <w:t>และองค์กรปกครองส่วนท้องถิ่น/จังหวัดได้มีการสนับสนุนศูนย์สงเคราะห์สัตว์ของเอกชนที่ตั้งอยู่ในจังหวัด หรือไม่  อย่างไร</w:t>
      </w:r>
    </w:p>
    <w:p w14:paraId="588FB32F" w14:textId="799F2986" w:rsidR="0063530A" w:rsidRPr="00967399" w:rsidRDefault="0063530A" w:rsidP="0063530A">
      <w:pPr>
        <w:tabs>
          <w:tab w:val="left" w:pos="426"/>
          <w:tab w:val="left" w:pos="851"/>
          <w:tab w:val="left" w:pos="2694"/>
        </w:tabs>
        <w:spacing w:after="0" w:line="235" w:lineRule="auto"/>
        <w:ind w:left="425" w:hanging="425"/>
        <w:jc w:val="thaiDistribute"/>
        <w:rPr>
          <w:rFonts w:ascii="TH SarabunIT๙" w:hAnsi="TH SarabunIT๙" w:cs="TH SarabunIT๙"/>
          <w:spacing w:val="-4"/>
          <w:sz w:val="32"/>
          <w:szCs w:val="32"/>
        </w:rPr>
      </w:pPr>
      <w:r>
        <w:rPr>
          <w:rFonts w:ascii="TH SarabunIT๙" w:hAnsi="TH SarabunIT๙" w:cs="TH SarabunIT๙" w:hint="cs"/>
          <w:sz w:val="32"/>
          <w:szCs w:val="32"/>
          <w:cs/>
        </w:rPr>
        <w:t>3.</w:t>
      </w:r>
      <w:r>
        <w:rPr>
          <w:rFonts w:ascii="TH SarabunIT๙" w:hAnsi="TH SarabunIT๙" w:cs="TH SarabunIT๙"/>
          <w:sz w:val="32"/>
          <w:szCs w:val="32"/>
          <w:cs/>
        </w:rPr>
        <w:tab/>
      </w:r>
      <w:r w:rsidRPr="00CC7C7B">
        <w:rPr>
          <w:rFonts w:ascii="TH SarabunIT๙" w:hAnsi="TH SarabunIT๙" w:cs="TH SarabunIT๙" w:hint="cs"/>
          <w:spacing w:val="-6"/>
          <w:sz w:val="32"/>
          <w:szCs w:val="32"/>
          <w:cs/>
        </w:rPr>
        <w:t>ผลการ</w:t>
      </w:r>
      <w:r w:rsidRPr="00CC7C7B">
        <w:rPr>
          <w:rFonts w:ascii="TH SarabunIT๙" w:hAnsi="TH SarabunIT๙" w:cs="TH SarabunIT๙"/>
          <w:spacing w:val="-6"/>
          <w:sz w:val="32"/>
          <w:szCs w:val="32"/>
          <w:cs/>
        </w:rPr>
        <w:t>สนับสนุนการขับเคลื่อน</w:t>
      </w:r>
      <w:bookmarkStart w:id="12" w:name="_Hlk67060237"/>
      <w:r w:rsidRPr="00CC7C7B">
        <w:rPr>
          <w:rFonts w:ascii="TH SarabunIT๙" w:hAnsi="TH SarabunIT๙" w:cs="TH SarabunIT๙"/>
          <w:spacing w:val="-6"/>
          <w:sz w:val="32"/>
          <w:szCs w:val="32"/>
          <w:cs/>
        </w:rPr>
        <w:t>การสร้างพื้นที่ปลอดโรคพิษสุนัขบ้า</w:t>
      </w:r>
      <w:bookmarkEnd w:id="12"/>
      <w:r w:rsidRPr="00CC7C7B">
        <w:rPr>
          <w:rFonts w:ascii="TH SarabunIT๙" w:hAnsi="TH SarabunIT๙" w:cs="TH SarabunIT๙"/>
          <w:spacing w:val="-6"/>
          <w:sz w:val="32"/>
          <w:szCs w:val="32"/>
          <w:cs/>
        </w:rPr>
        <w:t>ตามแนวทางที่กรมควบคุมโรค กรมปศุสัตว์</w:t>
      </w:r>
      <w:r w:rsidRPr="00CC7C7B">
        <w:rPr>
          <w:rFonts w:ascii="TH SarabunIT๙" w:hAnsi="TH SarabunIT๙" w:cs="TH SarabunIT๙"/>
          <w:spacing w:val="-4"/>
          <w:sz w:val="32"/>
          <w:szCs w:val="32"/>
          <w:cs/>
        </w:rPr>
        <w:t xml:space="preserve"> และกรมส่งเสริมการปกครองท้องถิ่นกำหนด</w:t>
      </w:r>
      <w:r>
        <w:rPr>
          <w:rFonts w:ascii="TH SarabunIT๙" w:hAnsi="TH SarabunIT๙" w:cs="TH SarabunIT๙" w:hint="cs"/>
          <w:spacing w:val="-4"/>
          <w:sz w:val="32"/>
          <w:szCs w:val="32"/>
          <w:cs/>
        </w:rPr>
        <w:t xml:space="preserve"> (กรณีที่จังหวัดมีแผน</w:t>
      </w:r>
      <w:r w:rsidRPr="00543CEA">
        <w:rPr>
          <w:rFonts w:ascii="TH SarabunIT๙" w:hAnsi="TH SarabunIT๙" w:cs="TH SarabunIT๙"/>
          <w:spacing w:val="-4"/>
          <w:sz w:val="32"/>
          <w:szCs w:val="32"/>
          <w:cs/>
        </w:rPr>
        <w:t>การสร้างพื้นที่ปลอดโรคพิษสุนัขบ้า</w:t>
      </w:r>
      <w:r>
        <w:rPr>
          <w:rFonts w:ascii="TH SarabunIT๙" w:hAnsi="TH SarabunIT๙" w:cs="TH SarabunIT๙" w:hint="cs"/>
          <w:spacing w:val="-4"/>
          <w:sz w:val="32"/>
          <w:szCs w:val="32"/>
          <w:cs/>
        </w:rPr>
        <w:t>ฯ)</w:t>
      </w:r>
    </w:p>
    <w:p w14:paraId="1BD9EAF1" w14:textId="74926E6A" w:rsidR="0063530A" w:rsidRDefault="0063530A" w:rsidP="0063530A">
      <w:pPr>
        <w:tabs>
          <w:tab w:val="left" w:pos="426"/>
          <w:tab w:val="left" w:pos="851"/>
          <w:tab w:val="left" w:pos="2694"/>
        </w:tabs>
        <w:spacing w:after="0" w:line="235" w:lineRule="auto"/>
        <w:ind w:left="425" w:hanging="425"/>
        <w:jc w:val="thaiDistribute"/>
        <w:rPr>
          <w:rFonts w:ascii="TH SarabunIT๙" w:hAnsi="TH SarabunIT๙" w:cs="TH SarabunIT๙"/>
          <w:sz w:val="32"/>
          <w:szCs w:val="32"/>
        </w:rPr>
      </w:pPr>
      <w:r>
        <w:rPr>
          <w:rFonts w:ascii="TH SarabunIT๙" w:hAnsi="TH SarabunIT๙" w:cs="TH SarabunIT๙" w:hint="cs"/>
          <w:sz w:val="32"/>
          <w:szCs w:val="32"/>
          <w:cs/>
        </w:rPr>
        <w:t>4.</w:t>
      </w:r>
      <w:r>
        <w:rPr>
          <w:rFonts w:ascii="TH SarabunIT๙" w:hAnsi="TH SarabunIT๙" w:cs="TH SarabunIT๙"/>
          <w:sz w:val="32"/>
          <w:szCs w:val="32"/>
          <w:cs/>
        </w:rPr>
        <w:tab/>
      </w:r>
      <w:r>
        <w:rPr>
          <w:rFonts w:ascii="TH SarabunIT๙" w:hAnsi="TH SarabunIT๙" w:cs="TH SarabunIT๙" w:hint="cs"/>
          <w:sz w:val="32"/>
          <w:szCs w:val="32"/>
          <w:cs/>
        </w:rPr>
        <w:t>สรุปความคืบหน้าและผลการดำเนินงาน</w:t>
      </w:r>
      <w:r w:rsidRPr="00CC7C7B">
        <w:rPr>
          <w:rFonts w:ascii="TH SarabunIT๙" w:hAnsi="TH SarabunIT๙" w:cs="TH SarabunIT๙"/>
          <w:sz w:val="32"/>
          <w:szCs w:val="32"/>
          <w:cs/>
        </w:rPr>
        <w:t>การประชาสัมพันธ์เพื่อปลูกฝังความรู้ความเข้าใจของประชาชน และเยาวชนเกี่ยวกับโรคพิษสุนัขบ้าที่ถูกต้องและมีประสิทธิภาพ</w:t>
      </w:r>
      <w:r>
        <w:rPr>
          <w:rFonts w:ascii="TH SarabunIT๙" w:hAnsi="TH SarabunIT๙" w:cs="TH SarabunIT๙" w:hint="cs"/>
          <w:sz w:val="32"/>
          <w:szCs w:val="32"/>
          <w:cs/>
        </w:rPr>
        <w:t xml:space="preserve"> และ</w:t>
      </w:r>
      <w:r w:rsidRPr="00CC7C7B">
        <w:rPr>
          <w:rFonts w:ascii="TH SarabunIT๙" w:hAnsi="TH SarabunIT๙" w:cs="TH SarabunIT๙"/>
          <w:sz w:val="32"/>
          <w:szCs w:val="32"/>
          <w:cs/>
        </w:rPr>
        <w:t>การส่งเสริมการมีส่วนร่วมของประชาชน ภาคประชาสังคม และจิตอาสา</w:t>
      </w:r>
    </w:p>
    <w:p w14:paraId="2DFBDBE4" w14:textId="08E47D3C" w:rsidR="0063530A" w:rsidRDefault="0063530A" w:rsidP="0063530A">
      <w:pPr>
        <w:tabs>
          <w:tab w:val="left" w:pos="426"/>
          <w:tab w:val="left" w:pos="851"/>
          <w:tab w:val="left" w:pos="2694"/>
        </w:tabs>
        <w:spacing w:after="0" w:line="235" w:lineRule="auto"/>
        <w:ind w:left="425" w:hanging="425"/>
        <w:jc w:val="thaiDistribute"/>
        <w:rPr>
          <w:rFonts w:ascii="TH SarabunIT๙" w:hAnsi="TH SarabunIT๙" w:cs="TH SarabunIT๙"/>
          <w:sz w:val="32"/>
          <w:szCs w:val="32"/>
        </w:rPr>
      </w:pPr>
      <w:r>
        <w:rPr>
          <w:rFonts w:ascii="TH SarabunIT๙" w:hAnsi="TH SarabunIT๙" w:cs="TH SarabunIT๙" w:hint="cs"/>
          <w:sz w:val="32"/>
          <w:szCs w:val="32"/>
          <w:cs/>
        </w:rPr>
        <w:t>5.</w:t>
      </w:r>
      <w:r>
        <w:rPr>
          <w:rFonts w:ascii="TH SarabunIT๙" w:hAnsi="TH SarabunIT๙" w:cs="TH SarabunIT๙"/>
          <w:sz w:val="32"/>
          <w:szCs w:val="32"/>
          <w:cs/>
        </w:rPr>
        <w:tab/>
      </w:r>
      <w:r>
        <w:rPr>
          <w:rFonts w:ascii="TH SarabunIT๙" w:hAnsi="TH SarabunIT๙" w:cs="TH SarabunIT๙" w:hint="cs"/>
          <w:sz w:val="32"/>
          <w:szCs w:val="32"/>
          <w:cs/>
        </w:rPr>
        <w:t>สรุปความคืบหน้า</w:t>
      </w:r>
      <w:r w:rsidRPr="00CC7C7B">
        <w:rPr>
          <w:rFonts w:ascii="TH SarabunIT๙" w:hAnsi="TH SarabunIT๙" w:cs="TH SarabunIT๙"/>
          <w:sz w:val="32"/>
          <w:szCs w:val="32"/>
          <w:cs/>
        </w:rPr>
        <w:t>การป้องกันไม่ให้สุนัขและแมวจากประเทศเพื่อนบ้านข้ามแดนมายังประเทศไทย</w:t>
      </w:r>
      <w:r>
        <w:rPr>
          <w:rFonts w:ascii="TH SarabunIT๙" w:hAnsi="TH SarabunIT๙" w:cs="TH SarabunIT๙" w:hint="cs"/>
          <w:sz w:val="32"/>
          <w:szCs w:val="32"/>
          <w:cs/>
        </w:rPr>
        <w:t xml:space="preserve"> (เฉพาะจังหวัดที่มีเขตติดต่อกับประเทศเพื่อนบ้าน)</w:t>
      </w:r>
    </w:p>
    <w:p w14:paraId="3CC93CA4" w14:textId="11A7115A" w:rsidR="00FC70A3" w:rsidRPr="00550ADC" w:rsidRDefault="0063530A" w:rsidP="0063530A">
      <w:pPr>
        <w:tabs>
          <w:tab w:val="left" w:pos="426"/>
          <w:tab w:val="left" w:pos="851"/>
          <w:tab w:val="left" w:pos="2694"/>
        </w:tabs>
        <w:spacing w:after="0" w:line="235" w:lineRule="auto"/>
        <w:ind w:left="425" w:hanging="425"/>
        <w:jc w:val="thaiDistribute"/>
        <w:rPr>
          <w:rFonts w:ascii="TH SarabunIT๙" w:hAnsi="TH SarabunIT๙" w:cs="TH SarabunIT๙"/>
          <w:sz w:val="32"/>
          <w:szCs w:val="32"/>
        </w:rPr>
      </w:pPr>
      <w:r>
        <w:rPr>
          <w:rFonts w:ascii="TH SarabunIT๙" w:hAnsi="TH SarabunIT๙" w:cs="TH SarabunIT๙" w:hint="cs"/>
          <w:sz w:val="32"/>
          <w:szCs w:val="32"/>
          <w:cs/>
        </w:rPr>
        <w:t>6.</w:t>
      </w:r>
      <w:r>
        <w:rPr>
          <w:rFonts w:ascii="TH SarabunIT๙" w:hAnsi="TH SarabunIT๙" w:cs="TH SarabunIT๙"/>
          <w:sz w:val="32"/>
          <w:szCs w:val="32"/>
          <w:cs/>
        </w:rPr>
        <w:tab/>
      </w:r>
      <w:r w:rsidR="00FC70A3" w:rsidRPr="00550ADC">
        <w:rPr>
          <w:rFonts w:ascii="TH SarabunIT๙" w:hAnsi="TH SarabunIT๙" w:cs="TH SarabunIT๙"/>
          <w:sz w:val="32"/>
          <w:szCs w:val="32"/>
          <w:cs/>
        </w:rPr>
        <w:t>สรุปความคืบหน้าในการดำเนินการ/</w:t>
      </w:r>
      <w:r w:rsidR="00FC70A3">
        <w:rPr>
          <w:rFonts w:ascii="TH SarabunIT๙" w:hAnsi="TH SarabunIT๙" w:cs="TH SarabunIT๙" w:hint="cs"/>
          <w:sz w:val="32"/>
          <w:szCs w:val="32"/>
          <w:cs/>
        </w:rPr>
        <w:t>การ</w:t>
      </w:r>
      <w:r w:rsidR="00FC70A3" w:rsidRPr="00550ADC">
        <w:rPr>
          <w:rFonts w:ascii="TH SarabunIT๙" w:hAnsi="TH SarabunIT๙" w:cs="TH SarabunIT๙"/>
          <w:sz w:val="32"/>
          <w:szCs w:val="32"/>
          <w:cs/>
        </w:rPr>
        <w:t>จัดตั้งศูนย์พักพิงสัตว์ต้นแบบโดยสังเขป</w:t>
      </w:r>
      <w:r w:rsidR="00FC70A3" w:rsidRPr="00550ADC">
        <w:rPr>
          <w:rFonts w:ascii="TH SarabunIT๙" w:hAnsi="TH SarabunIT๙" w:cs="TH SarabunIT๙"/>
          <w:sz w:val="32"/>
          <w:szCs w:val="32"/>
        </w:rPr>
        <w:t xml:space="preserve"> </w:t>
      </w:r>
      <w:r w:rsidR="00FC70A3" w:rsidRPr="00550ADC">
        <w:rPr>
          <w:rFonts w:ascii="TH SarabunIT๙" w:hAnsi="TH SarabunIT๙" w:cs="TH SarabunIT๙"/>
          <w:b/>
          <w:bCs/>
          <w:sz w:val="32"/>
          <w:szCs w:val="32"/>
        </w:rPr>
        <w:t>(</w:t>
      </w:r>
      <w:r w:rsidR="00FC70A3" w:rsidRPr="00550ADC">
        <w:rPr>
          <w:rFonts w:ascii="TH SarabunIT๙" w:hAnsi="TH SarabunIT๙" w:cs="TH SarabunIT๙"/>
          <w:b/>
          <w:bCs/>
          <w:sz w:val="32"/>
          <w:szCs w:val="32"/>
          <w:cs/>
        </w:rPr>
        <w:t>เฉพาะจังหวัด</w:t>
      </w:r>
      <w:r w:rsidR="00FC70A3" w:rsidRPr="00B718EA">
        <w:rPr>
          <w:rFonts w:ascii="TH SarabunIT๙" w:hAnsi="TH SarabunIT๙" w:cs="TH SarabunIT๙"/>
          <w:b/>
          <w:bCs/>
          <w:spacing w:val="-4"/>
          <w:sz w:val="32"/>
          <w:szCs w:val="32"/>
          <w:cs/>
        </w:rPr>
        <w:t xml:space="preserve">นครราชสีมา  อุดรธานี  เชียงใหม่  นครศรีธรรมราช  อุทัยธานี  </w:t>
      </w:r>
      <w:r w:rsidR="00FC70A3" w:rsidRPr="00B718EA">
        <w:rPr>
          <w:rFonts w:ascii="TH SarabunIT๙" w:hAnsi="TH SarabunIT๙" w:cs="TH SarabunIT๙" w:hint="cs"/>
          <w:b/>
          <w:bCs/>
          <w:spacing w:val="-4"/>
          <w:sz w:val="32"/>
          <w:szCs w:val="32"/>
          <w:cs/>
        </w:rPr>
        <w:t>และ</w:t>
      </w:r>
      <w:r w:rsidR="00FC70A3" w:rsidRPr="00B718EA">
        <w:rPr>
          <w:rFonts w:ascii="TH SarabunIT๙" w:hAnsi="TH SarabunIT๙" w:cs="TH SarabunIT๙"/>
          <w:b/>
          <w:bCs/>
          <w:spacing w:val="-4"/>
          <w:sz w:val="32"/>
          <w:szCs w:val="32"/>
          <w:cs/>
        </w:rPr>
        <w:t>กรุงเทพมหานคร</w:t>
      </w:r>
      <w:r w:rsidR="009B3494">
        <w:rPr>
          <w:rFonts w:ascii="TH SarabunIT๙" w:hAnsi="TH SarabunIT๙" w:cs="TH SarabunIT๙" w:hint="cs"/>
          <w:b/>
          <w:bCs/>
          <w:spacing w:val="-4"/>
          <w:sz w:val="32"/>
          <w:szCs w:val="32"/>
          <w:cs/>
        </w:rPr>
        <w:t xml:space="preserve">) </w:t>
      </w:r>
      <w:r w:rsidR="00FC70A3" w:rsidRPr="00B718EA">
        <w:rPr>
          <w:rFonts w:ascii="TH SarabunIT๙" w:hAnsi="TH SarabunIT๙" w:cs="TH SarabunIT๙"/>
          <w:spacing w:val="-4"/>
          <w:sz w:val="32"/>
          <w:szCs w:val="32"/>
          <w:cs/>
        </w:rPr>
        <w:t>และศูนย์พักพิง</w:t>
      </w:r>
      <w:r w:rsidR="00FC70A3">
        <w:rPr>
          <w:rFonts w:ascii="TH SarabunIT๙" w:hAnsi="TH SarabunIT๙" w:cs="TH SarabunIT๙"/>
          <w:spacing w:val="-4"/>
          <w:sz w:val="32"/>
          <w:szCs w:val="32"/>
          <w:cs/>
        </w:rPr>
        <w:br/>
      </w:r>
      <w:r w:rsidR="00FC70A3" w:rsidRPr="00550ADC">
        <w:rPr>
          <w:rFonts w:ascii="TH SarabunIT๙" w:hAnsi="TH SarabunIT๙" w:cs="TH SarabunIT๙"/>
          <w:sz w:val="32"/>
          <w:szCs w:val="32"/>
          <w:cs/>
        </w:rPr>
        <w:t>ที่สร้างแล้วเสร็จมีการประชาสัมพันธ์การดำเนินงานของศูนย์พักพิงแก่ประชาชนทั่วไป หรือไม่ อย่างไร</w:t>
      </w:r>
    </w:p>
    <w:p w14:paraId="62FB9CF4" w14:textId="241504FE" w:rsidR="00FC70A3" w:rsidRDefault="0063530A" w:rsidP="0063530A">
      <w:pPr>
        <w:tabs>
          <w:tab w:val="left" w:pos="426"/>
          <w:tab w:val="left" w:pos="851"/>
          <w:tab w:val="left" w:pos="2694"/>
        </w:tabs>
        <w:spacing w:after="0" w:line="235" w:lineRule="auto"/>
        <w:ind w:left="425" w:hanging="425"/>
        <w:jc w:val="thaiDistribute"/>
        <w:rPr>
          <w:rFonts w:ascii="TH SarabunIT๙" w:hAnsi="TH SarabunIT๙" w:cs="TH SarabunIT๙"/>
          <w:color w:val="000000"/>
          <w:sz w:val="32"/>
          <w:szCs w:val="32"/>
        </w:rPr>
      </w:pPr>
      <w:r>
        <w:rPr>
          <w:rFonts w:ascii="TH SarabunIT๙" w:hAnsi="TH SarabunIT๙" w:cs="TH SarabunIT๙" w:hint="cs"/>
          <w:color w:val="000000"/>
          <w:sz w:val="32"/>
          <w:szCs w:val="32"/>
          <w:cs/>
        </w:rPr>
        <w:t>7</w:t>
      </w:r>
      <w:r w:rsidR="00FC70A3" w:rsidRPr="00550ADC">
        <w:rPr>
          <w:rFonts w:ascii="TH SarabunIT๙" w:hAnsi="TH SarabunIT๙" w:cs="TH SarabunIT๙"/>
          <w:color w:val="000000"/>
          <w:sz w:val="32"/>
          <w:szCs w:val="32"/>
          <w:cs/>
        </w:rPr>
        <w:t>.</w:t>
      </w:r>
      <w:r w:rsidR="00FC70A3" w:rsidRPr="00550ADC">
        <w:rPr>
          <w:rFonts w:ascii="TH SarabunIT๙" w:hAnsi="TH SarabunIT๙" w:cs="TH SarabunIT๙"/>
          <w:color w:val="000000"/>
          <w:sz w:val="32"/>
          <w:szCs w:val="32"/>
          <w:cs/>
        </w:rPr>
        <w:tab/>
        <w:t>ปัญหา – อุปสรรค และข้อเสนอแนะเพิ่มเติม ในการแก้ไขปัญหาโรคพิษสุนัขบ้า</w:t>
      </w:r>
    </w:p>
    <w:p w14:paraId="45015862" w14:textId="77777777" w:rsidR="0063530A" w:rsidRPr="0063530A" w:rsidRDefault="0063530A" w:rsidP="0063530A">
      <w:pPr>
        <w:tabs>
          <w:tab w:val="left" w:pos="426"/>
          <w:tab w:val="left" w:pos="851"/>
          <w:tab w:val="left" w:pos="2694"/>
        </w:tabs>
        <w:spacing w:after="0" w:line="235" w:lineRule="auto"/>
        <w:ind w:left="425" w:hanging="425"/>
        <w:jc w:val="thaiDistribute"/>
        <w:rPr>
          <w:rFonts w:ascii="TH SarabunIT๙" w:hAnsi="TH SarabunIT๙" w:cs="TH SarabunIT๙"/>
          <w:color w:val="000000"/>
          <w:sz w:val="32"/>
          <w:szCs w:val="32"/>
        </w:rPr>
      </w:pPr>
    </w:p>
    <w:p w14:paraId="69C13A71" w14:textId="5F32F590" w:rsidR="00FC70A3" w:rsidRPr="0063530A" w:rsidRDefault="00FC70A3" w:rsidP="0063530A">
      <w:pPr>
        <w:spacing w:line="235" w:lineRule="auto"/>
        <w:rPr>
          <w:rFonts w:ascii="TH SarabunIT๙" w:hAnsi="TH SarabunIT๙" w:cs="TH SarabunIT๙"/>
          <w:b/>
          <w:bCs/>
          <w:sz w:val="24"/>
          <w:szCs w:val="32"/>
        </w:rPr>
      </w:pPr>
      <w:r w:rsidRPr="0063530A">
        <w:rPr>
          <w:rFonts w:ascii="TH SarabunIT๙" w:hAnsi="TH SarabunIT๙" w:cs="TH SarabunIT๙"/>
          <w:b/>
          <w:bCs/>
          <w:sz w:val="24"/>
          <w:szCs w:val="32"/>
          <w:cs/>
        </w:rPr>
        <w:t>หมายเหตุ  :  สามารถปรับปรุงเพิ่มเติมประเด็นการตรวจติดตามได้ตามความเหมาะสม</w:t>
      </w:r>
    </w:p>
    <w:p w14:paraId="34EC0048" w14:textId="77777777" w:rsidR="00FC70A3" w:rsidRPr="00550ADC" w:rsidRDefault="00FC70A3" w:rsidP="00FC70A3">
      <w:pPr>
        <w:spacing w:after="0" w:line="240" w:lineRule="auto"/>
        <w:rPr>
          <w:rFonts w:ascii="TH SarabunIT๙" w:hAnsi="TH SarabunIT๙" w:cs="TH SarabunIT๙"/>
          <w:sz w:val="32"/>
          <w:szCs w:val="32"/>
          <w:cs/>
        </w:rPr>
      </w:pPr>
    </w:p>
    <w:p w14:paraId="5CD38DF7" w14:textId="77777777" w:rsidR="00FC70A3" w:rsidRPr="00550ADC" w:rsidRDefault="00FC70A3" w:rsidP="00FC70A3">
      <w:pPr>
        <w:spacing w:line="240" w:lineRule="auto"/>
        <w:rPr>
          <w:rFonts w:ascii="TH SarabunIT๙" w:hAnsi="TH SarabunIT๙" w:cs="TH SarabunIT๙"/>
          <w:b/>
          <w:bCs/>
          <w:color w:val="FF0000"/>
          <w:sz w:val="32"/>
          <w:szCs w:val="32"/>
        </w:rPr>
      </w:pPr>
      <w:r w:rsidRPr="00550ADC">
        <w:rPr>
          <w:rFonts w:ascii="TH SarabunIT๙" w:hAnsi="TH SarabunIT๙" w:cs="TH SarabunIT๙"/>
          <w:noProof/>
          <w:color w:val="FF0000"/>
        </w:rPr>
        <w:drawing>
          <wp:anchor distT="0" distB="0" distL="114300" distR="114300" simplePos="0" relativeHeight="251808768" behindDoc="0" locked="0" layoutInCell="1" allowOverlap="1" wp14:anchorId="6F7C4D36" wp14:editId="4FA798E1">
            <wp:simplePos x="0" y="0"/>
            <wp:positionH relativeFrom="column">
              <wp:posOffset>2628265</wp:posOffset>
            </wp:positionH>
            <wp:positionV relativeFrom="paragraph">
              <wp:posOffset>-468741</wp:posOffset>
            </wp:positionV>
            <wp:extent cx="716915" cy="716915"/>
            <wp:effectExtent l="0" t="0" r="6985" b="6985"/>
            <wp:wrapNone/>
            <wp:docPr id="4" name="รูปภาพ 21" descr="D:\APSD\Cover\OPM Bad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1" descr="D:\APSD\Cover\OPM Badge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FA2555" w14:textId="6FD9BF85" w:rsidR="00FC70A3" w:rsidRPr="00550ADC" w:rsidRDefault="00FC70A3" w:rsidP="00FC70A3">
      <w:pPr>
        <w:tabs>
          <w:tab w:val="left" w:pos="0"/>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รายงานผลการตรวจติดตาม</w:t>
      </w:r>
      <w:r w:rsidR="00A730F5" w:rsidRPr="00A730F5">
        <w:rPr>
          <w:rFonts w:ascii="TH SarabunIT๙" w:hAnsi="TH SarabunIT๙" w:cs="TH SarabunIT๙"/>
          <w:b/>
          <w:bCs/>
          <w:sz w:val="32"/>
          <w:szCs w:val="32"/>
          <w:cs/>
        </w:rPr>
        <w:t xml:space="preserve">ในรูปแบบ </w:t>
      </w:r>
      <w:r w:rsidR="00A730F5" w:rsidRPr="00A730F5">
        <w:rPr>
          <w:rFonts w:ascii="TH SarabunIT๙" w:hAnsi="TH SarabunIT๙" w:cs="TH SarabunIT๙"/>
          <w:b/>
          <w:bCs/>
          <w:sz w:val="32"/>
          <w:szCs w:val="32"/>
        </w:rPr>
        <w:t>Infographic</w:t>
      </w:r>
    </w:p>
    <w:p w14:paraId="2976F73C" w14:textId="77777777" w:rsidR="00FC70A3" w:rsidRPr="00550ADC" w:rsidRDefault="00FC70A3" w:rsidP="00FC70A3">
      <w:pPr>
        <w:tabs>
          <w:tab w:val="left" w:pos="0"/>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โครงการสัตว์ปลอดโรค คนปลอดภัย จากโรคพิษสุนัขบ้า</w:t>
      </w:r>
    </w:p>
    <w:p w14:paraId="53F78BF7" w14:textId="77777777" w:rsidR="00FC70A3" w:rsidRDefault="00FC70A3" w:rsidP="00FC70A3">
      <w:pPr>
        <w:tabs>
          <w:tab w:val="left" w:pos="0"/>
        </w:tabs>
        <w:spacing w:after="0" w:line="240" w:lineRule="auto"/>
        <w:jc w:val="center"/>
        <w:rPr>
          <w:rFonts w:ascii="TH SarabunIT๙" w:hAnsi="TH SarabunIT๙" w:cs="TH SarabunIT๙"/>
          <w:b/>
          <w:bCs/>
          <w:spacing w:val="-6"/>
          <w:sz w:val="32"/>
          <w:szCs w:val="32"/>
        </w:rPr>
      </w:pPr>
      <w:r w:rsidRPr="000653E6">
        <w:rPr>
          <w:rFonts w:ascii="TH SarabunIT๙" w:hAnsi="TH SarabunIT๙" w:cs="TH SarabunIT๙"/>
          <w:b/>
          <w:bCs/>
          <w:sz w:val="32"/>
          <w:szCs w:val="32"/>
          <w:cs/>
        </w:rPr>
        <w:t>ตามพระปณิธานศาสตราจารย์ ดร. สมเด็จเจ้าฟ้าฯ กรมพระศรีสวาง</w:t>
      </w:r>
      <w:proofErr w:type="spellStart"/>
      <w:r w:rsidRPr="000653E6">
        <w:rPr>
          <w:rFonts w:ascii="TH SarabunIT๙" w:hAnsi="TH SarabunIT๙" w:cs="TH SarabunIT๙"/>
          <w:b/>
          <w:bCs/>
          <w:sz w:val="32"/>
          <w:szCs w:val="32"/>
          <w:cs/>
        </w:rPr>
        <w:t>ควัฒน</w:t>
      </w:r>
      <w:proofErr w:type="spellEnd"/>
      <w:r w:rsidRPr="000653E6">
        <w:rPr>
          <w:rFonts w:ascii="TH SarabunIT๙" w:hAnsi="TH SarabunIT๙" w:cs="TH SarabunIT๙"/>
          <w:b/>
          <w:bCs/>
          <w:sz w:val="32"/>
          <w:szCs w:val="32"/>
          <w:cs/>
        </w:rPr>
        <w:t xml:space="preserve"> </w:t>
      </w:r>
      <w:proofErr w:type="spellStart"/>
      <w:r w:rsidRPr="000653E6">
        <w:rPr>
          <w:rFonts w:ascii="TH SarabunIT๙" w:hAnsi="TH SarabunIT๙" w:cs="TH SarabunIT๙"/>
          <w:b/>
          <w:bCs/>
          <w:sz w:val="32"/>
          <w:szCs w:val="32"/>
          <w:cs/>
        </w:rPr>
        <w:t>วรขัต</w:t>
      </w:r>
      <w:proofErr w:type="spellEnd"/>
      <w:r w:rsidRPr="000653E6">
        <w:rPr>
          <w:rFonts w:ascii="TH SarabunIT๙" w:hAnsi="TH SarabunIT๙" w:cs="TH SarabunIT๙"/>
          <w:b/>
          <w:bCs/>
          <w:sz w:val="32"/>
          <w:szCs w:val="32"/>
          <w:cs/>
        </w:rPr>
        <w:t>ติยราชนารี</w:t>
      </w:r>
    </w:p>
    <w:p w14:paraId="5AC17465" w14:textId="5A6715A9" w:rsidR="00FC70A3" w:rsidRPr="00550ADC" w:rsidRDefault="00FC70A3" w:rsidP="00FC70A3">
      <w:pPr>
        <w:tabs>
          <w:tab w:val="left" w:pos="0"/>
        </w:tabs>
        <w:spacing w:after="0" w:line="240" w:lineRule="auto"/>
        <w:jc w:val="center"/>
        <w:rPr>
          <w:rFonts w:ascii="TH SarabunIT๙" w:hAnsi="TH SarabunIT๙" w:cs="TH SarabunIT๙"/>
          <w:b/>
          <w:bCs/>
          <w:spacing w:val="-6"/>
          <w:sz w:val="32"/>
          <w:szCs w:val="32"/>
        </w:rPr>
      </w:pPr>
      <w:r w:rsidRPr="00550ADC">
        <w:rPr>
          <w:rFonts w:ascii="TH SarabunIT๙" w:hAnsi="TH SarabunIT๙" w:cs="TH SarabunIT๙"/>
          <w:b/>
          <w:bCs/>
          <w:spacing w:val="-6"/>
          <w:sz w:val="32"/>
          <w:szCs w:val="32"/>
          <w:cs/>
        </w:rPr>
        <w:t>ประจำปีงบประมาณ พ.ศ. ๒๕</w:t>
      </w:r>
      <w:r w:rsidRPr="00550ADC">
        <w:rPr>
          <w:rFonts w:ascii="TH SarabunIT๙" w:hAnsi="TH SarabunIT๙" w:cs="TH SarabunIT๙"/>
          <w:b/>
          <w:bCs/>
          <w:spacing w:val="-6"/>
          <w:sz w:val="32"/>
          <w:szCs w:val="32"/>
        </w:rPr>
        <w:t>6</w:t>
      </w:r>
      <w:r w:rsidR="00BF7036">
        <w:rPr>
          <w:rFonts w:ascii="TH SarabunIT๙" w:hAnsi="TH SarabunIT๙" w:cs="TH SarabunIT๙" w:hint="cs"/>
          <w:b/>
          <w:bCs/>
          <w:spacing w:val="-6"/>
          <w:sz w:val="32"/>
          <w:szCs w:val="32"/>
          <w:cs/>
        </w:rPr>
        <w:t>๕</w:t>
      </w:r>
      <w:r w:rsidRPr="00550ADC">
        <w:rPr>
          <w:rFonts w:ascii="TH SarabunIT๙" w:hAnsi="TH SarabunIT๙" w:cs="TH SarabunIT๙"/>
          <w:b/>
          <w:bCs/>
          <w:spacing w:val="-6"/>
          <w:sz w:val="32"/>
          <w:szCs w:val="32"/>
          <w:cs/>
        </w:rPr>
        <w:t xml:space="preserve">  </w:t>
      </w:r>
    </w:p>
    <w:p w14:paraId="4A9B3596" w14:textId="77777777" w:rsidR="00FC70A3" w:rsidRPr="00550ADC" w:rsidRDefault="00FC70A3" w:rsidP="00FC70A3">
      <w:pPr>
        <w:tabs>
          <w:tab w:val="left" w:pos="0"/>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ของ</w:t>
      </w:r>
      <w:r>
        <w:rPr>
          <w:rFonts w:ascii="TH SarabunIT๙" w:hAnsi="TH SarabunIT๙" w:cs="TH SarabunIT๙" w:hint="cs"/>
          <w:b/>
          <w:bCs/>
          <w:sz w:val="32"/>
          <w:szCs w:val="32"/>
          <w:cs/>
        </w:rPr>
        <w:t xml:space="preserve">ผู้ตรวจราชการสำนักนายกรัฐมนตรี </w:t>
      </w:r>
      <w:r w:rsidRPr="00550ADC">
        <w:rPr>
          <w:rFonts w:ascii="TH SarabunIT๙" w:hAnsi="TH SarabunIT๙" w:cs="TH SarabunIT๙"/>
          <w:b/>
          <w:bCs/>
          <w:sz w:val="32"/>
          <w:szCs w:val="32"/>
          <w:cs/>
        </w:rPr>
        <w:t>เขตตรวจราชการ</w:t>
      </w:r>
      <w:r>
        <w:rPr>
          <w:rFonts w:ascii="TH SarabunIT๙" w:hAnsi="TH SarabunIT๙" w:cs="TH SarabunIT๙" w:hint="cs"/>
          <w:b/>
          <w:bCs/>
          <w:sz w:val="32"/>
          <w:szCs w:val="32"/>
          <w:cs/>
        </w:rPr>
        <w:t>ที่</w:t>
      </w:r>
      <w:r w:rsidRPr="00550ADC">
        <w:rPr>
          <w:rFonts w:ascii="TH SarabunIT๙" w:hAnsi="TH SarabunIT๙" w:cs="TH SarabunIT๙"/>
          <w:b/>
          <w:bCs/>
          <w:sz w:val="32"/>
          <w:szCs w:val="32"/>
          <w:cs/>
        </w:rPr>
        <w:t xml:space="preserve"> ................</w:t>
      </w:r>
    </w:p>
    <w:p w14:paraId="3F638EBD" w14:textId="77777777" w:rsidR="00FC70A3" w:rsidRDefault="00FC70A3" w:rsidP="00FC70A3">
      <w:pPr>
        <w:tabs>
          <w:tab w:val="left" w:pos="0"/>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ตรวจติดตาม</w:t>
      </w:r>
      <w:r>
        <w:rPr>
          <w:rFonts w:ascii="TH SarabunIT๙" w:hAnsi="TH SarabunIT๙" w:cs="TH SarabunIT๙" w:hint="cs"/>
          <w:b/>
          <w:bCs/>
          <w:sz w:val="32"/>
          <w:szCs w:val="32"/>
          <w:cs/>
        </w:rPr>
        <w:t>ระหว่าง</w:t>
      </w:r>
      <w:r w:rsidRPr="00550ADC">
        <w:rPr>
          <w:rFonts w:ascii="TH SarabunIT๙" w:hAnsi="TH SarabunIT๙" w:cs="TH SarabunIT๙"/>
          <w:b/>
          <w:bCs/>
          <w:sz w:val="32"/>
          <w:szCs w:val="32"/>
          <w:cs/>
        </w:rPr>
        <w:t>วันที่.............................</w:t>
      </w:r>
    </w:p>
    <w:p w14:paraId="6F92A2BE" w14:textId="77777777" w:rsidR="00226548" w:rsidRPr="002D4C77" w:rsidRDefault="00226548" w:rsidP="00FC70A3">
      <w:pPr>
        <w:tabs>
          <w:tab w:val="left" w:pos="0"/>
        </w:tabs>
        <w:spacing w:after="0" w:line="240" w:lineRule="auto"/>
        <w:jc w:val="center"/>
        <w:rPr>
          <w:rFonts w:ascii="TH SarabunIT๙" w:hAnsi="TH SarabunIT๙" w:cs="TH SarabunIT๙"/>
          <w:b/>
          <w:bCs/>
          <w:sz w:val="16"/>
          <w:szCs w:val="16"/>
        </w:rPr>
      </w:pPr>
    </w:p>
    <w:p w14:paraId="677A56BF" w14:textId="71844968" w:rsidR="00226548" w:rsidRPr="00550ADC" w:rsidRDefault="00FC70A3" w:rsidP="00CF312C">
      <w:pPr>
        <w:tabs>
          <w:tab w:val="left" w:pos="0"/>
        </w:tabs>
        <w:spacing w:before="120" w:after="120" w:line="240" w:lineRule="auto"/>
        <w:jc w:val="center"/>
        <w:rPr>
          <w:rFonts w:ascii="TH SarabunIT๙" w:hAnsi="TH SarabunIT๙" w:cs="TH SarabunIT๙"/>
          <w:b/>
          <w:bCs/>
          <w:sz w:val="32"/>
          <w:szCs w:val="32"/>
          <w:cs/>
        </w:rPr>
      </w:pPr>
      <w:r w:rsidRPr="00550ADC">
        <w:rPr>
          <w:rFonts w:ascii="TH SarabunIT๙" w:hAnsi="TH SarabunIT๙" w:cs="TH SarabunIT๙"/>
          <w:b/>
          <w:bCs/>
          <w:sz w:val="32"/>
          <w:szCs w:val="32"/>
          <w:cs/>
        </w:rPr>
        <w:t>*********</w:t>
      </w:r>
    </w:p>
    <w:p w14:paraId="7DB7F909" w14:textId="3CC61950" w:rsidR="009149CD" w:rsidRDefault="00903E61" w:rsidP="00FC70A3">
      <w:pPr>
        <w:tabs>
          <w:tab w:val="left" w:pos="284"/>
          <w:tab w:val="left" w:pos="992"/>
          <w:tab w:val="left" w:pos="1559"/>
          <w:tab w:val="left" w:pos="1985"/>
        </w:tabs>
        <w:spacing w:after="120"/>
        <w:jc w:val="thaiDistribute"/>
        <w:rPr>
          <w:rFonts w:ascii="TH SarabunIT๙" w:hAnsi="TH SarabunIT๙" w:cs="TH SarabunIT๙"/>
          <w:b/>
          <w:bCs/>
          <w:sz w:val="32"/>
          <w:szCs w:val="32"/>
        </w:rPr>
      </w:pPr>
      <w:r>
        <w:rPr>
          <w:rFonts w:ascii="TH SarabunIT๙" w:hAnsi="TH SarabunIT๙" w:cs="TH SarabunIT๙" w:hint="cs"/>
          <w:b/>
          <w:bCs/>
          <w:noProof/>
          <w:sz w:val="32"/>
          <w:szCs w:val="32"/>
        </w:rPr>
        <mc:AlternateContent>
          <mc:Choice Requires="wps">
            <w:drawing>
              <wp:anchor distT="0" distB="0" distL="114300" distR="114300" simplePos="0" relativeHeight="251869184" behindDoc="0" locked="0" layoutInCell="1" allowOverlap="1" wp14:anchorId="5ABE4460" wp14:editId="44EE3079">
                <wp:simplePos x="0" y="0"/>
                <wp:positionH relativeFrom="column">
                  <wp:posOffset>-224155</wp:posOffset>
                </wp:positionH>
                <wp:positionV relativeFrom="paragraph">
                  <wp:posOffset>147955</wp:posOffset>
                </wp:positionV>
                <wp:extent cx="6419850" cy="1905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419850"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07569" id="Rectangle 2" o:spid="_x0000_s1026" style="position:absolute;margin-left:-17.65pt;margin-top:11.65pt;width:505.5pt;height:150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" filled="f" strokecolor="black [3213]" strokeweight="2pt"/>
            </w:pict>
          </mc:Fallback>
        </mc:AlternateContent>
      </w:r>
    </w:p>
    <w:p w14:paraId="15D9CA21" w14:textId="49BED399" w:rsidR="009149CD" w:rsidRDefault="00C74D43" w:rsidP="00D3584A">
      <w:pPr>
        <w:tabs>
          <w:tab w:val="left" w:pos="284"/>
          <w:tab w:val="left" w:pos="992"/>
          <w:tab w:val="left" w:pos="1559"/>
          <w:tab w:val="left" w:pos="1985"/>
        </w:tabs>
        <w:spacing w:after="0"/>
        <w:rPr>
          <w:rFonts w:ascii="TH SarabunIT๙" w:hAnsi="TH SarabunIT๙" w:cs="TH SarabunIT๙"/>
          <w:b/>
          <w:bCs/>
          <w:sz w:val="32"/>
          <w:szCs w:val="32"/>
        </w:rPr>
      </w:pPr>
      <w:r>
        <w:rPr>
          <w:rFonts w:ascii="TH SarabunIT๙" w:hAnsi="TH SarabunIT๙" w:cs="TH SarabunIT๙" w:hint="cs"/>
          <w:b/>
          <w:bCs/>
          <w:sz w:val="32"/>
          <w:szCs w:val="32"/>
          <w:cs/>
        </w:rPr>
        <w:t>ผลการตรวจติดตามตาม</w:t>
      </w:r>
      <w:r w:rsidR="009149CD">
        <w:rPr>
          <w:rFonts w:ascii="TH SarabunIT๙" w:hAnsi="TH SarabunIT๙" w:cs="TH SarabunIT๙" w:hint="cs"/>
          <w:b/>
          <w:bCs/>
          <w:sz w:val="32"/>
          <w:szCs w:val="32"/>
          <w:cs/>
        </w:rPr>
        <w:t>ประเด็นการตรวจติดตาม</w:t>
      </w:r>
      <w:r w:rsidR="00815576">
        <w:rPr>
          <w:rFonts w:ascii="TH SarabunIT๙" w:hAnsi="TH SarabunIT๙" w:cs="TH SarabunIT๙"/>
          <w:b/>
          <w:bCs/>
          <w:sz w:val="32"/>
          <w:szCs w:val="32"/>
        </w:rPr>
        <w:t xml:space="preserve">     </w:t>
      </w:r>
      <w:r w:rsidR="00815576">
        <w:rPr>
          <w:rFonts w:ascii="TH SarabunIT๙" w:hAnsi="TH SarabunIT๙" w:cs="TH SarabunIT๙"/>
          <w:b/>
          <w:bCs/>
          <w:sz w:val="32"/>
          <w:szCs w:val="32"/>
        </w:rPr>
        <w:tab/>
      </w:r>
    </w:p>
    <w:p w14:paraId="37F9B2A6" w14:textId="5F7977E4" w:rsidR="00595B31" w:rsidRDefault="00C74D43" w:rsidP="003C6C3E">
      <w:pPr>
        <w:tabs>
          <w:tab w:val="left" w:pos="284"/>
          <w:tab w:val="left" w:pos="992"/>
          <w:tab w:val="left" w:pos="1559"/>
          <w:tab w:val="left" w:pos="1985"/>
        </w:tabs>
        <w:spacing w:after="0"/>
        <w:rPr>
          <w:rFonts w:ascii="TH SarabunIT๙" w:hAnsi="TH SarabunIT๙" w:cs="TH SarabunIT๙"/>
          <w:b/>
          <w:bCs/>
          <w:sz w:val="32"/>
          <w:szCs w:val="32"/>
        </w:rPr>
      </w:pPr>
      <w:r>
        <w:rPr>
          <w:rFonts w:ascii="TH SarabunIT๙" w:hAnsi="TH SarabunIT๙" w:cs="TH SarabunIT๙"/>
          <w:b/>
          <w:bCs/>
          <w:sz w:val="32"/>
          <w:szCs w:val="32"/>
        </w:rPr>
        <w:t>…………………………………………………………………</w:t>
      </w:r>
      <w:r w:rsidR="003C6C3E">
        <w:rPr>
          <w:rFonts w:ascii="TH SarabunIT๙" w:hAnsi="TH SarabunIT๙" w:cs="TH SarabunIT๙"/>
          <w:b/>
          <w:bCs/>
          <w:sz w:val="32"/>
          <w:szCs w:val="32"/>
        </w:rPr>
        <w:t>………………………………………………………………………………………………………………………………………………………………………………………………………………………………………………………………………………………………………………………………………………………………………………………………………………………………………………………………………………………………………………………………………………………………………………………………………………………………………………………………………………………………………………….................</w:t>
      </w:r>
      <w:r w:rsidR="00815576">
        <w:rPr>
          <w:rFonts w:ascii="TH SarabunIT๙" w:hAnsi="TH SarabunIT๙" w:cs="TH SarabunIT๙"/>
          <w:b/>
          <w:bCs/>
          <w:sz w:val="32"/>
          <w:szCs w:val="32"/>
        </w:rPr>
        <w:t xml:space="preserve">   </w:t>
      </w:r>
      <w:r w:rsidR="00815576">
        <w:rPr>
          <w:rFonts w:ascii="TH SarabunIT๙" w:hAnsi="TH SarabunIT๙" w:cs="TH SarabunIT๙"/>
          <w:b/>
          <w:bCs/>
          <w:sz w:val="32"/>
          <w:szCs w:val="32"/>
        </w:rPr>
        <w:tab/>
        <w:t xml:space="preserve">  </w:t>
      </w:r>
    </w:p>
    <w:p w14:paraId="77B95123" w14:textId="3B302FC6" w:rsidR="00800F2A" w:rsidRDefault="002C4DF6" w:rsidP="00FC70A3">
      <w:pPr>
        <w:tabs>
          <w:tab w:val="left" w:pos="284"/>
          <w:tab w:val="left" w:pos="992"/>
          <w:tab w:val="left" w:pos="1559"/>
          <w:tab w:val="left" w:pos="1985"/>
        </w:tabs>
        <w:spacing w:after="120"/>
        <w:jc w:val="thaiDistribute"/>
        <w:rPr>
          <w:rFonts w:ascii="TH SarabunIT๙" w:hAnsi="TH SarabunIT๙" w:cs="TH SarabunIT๙"/>
          <w:b/>
          <w:bCs/>
          <w:sz w:val="32"/>
          <w:szCs w:val="32"/>
        </w:rPr>
      </w:pPr>
      <w:r>
        <w:rPr>
          <w:rFonts w:ascii="TH SarabunIT๙" w:hAnsi="TH SarabunIT๙" w:cs="TH SarabunIT๙" w:hint="cs"/>
          <w:b/>
          <w:bCs/>
          <w:noProof/>
          <w:sz w:val="32"/>
          <w:szCs w:val="32"/>
        </w:rPr>
        <mc:AlternateContent>
          <mc:Choice Requires="wps">
            <w:drawing>
              <wp:anchor distT="0" distB="0" distL="114300" distR="114300" simplePos="0" relativeHeight="251871232" behindDoc="0" locked="0" layoutInCell="1" allowOverlap="1" wp14:anchorId="2571ECD9" wp14:editId="2939E9B8">
                <wp:simplePos x="0" y="0"/>
                <wp:positionH relativeFrom="column">
                  <wp:posOffset>3004820</wp:posOffset>
                </wp:positionH>
                <wp:positionV relativeFrom="paragraph">
                  <wp:posOffset>175260</wp:posOffset>
                </wp:positionV>
                <wp:extent cx="3190875" cy="1600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3190875" cy="160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1A18B5" w14:textId="02D7EFCB" w:rsidR="00800F2A" w:rsidRDefault="00800F2A" w:rsidP="00903E61"/>
                          <w:p w14:paraId="3116DFDE" w14:textId="77777777" w:rsidR="00903E61" w:rsidRDefault="00903E61" w:rsidP="00903E61"/>
                          <w:p w14:paraId="4CEF4ED0" w14:textId="77777777" w:rsidR="00226548" w:rsidRDefault="0022654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1ECD9" id="Rectangle 7" o:spid="_x0000_s1026" style="position:absolute;left:0;text-align:left;margin-left:236.6pt;margin-top:13.8pt;width:251.25pt;height:126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" filled="f" strokecolor="black [3213]" strokeweight="2pt">
                <v:textbox>
                  <w:txbxContent>
                    <w:p w14:paraId="0C1A18B5" w14:textId="02D7EFCB" w:rsidR="00800F2A" w:rsidRDefault="00800F2A" w:rsidP="00903E61"/>
                    <w:p w14:paraId="3116DFDE" w14:textId="77777777" w:rsidR="00903E61" w:rsidRDefault="00903E61" w:rsidP="00903E61"/>
                    <w:p w14:paraId="4CEF4ED0" w14:textId="77777777" w:rsidR="00226548" w:rsidRDefault="00226548"/>
                  </w:txbxContent>
                </v:textbox>
              </v:rect>
            </w:pict>
          </mc:Fallback>
        </mc:AlternateContent>
      </w:r>
      <w:r w:rsidR="00800F2A">
        <w:rPr>
          <w:rFonts w:ascii="TH SarabunIT๙" w:hAnsi="TH SarabunIT๙" w:cs="TH SarabunIT๙" w:hint="cs"/>
          <w:b/>
          <w:bCs/>
          <w:noProof/>
          <w:sz w:val="32"/>
          <w:szCs w:val="32"/>
        </w:rPr>
        <mc:AlternateContent>
          <mc:Choice Requires="wps">
            <w:drawing>
              <wp:anchor distT="0" distB="0" distL="114300" distR="114300" simplePos="0" relativeHeight="251873280" behindDoc="0" locked="0" layoutInCell="1" allowOverlap="1" wp14:anchorId="083C92CD" wp14:editId="05F361D3">
                <wp:simplePos x="0" y="0"/>
                <wp:positionH relativeFrom="column">
                  <wp:posOffset>-224155</wp:posOffset>
                </wp:positionH>
                <wp:positionV relativeFrom="paragraph">
                  <wp:posOffset>177800</wp:posOffset>
                </wp:positionV>
                <wp:extent cx="3114675" cy="16002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114675" cy="16002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1E8F" id="Rectangle 9" o:spid="_x0000_s1026" style="position:absolute;margin-left:-17.65pt;margin-top:14pt;width:245.25pt;height:126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" filled="f" strokecolor="black [3213]" strokeweight="2pt"/>
            </w:pict>
          </mc:Fallback>
        </mc:AlternateContent>
      </w:r>
    </w:p>
    <w:p w14:paraId="7880B433" w14:textId="60A58FBD" w:rsidR="002C4DF6" w:rsidRDefault="005B56EC" w:rsidP="002C4DF6">
      <w:pPr>
        <w:tabs>
          <w:tab w:val="left" w:pos="284"/>
          <w:tab w:val="left" w:pos="992"/>
          <w:tab w:val="left" w:pos="1559"/>
          <w:tab w:val="left" w:pos="1985"/>
        </w:tabs>
        <w:spacing w:after="0"/>
        <w:jc w:val="thaiDistribute"/>
        <w:rPr>
          <w:rFonts w:ascii="TH SarabunIT๙" w:hAnsi="TH SarabunIT๙" w:cs="TH SarabunIT๙"/>
          <w:b/>
          <w:bCs/>
          <w:sz w:val="32"/>
          <w:szCs w:val="32"/>
        </w:rPr>
      </w:pPr>
      <w:r>
        <w:rPr>
          <w:rFonts w:ascii="TH SarabunIT๙" w:hAnsi="TH SarabunIT๙" w:cs="TH SarabunIT๙" w:hint="cs"/>
          <w:b/>
          <w:bCs/>
          <w:sz w:val="32"/>
          <w:szCs w:val="32"/>
          <w:cs/>
        </w:rPr>
        <w:t>ปัญหา/อุปสรรค</w:t>
      </w:r>
      <w:r>
        <w:rPr>
          <w:rFonts w:ascii="TH SarabunIT๙" w:hAnsi="TH SarabunIT๙" w:cs="TH SarabunIT๙"/>
          <w:b/>
          <w:bCs/>
          <w:sz w:val="32"/>
          <w:szCs w:val="32"/>
          <w:cs/>
        </w:rPr>
        <w:tab/>
      </w:r>
      <w:r>
        <w:rPr>
          <w:rFonts w:ascii="TH SarabunIT๙" w:hAnsi="TH SarabunIT๙" w:cs="TH SarabunIT๙"/>
          <w:b/>
          <w:bCs/>
          <w:sz w:val="32"/>
          <w:szCs w:val="32"/>
          <w:cs/>
        </w:rPr>
        <w:tab/>
      </w:r>
      <w:r>
        <w:rPr>
          <w:rFonts w:ascii="TH SarabunIT๙" w:hAnsi="TH SarabunIT๙" w:cs="TH SarabunIT๙"/>
          <w:b/>
          <w:bCs/>
          <w:sz w:val="32"/>
          <w:szCs w:val="32"/>
          <w:cs/>
        </w:rPr>
        <w:tab/>
      </w:r>
      <w:r>
        <w:rPr>
          <w:rFonts w:ascii="TH SarabunIT๙" w:hAnsi="TH SarabunIT๙" w:cs="TH SarabunIT๙"/>
          <w:b/>
          <w:bCs/>
          <w:sz w:val="32"/>
          <w:szCs w:val="32"/>
          <w:cs/>
        </w:rPr>
        <w:tab/>
      </w:r>
      <w:r>
        <w:rPr>
          <w:rFonts w:ascii="TH SarabunIT๙" w:hAnsi="TH SarabunIT๙" w:cs="TH SarabunIT๙"/>
          <w:b/>
          <w:bCs/>
          <w:sz w:val="32"/>
          <w:szCs w:val="32"/>
          <w:cs/>
        </w:rPr>
        <w:tab/>
      </w:r>
      <w:r>
        <w:rPr>
          <w:rFonts w:ascii="TH SarabunIT๙" w:hAnsi="TH SarabunIT๙" w:cs="TH SarabunIT๙"/>
          <w:b/>
          <w:bCs/>
          <w:sz w:val="32"/>
          <w:szCs w:val="32"/>
          <w:cs/>
        </w:rPr>
        <w:tab/>
      </w:r>
      <w:r>
        <w:rPr>
          <w:rFonts w:ascii="TH SarabunIT๙" w:hAnsi="TH SarabunIT๙" w:cs="TH SarabunIT๙"/>
          <w:b/>
          <w:bCs/>
          <w:sz w:val="32"/>
          <w:szCs w:val="32"/>
          <w:cs/>
        </w:rPr>
        <w:tab/>
      </w:r>
      <w:r w:rsidR="002C4DF6" w:rsidRPr="00815576">
        <w:rPr>
          <w:rFonts w:ascii="TH SarabunIT๙" w:hAnsi="TH SarabunIT๙" w:cs="TH SarabunIT๙"/>
          <w:b/>
          <w:bCs/>
          <w:sz w:val="32"/>
          <w:szCs w:val="32"/>
          <w:cs/>
        </w:rPr>
        <w:t>ข</w:t>
      </w:r>
      <w:r>
        <w:rPr>
          <w:rFonts w:ascii="TH SarabunIT๙" w:hAnsi="TH SarabunIT๙" w:cs="TH SarabunIT๙" w:hint="cs"/>
          <w:b/>
          <w:bCs/>
          <w:sz w:val="32"/>
          <w:szCs w:val="32"/>
          <w:cs/>
        </w:rPr>
        <w:t>้อเสนอแนะเชิงพื้นที่/นโยบาย</w:t>
      </w:r>
      <w:r w:rsidR="002C4DF6">
        <w:rPr>
          <w:rFonts w:ascii="TH SarabunIT๙" w:hAnsi="TH SarabunIT๙" w:cs="TH SarabunIT๙"/>
          <w:b/>
          <w:bCs/>
          <w:sz w:val="32"/>
          <w:szCs w:val="32"/>
        </w:rPr>
        <w:tab/>
      </w:r>
    </w:p>
    <w:p w14:paraId="5C6FFBD3" w14:textId="34E888C2" w:rsidR="009149CD" w:rsidRDefault="00800F2A" w:rsidP="002C4DF6">
      <w:pPr>
        <w:tabs>
          <w:tab w:val="left" w:pos="284"/>
          <w:tab w:val="left" w:pos="992"/>
          <w:tab w:val="left" w:pos="1559"/>
          <w:tab w:val="left" w:pos="1985"/>
        </w:tabs>
        <w:spacing w:after="0"/>
        <w:jc w:val="thaiDistribute"/>
        <w:rPr>
          <w:rFonts w:ascii="TH SarabunIT๙" w:hAnsi="TH SarabunIT๙" w:cs="TH SarabunIT๙"/>
          <w:b/>
          <w:bCs/>
          <w:sz w:val="32"/>
          <w:szCs w:val="32"/>
        </w:rPr>
      </w:pPr>
      <w:r>
        <w:rPr>
          <w:rFonts w:ascii="TH SarabunIT๙" w:hAnsi="TH SarabunIT๙" w:cs="TH SarabunIT๙"/>
          <w:b/>
          <w:bCs/>
          <w:sz w:val="32"/>
          <w:szCs w:val="32"/>
        </w:rPr>
        <w:t>…………………………………………………………………..</w:t>
      </w:r>
      <w:r w:rsidR="002C4DF6">
        <w:rPr>
          <w:rFonts w:ascii="TH SarabunIT๙" w:hAnsi="TH SarabunIT๙" w:cs="TH SarabunIT๙"/>
          <w:b/>
          <w:bCs/>
          <w:sz w:val="32"/>
          <w:szCs w:val="32"/>
        </w:rPr>
        <w:tab/>
      </w:r>
      <w:r w:rsidR="002C4DF6">
        <w:rPr>
          <w:rFonts w:ascii="TH SarabunIT๙" w:hAnsi="TH SarabunIT๙" w:cs="TH SarabunIT๙"/>
          <w:b/>
          <w:bCs/>
          <w:sz w:val="32"/>
          <w:szCs w:val="32"/>
        </w:rPr>
        <w:tab/>
        <w:t>……………………………………………………………………</w:t>
      </w:r>
    </w:p>
    <w:p w14:paraId="4F1CBA99" w14:textId="639DF2D6" w:rsidR="009149CD" w:rsidRDefault="00800F2A" w:rsidP="002C4DF6">
      <w:pPr>
        <w:tabs>
          <w:tab w:val="left" w:pos="284"/>
          <w:tab w:val="left" w:pos="992"/>
          <w:tab w:val="left" w:pos="1559"/>
          <w:tab w:val="left" w:pos="1985"/>
        </w:tabs>
        <w:spacing w:after="0"/>
        <w:jc w:val="thaiDistribute"/>
        <w:rPr>
          <w:rFonts w:ascii="TH SarabunIT๙" w:hAnsi="TH SarabunIT๙" w:cs="TH SarabunIT๙"/>
          <w:b/>
          <w:bCs/>
          <w:sz w:val="32"/>
          <w:szCs w:val="32"/>
        </w:rPr>
      </w:pPr>
      <w:r>
        <w:rPr>
          <w:rFonts w:ascii="TH SarabunIT๙" w:hAnsi="TH SarabunIT๙" w:cs="TH SarabunIT๙"/>
          <w:b/>
          <w:bCs/>
          <w:sz w:val="32"/>
          <w:szCs w:val="32"/>
        </w:rPr>
        <w:t>…………………………………………………………………..</w:t>
      </w:r>
      <w:r w:rsidR="002C4DF6">
        <w:rPr>
          <w:rFonts w:ascii="TH SarabunIT๙" w:hAnsi="TH SarabunIT๙" w:cs="TH SarabunIT๙"/>
          <w:b/>
          <w:bCs/>
          <w:sz w:val="32"/>
          <w:szCs w:val="32"/>
        </w:rPr>
        <w:tab/>
      </w:r>
      <w:r w:rsidR="002C4DF6">
        <w:rPr>
          <w:rFonts w:ascii="TH SarabunIT๙" w:hAnsi="TH SarabunIT๙" w:cs="TH SarabunIT๙"/>
          <w:b/>
          <w:bCs/>
          <w:sz w:val="32"/>
          <w:szCs w:val="32"/>
        </w:rPr>
        <w:tab/>
        <w:t>…………………………………………………………………..</w:t>
      </w:r>
    </w:p>
    <w:p w14:paraId="1C2F5D78" w14:textId="067DEEC7" w:rsidR="009149CD" w:rsidRDefault="00800F2A" w:rsidP="002C4DF6">
      <w:pPr>
        <w:tabs>
          <w:tab w:val="left" w:pos="284"/>
          <w:tab w:val="left" w:pos="992"/>
          <w:tab w:val="left" w:pos="1559"/>
          <w:tab w:val="left" w:pos="1985"/>
        </w:tabs>
        <w:spacing w:after="0"/>
        <w:jc w:val="thaiDistribute"/>
        <w:rPr>
          <w:rFonts w:ascii="TH SarabunIT๙" w:hAnsi="TH SarabunIT๙" w:cs="TH SarabunIT๙"/>
          <w:b/>
          <w:bCs/>
          <w:sz w:val="32"/>
          <w:szCs w:val="32"/>
        </w:rPr>
      </w:pPr>
      <w:r>
        <w:rPr>
          <w:rFonts w:ascii="TH SarabunIT๙" w:hAnsi="TH SarabunIT๙" w:cs="TH SarabunIT๙"/>
          <w:b/>
          <w:bCs/>
          <w:sz w:val="32"/>
          <w:szCs w:val="32"/>
        </w:rPr>
        <w:t>…………………………………………………………………..</w:t>
      </w:r>
      <w:r w:rsidR="002C4DF6">
        <w:rPr>
          <w:rFonts w:ascii="TH SarabunIT๙" w:hAnsi="TH SarabunIT๙" w:cs="TH SarabunIT๙"/>
          <w:b/>
          <w:bCs/>
          <w:sz w:val="32"/>
          <w:szCs w:val="32"/>
        </w:rPr>
        <w:tab/>
      </w:r>
      <w:r w:rsidR="002C4DF6">
        <w:rPr>
          <w:rFonts w:ascii="TH SarabunIT๙" w:hAnsi="TH SarabunIT๙" w:cs="TH SarabunIT๙"/>
          <w:b/>
          <w:bCs/>
          <w:sz w:val="32"/>
          <w:szCs w:val="32"/>
        </w:rPr>
        <w:tab/>
        <w:t>…………………………………………………………………..</w:t>
      </w:r>
    </w:p>
    <w:p w14:paraId="60218EEC" w14:textId="02AB7906" w:rsidR="009149CD" w:rsidRDefault="00800F2A" w:rsidP="002C4DF6">
      <w:pPr>
        <w:tabs>
          <w:tab w:val="left" w:pos="284"/>
          <w:tab w:val="left" w:pos="992"/>
          <w:tab w:val="left" w:pos="1559"/>
          <w:tab w:val="left" w:pos="1985"/>
        </w:tabs>
        <w:spacing w:after="0"/>
        <w:jc w:val="thaiDistribute"/>
        <w:rPr>
          <w:rFonts w:ascii="TH SarabunIT๙" w:hAnsi="TH SarabunIT๙" w:cs="TH SarabunIT๙"/>
          <w:b/>
          <w:bCs/>
          <w:sz w:val="32"/>
          <w:szCs w:val="32"/>
        </w:rPr>
      </w:pPr>
      <w:r>
        <w:rPr>
          <w:rFonts w:ascii="TH SarabunIT๙" w:hAnsi="TH SarabunIT๙" w:cs="TH SarabunIT๙"/>
          <w:b/>
          <w:bCs/>
          <w:sz w:val="32"/>
          <w:szCs w:val="32"/>
        </w:rPr>
        <w:t>…………………………………………………………………..</w:t>
      </w:r>
      <w:r w:rsidR="002C4DF6">
        <w:rPr>
          <w:rFonts w:ascii="TH SarabunIT๙" w:hAnsi="TH SarabunIT๙" w:cs="TH SarabunIT๙"/>
          <w:b/>
          <w:bCs/>
          <w:sz w:val="32"/>
          <w:szCs w:val="32"/>
        </w:rPr>
        <w:tab/>
      </w:r>
      <w:r w:rsidR="002C4DF6">
        <w:rPr>
          <w:rFonts w:ascii="TH SarabunIT๙" w:hAnsi="TH SarabunIT๙" w:cs="TH SarabunIT๙"/>
          <w:b/>
          <w:bCs/>
          <w:sz w:val="32"/>
          <w:szCs w:val="32"/>
        </w:rPr>
        <w:tab/>
        <w:t>…………………………………………………………………..</w:t>
      </w:r>
    </w:p>
    <w:p w14:paraId="0274D4C5" w14:textId="77777777" w:rsidR="009149CD" w:rsidRDefault="009149CD" w:rsidP="00800F2A">
      <w:pPr>
        <w:tabs>
          <w:tab w:val="left" w:pos="284"/>
          <w:tab w:val="left" w:pos="992"/>
          <w:tab w:val="left" w:pos="1559"/>
          <w:tab w:val="left" w:pos="1985"/>
        </w:tabs>
        <w:spacing w:after="0"/>
        <w:jc w:val="thaiDistribute"/>
        <w:rPr>
          <w:rFonts w:ascii="TH SarabunIT๙" w:hAnsi="TH SarabunIT๙" w:cs="TH SarabunIT๙"/>
          <w:b/>
          <w:bCs/>
          <w:sz w:val="32"/>
          <w:szCs w:val="32"/>
        </w:rPr>
      </w:pPr>
    </w:p>
    <w:p w14:paraId="5D6F3EC7" w14:textId="22C50800" w:rsidR="002C4DF6" w:rsidRDefault="002C4DF6" w:rsidP="00800F2A">
      <w:pPr>
        <w:tabs>
          <w:tab w:val="left" w:pos="284"/>
          <w:tab w:val="left" w:pos="992"/>
          <w:tab w:val="left" w:pos="1559"/>
          <w:tab w:val="left" w:pos="1985"/>
        </w:tabs>
        <w:spacing w:after="0"/>
        <w:jc w:val="thaiDistribute"/>
        <w:rPr>
          <w:rFonts w:ascii="TH SarabunIT๙" w:hAnsi="TH SarabunIT๙" w:cs="TH SarabunIT๙"/>
          <w:b/>
          <w:bCs/>
          <w:sz w:val="32"/>
          <w:szCs w:val="32"/>
        </w:rPr>
      </w:pPr>
      <w:r>
        <w:rPr>
          <w:rFonts w:ascii="TH SarabunIT๙" w:hAnsi="TH SarabunIT๙" w:cs="TH SarabunIT๙" w:hint="cs"/>
          <w:b/>
          <w:bCs/>
          <w:noProof/>
          <w:sz w:val="32"/>
          <w:szCs w:val="32"/>
        </w:rPr>
        <mc:AlternateContent>
          <mc:Choice Requires="wps">
            <w:drawing>
              <wp:anchor distT="0" distB="0" distL="114300" distR="114300" simplePos="0" relativeHeight="251875328" behindDoc="0" locked="0" layoutInCell="1" allowOverlap="1" wp14:anchorId="08699AC0" wp14:editId="50EEC83A">
                <wp:simplePos x="0" y="0"/>
                <wp:positionH relativeFrom="column">
                  <wp:posOffset>-224155</wp:posOffset>
                </wp:positionH>
                <wp:positionV relativeFrom="paragraph">
                  <wp:posOffset>147320</wp:posOffset>
                </wp:positionV>
                <wp:extent cx="6419850" cy="19240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6419850" cy="1924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9490AF" w14:textId="77777777" w:rsidR="006B5947" w:rsidRDefault="006B5947" w:rsidP="006B5947">
                            <w:pPr>
                              <w:jc w:val="center"/>
                            </w:pPr>
                            <w:r>
                              <w:rPr>
                                <w:rFonts w:ascii="TH SarabunIT๙" w:hAnsi="TH SarabunIT๙" w:cs="TH SarabunIT๙"/>
                                <w:b/>
                                <w:bCs/>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99AC0" id="Rectangle 15" o:spid="_x0000_s1027" style="position:absolute;left:0;text-align:left;margin-left:-17.65pt;margin-top:11.6pt;width:505.5pt;height:15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" filled="f" strokecolor="black [3213]" strokeweight="2pt">
                <v:textbox>
                  <w:txbxContent>
                    <w:p w14:paraId="359490AF" w14:textId="77777777" w:rsidR="006B5947" w:rsidRDefault="006B5947" w:rsidP="006B5947">
                      <w:pPr>
                        <w:jc w:val="center"/>
                      </w:pPr>
                      <w:r>
                        <w:rPr>
                          <w:rFonts w:ascii="TH SarabunIT๙" w:hAnsi="TH SarabunIT๙" w:cs="TH SarabunIT๙"/>
                          <w:b/>
                          <w:bCs/>
                          <w:sz w:val="32"/>
                          <w:szCs w:val="32"/>
                        </w:rPr>
                        <w:t>…………………………………………………………………..…………………………………………………………………..</w:t>
                      </w:r>
                    </w:p>
                  </w:txbxContent>
                </v:textbox>
              </v:rect>
            </w:pict>
          </mc:Fallback>
        </mc:AlternateContent>
      </w:r>
    </w:p>
    <w:p w14:paraId="571345A8" w14:textId="1FF8B1AD" w:rsidR="009149CD" w:rsidRDefault="002C4DF6" w:rsidP="00800F2A">
      <w:pPr>
        <w:tabs>
          <w:tab w:val="left" w:pos="284"/>
          <w:tab w:val="left" w:pos="992"/>
          <w:tab w:val="left" w:pos="1559"/>
          <w:tab w:val="left" w:pos="1985"/>
        </w:tabs>
        <w:spacing w:after="0"/>
        <w:jc w:val="thaiDistribute"/>
        <w:rPr>
          <w:rFonts w:ascii="TH SarabunIT๙" w:hAnsi="TH SarabunIT๙" w:cs="TH SarabunIT๙"/>
          <w:b/>
          <w:bCs/>
          <w:sz w:val="32"/>
          <w:szCs w:val="32"/>
        </w:rPr>
      </w:pPr>
      <w:r w:rsidRPr="002C4DF6">
        <w:rPr>
          <w:rFonts w:ascii="TH SarabunIT๙" w:hAnsi="TH SarabunIT๙" w:cs="TH SarabunIT๙"/>
          <w:b/>
          <w:bCs/>
          <w:sz w:val="32"/>
          <w:szCs w:val="32"/>
          <w:cs/>
        </w:rPr>
        <w:t>รูปภาพการตรวจติดตาม</w:t>
      </w:r>
    </w:p>
    <w:p w14:paraId="196431CD" w14:textId="77777777" w:rsidR="009149CD" w:rsidRDefault="009149CD" w:rsidP="00800F2A">
      <w:pPr>
        <w:tabs>
          <w:tab w:val="left" w:pos="284"/>
          <w:tab w:val="left" w:pos="992"/>
          <w:tab w:val="left" w:pos="1559"/>
          <w:tab w:val="left" w:pos="1985"/>
        </w:tabs>
        <w:spacing w:after="0"/>
        <w:jc w:val="thaiDistribute"/>
        <w:rPr>
          <w:rFonts w:ascii="TH SarabunIT๙" w:hAnsi="TH SarabunIT๙" w:cs="TH SarabunIT๙"/>
          <w:b/>
          <w:bCs/>
          <w:sz w:val="32"/>
          <w:szCs w:val="32"/>
        </w:rPr>
      </w:pPr>
    </w:p>
    <w:p w14:paraId="33D741F1" w14:textId="77777777" w:rsidR="009149CD" w:rsidRDefault="009149CD" w:rsidP="00FC70A3">
      <w:pPr>
        <w:tabs>
          <w:tab w:val="left" w:pos="284"/>
          <w:tab w:val="left" w:pos="992"/>
          <w:tab w:val="left" w:pos="1559"/>
          <w:tab w:val="left" w:pos="1985"/>
        </w:tabs>
        <w:spacing w:after="120"/>
        <w:jc w:val="thaiDistribute"/>
        <w:rPr>
          <w:rFonts w:ascii="TH SarabunIT๙" w:hAnsi="TH SarabunIT๙" w:cs="TH SarabunIT๙"/>
          <w:b/>
          <w:bCs/>
          <w:sz w:val="32"/>
          <w:szCs w:val="32"/>
        </w:rPr>
      </w:pPr>
    </w:p>
    <w:p w14:paraId="6409846E" w14:textId="77777777" w:rsidR="009149CD" w:rsidRDefault="009149CD" w:rsidP="00FC70A3">
      <w:pPr>
        <w:tabs>
          <w:tab w:val="left" w:pos="284"/>
          <w:tab w:val="left" w:pos="992"/>
          <w:tab w:val="left" w:pos="1559"/>
          <w:tab w:val="left" w:pos="1985"/>
        </w:tabs>
        <w:spacing w:after="120"/>
        <w:jc w:val="thaiDistribute"/>
        <w:rPr>
          <w:rFonts w:ascii="TH SarabunIT๙" w:hAnsi="TH SarabunIT๙" w:cs="TH SarabunIT๙"/>
          <w:b/>
          <w:bCs/>
          <w:sz w:val="32"/>
          <w:szCs w:val="32"/>
        </w:rPr>
      </w:pPr>
    </w:p>
    <w:p w14:paraId="5DEDC8AD" w14:textId="77777777" w:rsidR="009149CD" w:rsidRDefault="009149CD" w:rsidP="00FC70A3">
      <w:pPr>
        <w:tabs>
          <w:tab w:val="left" w:pos="284"/>
          <w:tab w:val="left" w:pos="992"/>
          <w:tab w:val="left" w:pos="1559"/>
          <w:tab w:val="left" w:pos="1985"/>
        </w:tabs>
        <w:spacing w:after="120"/>
        <w:jc w:val="thaiDistribute"/>
        <w:rPr>
          <w:rFonts w:ascii="TH SarabunIT๙" w:hAnsi="TH SarabunIT๙" w:cs="TH SarabunIT๙"/>
          <w:b/>
          <w:bCs/>
          <w:sz w:val="32"/>
          <w:szCs w:val="32"/>
        </w:rPr>
      </w:pPr>
    </w:p>
    <w:p w14:paraId="17E8EC1A" w14:textId="77777777" w:rsidR="00CF312C" w:rsidRDefault="00CF312C" w:rsidP="00FC70A3">
      <w:pPr>
        <w:tabs>
          <w:tab w:val="left" w:pos="284"/>
          <w:tab w:val="left" w:pos="992"/>
          <w:tab w:val="left" w:pos="1559"/>
          <w:tab w:val="left" w:pos="1985"/>
        </w:tabs>
        <w:spacing w:after="120"/>
        <w:jc w:val="thaiDistribute"/>
        <w:rPr>
          <w:rFonts w:ascii="TH SarabunIT๙" w:hAnsi="TH SarabunIT๙" w:cs="TH SarabunIT๙"/>
          <w:b/>
          <w:bCs/>
          <w:sz w:val="32"/>
          <w:szCs w:val="32"/>
        </w:rPr>
      </w:pPr>
    </w:p>
    <w:p w14:paraId="5DB656B8" w14:textId="77777777" w:rsidR="00CF312C" w:rsidRDefault="00CF312C" w:rsidP="00FC70A3">
      <w:pPr>
        <w:tabs>
          <w:tab w:val="left" w:pos="284"/>
          <w:tab w:val="left" w:pos="992"/>
          <w:tab w:val="left" w:pos="1559"/>
          <w:tab w:val="left" w:pos="1985"/>
        </w:tabs>
        <w:spacing w:after="120"/>
        <w:jc w:val="thaiDistribute"/>
        <w:rPr>
          <w:rFonts w:ascii="TH SarabunIT๙" w:hAnsi="TH SarabunIT๙" w:cs="TH SarabunIT๙"/>
          <w:b/>
          <w:bCs/>
          <w:sz w:val="32"/>
          <w:szCs w:val="32"/>
        </w:rPr>
      </w:pPr>
    </w:p>
    <w:p w14:paraId="190BA539" w14:textId="77777777" w:rsidR="00CF312C" w:rsidRDefault="002D4C77" w:rsidP="00CF312C">
      <w:pPr>
        <w:tabs>
          <w:tab w:val="left" w:pos="284"/>
          <w:tab w:val="left" w:pos="992"/>
          <w:tab w:val="left" w:pos="1559"/>
          <w:tab w:val="left" w:pos="1985"/>
        </w:tabs>
        <w:spacing w:after="120"/>
        <w:ind w:left="1134" w:hanging="1134"/>
        <w:jc w:val="thaiDistribute"/>
        <w:rPr>
          <w:rFonts w:ascii="TH SarabunIT๙" w:hAnsi="TH SarabunIT๙" w:cs="TH SarabunIT๙"/>
          <w:b/>
          <w:bCs/>
          <w:spacing w:val="-6"/>
          <w:sz w:val="32"/>
          <w:szCs w:val="32"/>
        </w:rPr>
      </w:pPr>
      <w:r w:rsidRPr="002D4C77">
        <w:rPr>
          <w:rFonts w:ascii="TH SarabunIT๙" w:hAnsi="TH SarabunIT๙" w:cs="TH SarabunIT๙"/>
          <w:b/>
          <w:bCs/>
          <w:spacing w:val="-6"/>
          <w:sz w:val="32"/>
          <w:szCs w:val="32"/>
          <w:cs/>
        </w:rPr>
        <w:t>หมายเหตุ  :</w:t>
      </w:r>
      <w:r w:rsidRPr="002D4C77">
        <w:rPr>
          <w:rFonts w:ascii="TH SarabunIT๙" w:hAnsi="TH SarabunIT๙" w:cs="TH SarabunIT๙" w:hint="cs"/>
          <w:b/>
          <w:bCs/>
          <w:spacing w:val="-6"/>
          <w:sz w:val="32"/>
          <w:szCs w:val="32"/>
          <w:cs/>
        </w:rPr>
        <w:tab/>
      </w:r>
      <w:r>
        <w:rPr>
          <w:rFonts w:ascii="TH SarabunIT๙" w:hAnsi="TH SarabunIT๙" w:cs="TH SarabunIT๙" w:hint="cs"/>
          <w:b/>
          <w:bCs/>
          <w:spacing w:val="-6"/>
          <w:sz w:val="32"/>
          <w:szCs w:val="32"/>
          <w:cs/>
        </w:rPr>
        <w:t xml:space="preserve"> </w:t>
      </w:r>
      <w:r w:rsidR="001F47C8" w:rsidRPr="002D4C77">
        <w:rPr>
          <w:rFonts w:ascii="TH SarabunIT๙" w:hAnsi="TH SarabunIT๙" w:cs="TH SarabunIT๙"/>
          <w:b/>
          <w:bCs/>
          <w:spacing w:val="-6"/>
          <w:sz w:val="32"/>
          <w:szCs w:val="32"/>
          <w:cs/>
        </w:rPr>
        <w:t>สามารถปรับปรุงเพิ่มเติมประเด็นการตรวจติดตาม</w:t>
      </w:r>
      <w:r w:rsidRPr="002D4C77">
        <w:rPr>
          <w:rFonts w:ascii="TH SarabunIT๙" w:hAnsi="TH SarabunIT๙" w:cs="TH SarabunIT๙" w:hint="cs"/>
          <w:b/>
          <w:bCs/>
          <w:spacing w:val="-6"/>
          <w:sz w:val="32"/>
          <w:szCs w:val="32"/>
          <w:cs/>
        </w:rPr>
        <w:t xml:space="preserve"> และ</w:t>
      </w:r>
      <w:r w:rsidR="001F47C8" w:rsidRPr="002D4C77">
        <w:rPr>
          <w:rFonts w:ascii="TH SarabunIT๙" w:hAnsi="TH SarabunIT๙" w:cs="TH SarabunIT๙"/>
          <w:b/>
          <w:bCs/>
          <w:spacing w:val="-6"/>
          <w:sz w:val="32"/>
          <w:szCs w:val="32"/>
          <w:cs/>
        </w:rPr>
        <w:t xml:space="preserve">รูปแบบ </w:t>
      </w:r>
      <w:r w:rsidR="001F47C8" w:rsidRPr="002D4C77">
        <w:rPr>
          <w:rFonts w:ascii="TH SarabunIT๙" w:hAnsi="TH SarabunIT๙" w:cs="TH SarabunIT๙"/>
          <w:b/>
          <w:bCs/>
          <w:spacing w:val="-6"/>
          <w:sz w:val="32"/>
          <w:szCs w:val="32"/>
        </w:rPr>
        <w:t>Infographic</w:t>
      </w:r>
      <w:r w:rsidRPr="002D4C77">
        <w:rPr>
          <w:rFonts w:ascii="TH SarabunIT๙" w:hAnsi="TH SarabunIT๙" w:cs="TH SarabunIT๙"/>
          <w:b/>
          <w:bCs/>
          <w:spacing w:val="-6"/>
          <w:sz w:val="32"/>
          <w:szCs w:val="32"/>
        </w:rPr>
        <w:t xml:space="preserve"> </w:t>
      </w:r>
      <w:r w:rsidR="001F47C8" w:rsidRPr="002D4C77">
        <w:rPr>
          <w:rFonts w:ascii="TH SarabunIT๙" w:hAnsi="TH SarabunIT๙" w:cs="TH SarabunIT๙"/>
          <w:b/>
          <w:bCs/>
          <w:spacing w:val="-6"/>
          <w:sz w:val="32"/>
          <w:szCs w:val="32"/>
          <w:cs/>
        </w:rPr>
        <w:t>ได้ตามความเหมาะสม</w:t>
      </w:r>
    </w:p>
    <w:p w14:paraId="7FBBC85D" w14:textId="6ECE3985" w:rsidR="00FC70A3" w:rsidRPr="00CF312C" w:rsidRDefault="00FC70A3" w:rsidP="00CF312C">
      <w:pPr>
        <w:tabs>
          <w:tab w:val="left" w:pos="284"/>
          <w:tab w:val="left" w:pos="992"/>
          <w:tab w:val="left" w:pos="1559"/>
          <w:tab w:val="left" w:pos="1985"/>
        </w:tabs>
        <w:spacing w:after="120"/>
        <w:ind w:left="1134" w:hanging="1134"/>
        <w:jc w:val="thaiDistribute"/>
        <w:rPr>
          <w:rFonts w:ascii="TH SarabunIT๙" w:hAnsi="TH SarabunIT๙" w:cs="TH SarabunIT๙"/>
          <w:b/>
          <w:bCs/>
          <w:spacing w:val="-6"/>
          <w:sz w:val="32"/>
          <w:szCs w:val="32"/>
        </w:rPr>
      </w:pPr>
      <w:r w:rsidRPr="00550ADC">
        <w:rPr>
          <w:rFonts w:ascii="TH SarabunIT๙" w:hAnsi="TH SarabunIT๙" w:cs="TH SarabunIT๙"/>
          <w:noProof/>
          <w:color w:val="FF0000"/>
        </w:rPr>
        <w:lastRenderedPageBreak/>
        <mc:AlternateContent>
          <mc:Choice Requires="wps">
            <w:drawing>
              <wp:anchor distT="45720" distB="45720" distL="114300" distR="114300" simplePos="0" relativeHeight="251807744" behindDoc="0" locked="0" layoutInCell="1" allowOverlap="1" wp14:anchorId="511ED7BA" wp14:editId="6BA0D257">
                <wp:simplePos x="0" y="0"/>
                <wp:positionH relativeFrom="column">
                  <wp:posOffset>2466975</wp:posOffset>
                </wp:positionH>
                <wp:positionV relativeFrom="paragraph">
                  <wp:posOffset>-78740</wp:posOffset>
                </wp:positionV>
                <wp:extent cx="840740" cy="394970"/>
                <wp:effectExtent l="0" t="0" r="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394970"/>
                        </a:xfrm>
                        <a:prstGeom prst="rect">
                          <a:avLst/>
                        </a:prstGeom>
                        <a:noFill/>
                        <a:ln w="9525">
                          <a:noFill/>
                          <a:miter lim="800000"/>
                          <a:headEnd/>
                          <a:tailEnd/>
                        </a:ln>
                      </wps:spPr>
                      <wps:txbx>
                        <w:txbxContent>
                          <w:p w14:paraId="2E6F0AD2" w14:textId="77777777" w:rsidR="00800F2A" w:rsidRPr="00456ECF" w:rsidRDefault="00800F2A" w:rsidP="00FC70A3">
                            <w:pPr>
                              <w:rPr>
                                <w:rFonts w:ascii="TH SarabunPSK" w:hAnsi="TH SarabunPSK" w:cs="TH SarabunPSK"/>
                                <w:cs/>
                              </w:rPr>
                            </w:pPr>
                            <w:r w:rsidRPr="00456ECF">
                              <w:rPr>
                                <w:rFonts w:ascii="TH SarabunPSK" w:hAnsi="TH SarabunPSK" w:cs="TH SarabunPSK"/>
                                <w:cs/>
                              </w:rPr>
                              <w:t>ตรากระทรวง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1ED7BA" id="_x0000_t202" coordsize="21600,21600" o:spt="202" path="m,l,21600r21600,l21600,xe">
                <v:stroke joinstyle="miter"/>
                <v:path gradientshapeok="t" o:connecttype="rect"/>
              </v:shapetype>
              <v:shape id="Text Box 2" o:spid="_x0000_s1028" type="#_x0000_t202" style="position:absolute;left:0;text-align:left;margin-left:194.25pt;margin-top:-6.2pt;width:66.2pt;height:31.1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" filled="f" stroked="f">
                <v:textbox>
                  <w:txbxContent>
                    <w:p w14:paraId="2E6F0AD2" w14:textId="77777777" w:rsidR="00800F2A" w:rsidRPr="00456ECF" w:rsidRDefault="00800F2A" w:rsidP="00FC70A3">
                      <w:pPr>
                        <w:rPr>
                          <w:rFonts w:ascii="TH SarabunPSK" w:hAnsi="TH SarabunPSK" w:cs="TH SarabunPSK"/>
                          <w:cs/>
                        </w:rPr>
                      </w:pPr>
                      <w:r w:rsidRPr="00456ECF">
                        <w:rPr>
                          <w:rFonts w:ascii="TH SarabunPSK" w:hAnsi="TH SarabunPSK" w:cs="TH SarabunPSK"/>
                          <w:cs/>
                        </w:rPr>
                        <w:t>ตรากระทรวง</w:t>
                      </w:r>
                    </w:p>
                  </w:txbxContent>
                </v:textbox>
              </v:shape>
            </w:pict>
          </mc:Fallback>
        </mc:AlternateContent>
      </w:r>
      <w:r w:rsidRPr="00550ADC">
        <w:rPr>
          <w:rFonts w:ascii="TH SarabunIT๙" w:hAnsi="TH SarabunIT๙" w:cs="TH SarabunIT๙"/>
          <w:noProof/>
          <w:color w:val="FF0000"/>
        </w:rPr>
        <mc:AlternateContent>
          <mc:Choice Requires="wps">
            <w:drawing>
              <wp:anchor distT="0" distB="0" distL="114300" distR="114300" simplePos="0" relativeHeight="251806720" behindDoc="0" locked="0" layoutInCell="1" allowOverlap="1" wp14:anchorId="6307B50C" wp14:editId="13B2554F">
                <wp:simplePos x="0" y="0"/>
                <wp:positionH relativeFrom="column">
                  <wp:posOffset>2486025</wp:posOffset>
                </wp:positionH>
                <wp:positionV relativeFrom="paragraph">
                  <wp:posOffset>-255270</wp:posOffset>
                </wp:positionV>
                <wp:extent cx="760730" cy="614680"/>
                <wp:effectExtent l="0" t="0" r="20320" b="13970"/>
                <wp:wrapNone/>
                <wp:docPr id="6" name="วงรี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0730" cy="614680"/>
                        </a:xfrm>
                        <a:prstGeom prst="ellipse">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0578EA6" id="วงรี 28" o:spid="_x0000_s1026" style="position:absolute;margin-left:195.75pt;margin-top:-20.1pt;width:59.9pt;height:48.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" filled="f" strokecolor="#41719c" strokeweight="1pt">
                <v:stroke joinstyle="miter"/>
                <v:path arrowok="t"/>
              </v:oval>
            </w:pict>
          </mc:Fallback>
        </mc:AlternateContent>
      </w:r>
    </w:p>
    <w:p w14:paraId="62028986" w14:textId="77777777" w:rsidR="00FC70A3" w:rsidRPr="00550ADC" w:rsidRDefault="00FC70A3" w:rsidP="00FC70A3">
      <w:pPr>
        <w:tabs>
          <w:tab w:val="left" w:pos="0"/>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รายงานผลการตรวจติดตาม</w:t>
      </w:r>
    </w:p>
    <w:p w14:paraId="1662CFB2" w14:textId="77777777" w:rsidR="00FC70A3" w:rsidRPr="00550ADC" w:rsidRDefault="00FC70A3" w:rsidP="00FC70A3">
      <w:pPr>
        <w:tabs>
          <w:tab w:val="left" w:pos="0"/>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โครงการสัตว์ปลอดโรค คนปลอดภัย จากโรคพิษสุนัขบ้า</w:t>
      </w:r>
    </w:p>
    <w:p w14:paraId="67C6965C" w14:textId="77777777" w:rsidR="00FC70A3" w:rsidRDefault="00FC70A3" w:rsidP="00FC70A3">
      <w:pPr>
        <w:tabs>
          <w:tab w:val="left" w:pos="0"/>
        </w:tabs>
        <w:spacing w:after="0" w:line="240" w:lineRule="auto"/>
        <w:jc w:val="center"/>
        <w:rPr>
          <w:rFonts w:ascii="TH SarabunIT๙" w:hAnsi="TH SarabunIT๙" w:cs="TH SarabunIT๙"/>
          <w:b/>
          <w:bCs/>
          <w:spacing w:val="-6"/>
          <w:sz w:val="32"/>
          <w:szCs w:val="32"/>
        </w:rPr>
      </w:pPr>
      <w:r w:rsidRPr="000653E6">
        <w:rPr>
          <w:rFonts w:ascii="TH SarabunIT๙" w:hAnsi="TH SarabunIT๙" w:cs="TH SarabunIT๙"/>
          <w:b/>
          <w:bCs/>
          <w:sz w:val="32"/>
          <w:szCs w:val="32"/>
          <w:cs/>
        </w:rPr>
        <w:t>ตามพระปณิธานศาสตราจารย์ ดร. สมเด็จเจ้าฟ้าฯ กรมพระศรีสวาง</w:t>
      </w:r>
      <w:proofErr w:type="spellStart"/>
      <w:r w:rsidRPr="000653E6">
        <w:rPr>
          <w:rFonts w:ascii="TH SarabunIT๙" w:hAnsi="TH SarabunIT๙" w:cs="TH SarabunIT๙"/>
          <w:b/>
          <w:bCs/>
          <w:sz w:val="32"/>
          <w:szCs w:val="32"/>
          <w:cs/>
        </w:rPr>
        <w:t>ควัฒน</w:t>
      </w:r>
      <w:proofErr w:type="spellEnd"/>
      <w:r w:rsidRPr="000653E6">
        <w:rPr>
          <w:rFonts w:ascii="TH SarabunIT๙" w:hAnsi="TH SarabunIT๙" w:cs="TH SarabunIT๙"/>
          <w:b/>
          <w:bCs/>
          <w:sz w:val="32"/>
          <w:szCs w:val="32"/>
          <w:cs/>
        </w:rPr>
        <w:t xml:space="preserve"> </w:t>
      </w:r>
      <w:proofErr w:type="spellStart"/>
      <w:r w:rsidRPr="000653E6">
        <w:rPr>
          <w:rFonts w:ascii="TH SarabunIT๙" w:hAnsi="TH SarabunIT๙" w:cs="TH SarabunIT๙"/>
          <w:b/>
          <w:bCs/>
          <w:sz w:val="32"/>
          <w:szCs w:val="32"/>
          <w:cs/>
        </w:rPr>
        <w:t>วรขัต</w:t>
      </w:r>
      <w:proofErr w:type="spellEnd"/>
      <w:r w:rsidRPr="000653E6">
        <w:rPr>
          <w:rFonts w:ascii="TH SarabunIT๙" w:hAnsi="TH SarabunIT๙" w:cs="TH SarabunIT๙"/>
          <w:b/>
          <w:bCs/>
          <w:sz w:val="32"/>
          <w:szCs w:val="32"/>
          <w:cs/>
        </w:rPr>
        <w:t>ติยราชนารี</w:t>
      </w:r>
    </w:p>
    <w:p w14:paraId="48833830" w14:textId="631B4514" w:rsidR="00FC70A3" w:rsidRPr="00550ADC" w:rsidRDefault="00FC70A3" w:rsidP="00FC70A3">
      <w:pPr>
        <w:tabs>
          <w:tab w:val="left" w:pos="0"/>
        </w:tabs>
        <w:spacing w:after="0" w:line="240" w:lineRule="auto"/>
        <w:jc w:val="center"/>
        <w:rPr>
          <w:rFonts w:ascii="TH SarabunIT๙" w:hAnsi="TH SarabunIT๙" w:cs="TH SarabunIT๙"/>
          <w:b/>
          <w:bCs/>
          <w:spacing w:val="-6"/>
          <w:sz w:val="32"/>
          <w:szCs w:val="32"/>
        </w:rPr>
      </w:pPr>
      <w:r w:rsidRPr="00550ADC">
        <w:rPr>
          <w:rFonts w:ascii="TH SarabunIT๙" w:hAnsi="TH SarabunIT๙" w:cs="TH SarabunIT๙"/>
          <w:b/>
          <w:bCs/>
          <w:spacing w:val="-6"/>
          <w:sz w:val="32"/>
          <w:szCs w:val="32"/>
          <w:cs/>
        </w:rPr>
        <w:t>ประจำปีงบประมาณ พ.ศ. ๒๕</w:t>
      </w:r>
      <w:r w:rsidRPr="00550ADC">
        <w:rPr>
          <w:rFonts w:ascii="TH SarabunIT๙" w:hAnsi="TH SarabunIT๙" w:cs="TH SarabunIT๙"/>
          <w:b/>
          <w:bCs/>
          <w:spacing w:val="-6"/>
          <w:sz w:val="32"/>
          <w:szCs w:val="32"/>
        </w:rPr>
        <w:t>6</w:t>
      </w:r>
      <w:r w:rsidR="00BF7036">
        <w:rPr>
          <w:rFonts w:ascii="TH SarabunIT๙" w:hAnsi="TH SarabunIT๙" w:cs="TH SarabunIT๙" w:hint="cs"/>
          <w:b/>
          <w:bCs/>
          <w:spacing w:val="-6"/>
          <w:sz w:val="32"/>
          <w:szCs w:val="32"/>
          <w:cs/>
        </w:rPr>
        <w:t>๕</w:t>
      </w:r>
      <w:r w:rsidRPr="00550ADC">
        <w:rPr>
          <w:rFonts w:ascii="TH SarabunIT๙" w:hAnsi="TH SarabunIT๙" w:cs="TH SarabunIT๙"/>
          <w:b/>
          <w:bCs/>
          <w:spacing w:val="-6"/>
          <w:sz w:val="32"/>
          <w:szCs w:val="32"/>
          <w:cs/>
        </w:rPr>
        <w:t xml:space="preserve">  </w:t>
      </w:r>
    </w:p>
    <w:p w14:paraId="6D0F716F" w14:textId="77777777" w:rsidR="00FC70A3" w:rsidRPr="00550ADC" w:rsidRDefault="00FC70A3" w:rsidP="00FC70A3">
      <w:pPr>
        <w:tabs>
          <w:tab w:val="left" w:pos="0"/>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ของผู้ตรวจราชการกระทรวง................</w:t>
      </w:r>
    </w:p>
    <w:p w14:paraId="047FB407" w14:textId="77777777" w:rsidR="00FC70A3" w:rsidRPr="00550ADC" w:rsidRDefault="00FC70A3" w:rsidP="00FC70A3">
      <w:pPr>
        <w:tabs>
          <w:tab w:val="left" w:pos="0"/>
        </w:tabs>
        <w:spacing w:before="120"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w:t>
      </w:r>
    </w:p>
    <w:p w14:paraId="322A1808" w14:textId="77777777" w:rsidR="00FC70A3" w:rsidRPr="00550ADC" w:rsidRDefault="00FC70A3" w:rsidP="00FC70A3">
      <w:pPr>
        <w:tabs>
          <w:tab w:val="left" w:pos="284"/>
          <w:tab w:val="left" w:pos="567"/>
          <w:tab w:val="left" w:pos="992"/>
          <w:tab w:val="left" w:pos="1559"/>
          <w:tab w:val="left" w:pos="1985"/>
        </w:tabs>
        <w:spacing w:after="120" w:line="240" w:lineRule="auto"/>
        <w:jc w:val="thaiDistribute"/>
        <w:rPr>
          <w:rFonts w:ascii="TH SarabunIT๙" w:hAnsi="TH SarabunIT๙" w:cs="TH SarabunIT๙"/>
          <w:b/>
          <w:bCs/>
          <w:sz w:val="32"/>
          <w:szCs w:val="32"/>
        </w:rPr>
      </w:pPr>
      <w:r w:rsidRPr="00550ADC">
        <w:rPr>
          <w:rFonts w:ascii="TH SarabunIT๙" w:hAnsi="TH SarabunIT๙" w:cs="TH SarabunIT๙"/>
          <w:b/>
          <w:bCs/>
          <w:sz w:val="32"/>
          <w:szCs w:val="32"/>
          <w:cs/>
        </w:rPr>
        <w:t>1.</w:t>
      </w:r>
      <w:r w:rsidRPr="00550ADC">
        <w:rPr>
          <w:rFonts w:ascii="TH SarabunIT๙" w:hAnsi="TH SarabunIT๙" w:cs="TH SarabunIT๙"/>
          <w:b/>
          <w:bCs/>
          <w:sz w:val="32"/>
          <w:szCs w:val="32"/>
          <w:cs/>
        </w:rPr>
        <w:tab/>
        <w:t>ผลการตรวจติดตาม</w:t>
      </w:r>
    </w:p>
    <w:p w14:paraId="13E8BA2F" w14:textId="77777777" w:rsidR="00FC70A3" w:rsidRPr="00550ADC" w:rsidRDefault="00FC70A3" w:rsidP="00FC70A3">
      <w:pPr>
        <w:tabs>
          <w:tab w:val="left" w:pos="284"/>
          <w:tab w:val="left" w:pos="567"/>
          <w:tab w:val="left" w:pos="992"/>
          <w:tab w:val="left" w:pos="1559"/>
          <w:tab w:val="left" w:pos="1985"/>
        </w:tabs>
        <w:spacing w:after="0" w:line="240" w:lineRule="auto"/>
        <w:jc w:val="thaiDistribute"/>
        <w:rPr>
          <w:rFonts w:ascii="TH SarabunIT๙" w:hAnsi="TH SarabunIT๙" w:cs="TH SarabunIT๙"/>
          <w:sz w:val="32"/>
          <w:szCs w:val="32"/>
        </w:rPr>
      </w:pPr>
      <w:r w:rsidRPr="00550ADC">
        <w:rPr>
          <w:rFonts w:ascii="TH SarabunIT๙" w:hAnsi="TH SarabunIT๙" w:cs="TH SarabunIT๙"/>
          <w:spacing w:val="-6"/>
          <w:sz w:val="32"/>
          <w:szCs w:val="32"/>
          <w:cs/>
        </w:rPr>
        <w:tab/>
      </w:r>
      <w:r w:rsidRPr="00550ADC">
        <w:rPr>
          <w:rFonts w:ascii="TH SarabunIT๙" w:hAnsi="TH SarabunIT๙" w:cs="TH SarabunIT๙"/>
          <w:sz w:val="32"/>
          <w:szCs w:val="32"/>
          <w:cs/>
        </w:rPr>
        <w:t>.........................................................................................................................................................................</w:t>
      </w:r>
    </w:p>
    <w:p w14:paraId="623B574B" w14:textId="77777777" w:rsidR="00FC70A3" w:rsidRPr="00550ADC" w:rsidRDefault="00FC70A3" w:rsidP="00FC70A3">
      <w:pPr>
        <w:tabs>
          <w:tab w:val="left" w:pos="284"/>
          <w:tab w:val="left" w:pos="742"/>
          <w:tab w:val="left" w:pos="919"/>
          <w:tab w:val="left" w:pos="1134"/>
          <w:tab w:val="left" w:pos="1418"/>
          <w:tab w:val="left" w:pos="1701"/>
          <w:tab w:val="left" w:pos="1985"/>
          <w:tab w:val="left" w:pos="2410"/>
        </w:tabs>
        <w:spacing w:after="0" w:line="240" w:lineRule="auto"/>
        <w:jc w:val="thaiDistribute"/>
        <w:rPr>
          <w:rFonts w:ascii="TH SarabunIT๙" w:hAnsi="TH SarabunIT๙" w:cs="TH SarabunIT๙"/>
          <w:spacing w:val="-6"/>
          <w:sz w:val="32"/>
          <w:szCs w:val="32"/>
        </w:rPr>
      </w:pPr>
      <w:r w:rsidRPr="00550ADC">
        <w:rPr>
          <w:rFonts w:ascii="TH SarabunIT๙" w:hAnsi="TH SarabunIT๙" w:cs="TH SarabunIT๙"/>
          <w:spacing w:val="-6"/>
          <w:sz w:val="32"/>
          <w:szCs w:val="32"/>
          <w:cs/>
        </w:rPr>
        <w:tab/>
        <w:t>(ขอให้</w:t>
      </w:r>
      <w:r w:rsidRPr="00550ADC">
        <w:rPr>
          <w:rFonts w:ascii="TH SarabunIT๙" w:hAnsi="TH SarabunIT๙" w:cs="TH SarabunIT๙"/>
          <w:b/>
          <w:bCs/>
          <w:spacing w:val="-6"/>
          <w:sz w:val="32"/>
          <w:szCs w:val="32"/>
          <w:cs/>
        </w:rPr>
        <w:t>ครอบคุลมสถานการณ์โรคพิษสุนัขบ้าในพื้นที่ตามภารกิจของหน่วยงาน</w:t>
      </w:r>
      <w:r w:rsidRPr="00550ADC">
        <w:rPr>
          <w:rFonts w:ascii="TH SarabunIT๙" w:hAnsi="TH SarabunIT๙" w:cs="TH SarabunIT๙"/>
          <w:spacing w:val="-6"/>
          <w:sz w:val="32"/>
          <w:szCs w:val="32"/>
          <w:cs/>
        </w:rPr>
        <w:t xml:space="preserve"> ได้แก่</w:t>
      </w:r>
    </w:p>
    <w:p w14:paraId="1990B742" w14:textId="77777777" w:rsidR="00FC70A3" w:rsidRPr="00550ADC" w:rsidRDefault="00FC70A3" w:rsidP="00FC70A3">
      <w:pPr>
        <w:tabs>
          <w:tab w:val="left" w:pos="284"/>
          <w:tab w:val="left" w:pos="742"/>
          <w:tab w:val="left" w:pos="919"/>
          <w:tab w:val="left" w:pos="1134"/>
          <w:tab w:val="left" w:pos="1418"/>
          <w:tab w:val="left" w:pos="1701"/>
          <w:tab w:val="left" w:pos="1985"/>
          <w:tab w:val="left" w:pos="2410"/>
        </w:tabs>
        <w:spacing w:after="0" w:line="240" w:lineRule="auto"/>
        <w:jc w:val="thaiDistribute"/>
        <w:rPr>
          <w:rFonts w:ascii="TH SarabunIT๙" w:hAnsi="TH SarabunIT๙" w:cs="TH SarabunIT๙"/>
          <w:spacing w:val="-6"/>
          <w:sz w:val="32"/>
          <w:szCs w:val="32"/>
          <w:cs/>
        </w:rPr>
      </w:pPr>
      <w:r w:rsidRPr="00550ADC">
        <w:rPr>
          <w:rFonts w:ascii="TH SarabunIT๙" w:hAnsi="TH SarabunIT๙" w:cs="TH SarabunIT๙"/>
          <w:spacing w:val="-6"/>
          <w:sz w:val="32"/>
          <w:szCs w:val="32"/>
          <w:cs/>
        </w:rPr>
        <w:tab/>
        <w:t xml:space="preserve">กระทรวงเกษตรและสหกรณ์  : </w:t>
      </w:r>
      <w:r w:rsidRPr="00550ADC">
        <w:rPr>
          <w:rFonts w:ascii="TH SarabunIT๙" w:hAnsi="TH SarabunIT๙" w:cs="TH SarabunIT๙"/>
          <w:spacing w:val="-12"/>
          <w:sz w:val="32"/>
          <w:szCs w:val="32"/>
          <w:cs/>
        </w:rPr>
        <w:t>การเฝ้าระวัง ป้องกัน และควบคุมโรคพิษสุนัขบ้า</w:t>
      </w:r>
      <w:r w:rsidRPr="00550ADC">
        <w:rPr>
          <w:rFonts w:ascii="TH SarabunIT๙" w:hAnsi="TH SarabunIT๙" w:cs="TH SarabunIT๙"/>
          <w:spacing w:val="-6"/>
          <w:sz w:val="32"/>
          <w:szCs w:val="32"/>
          <w:cs/>
        </w:rPr>
        <w:t>ในสัตว์</w:t>
      </w:r>
    </w:p>
    <w:p w14:paraId="5FD31EBD" w14:textId="77777777" w:rsidR="00FC70A3" w:rsidRPr="00550ADC" w:rsidRDefault="00FC70A3" w:rsidP="00FC70A3">
      <w:pPr>
        <w:tabs>
          <w:tab w:val="left" w:pos="284"/>
          <w:tab w:val="left" w:pos="742"/>
          <w:tab w:val="left" w:pos="919"/>
          <w:tab w:val="left" w:pos="1134"/>
          <w:tab w:val="left" w:pos="1418"/>
          <w:tab w:val="left" w:pos="1701"/>
          <w:tab w:val="left" w:pos="1985"/>
          <w:tab w:val="left" w:pos="2410"/>
        </w:tabs>
        <w:spacing w:after="0" w:line="240" w:lineRule="auto"/>
        <w:jc w:val="thaiDistribute"/>
        <w:rPr>
          <w:rFonts w:ascii="TH SarabunIT๙" w:hAnsi="TH SarabunIT๙" w:cs="TH SarabunIT๙"/>
          <w:spacing w:val="-6"/>
          <w:sz w:val="32"/>
          <w:szCs w:val="32"/>
        </w:rPr>
      </w:pPr>
      <w:r w:rsidRPr="00550ADC">
        <w:rPr>
          <w:rFonts w:ascii="TH SarabunIT๙" w:hAnsi="TH SarabunIT๙" w:cs="TH SarabunIT๙"/>
          <w:spacing w:val="-6"/>
          <w:sz w:val="32"/>
          <w:szCs w:val="32"/>
          <w:cs/>
        </w:rPr>
        <w:tab/>
        <w:t>กระทรวงมหาดไทย  :  การจัดการระบบศูนย์พักพิงสัตว์</w:t>
      </w:r>
    </w:p>
    <w:p w14:paraId="414F289A" w14:textId="77777777" w:rsidR="00FC70A3" w:rsidRPr="00550ADC" w:rsidRDefault="00FC70A3" w:rsidP="00FC70A3">
      <w:pPr>
        <w:tabs>
          <w:tab w:val="left" w:pos="284"/>
          <w:tab w:val="left" w:pos="742"/>
          <w:tab w:val="left" w:pos="919"/>
          <w:tab w:val="left" w:pos="1134"/>
          <w:tab w:val="left" w:pos="1418"/>
          <w:tab w:val="left" w:pos="1701"/>
          <w:tab w:val="left" w:pos="1985"/>
          <w:tab w:val="left" w:pos="2410"/>
        </w:tabs>
        <w:spacing w:after="0" w:line="240" w:lineRule="auto"/>
        <w:jc w:val="thaiDistribute"/>
        <w:rPr>
          <w:rFonts w:ascii="TH SarabunIT๙" w:hAnsi="TH SarabunIT๙" w:cs="TH SarabunIT๙"/>
          <w:spacing w:val="-6"/>
          <w:sz w:val="32"/>
          <w:szCs w:val="32"/>
        </w:rPr>
      </w:pPr>
      <w:r w:rsidRPr="00550ADC">
        <w:rPr>
          <w:rFonts w:ascii="TH SarabunIT๙" w:hAnsi="TH SarabunIT๙" w:cs="TH SarabunIT๙"/>
          <w:spacing w:val="-6"/>
          <w:sz w:val="32"/>
          <w:szCs w:val="32"/>
          <w:cs/>
        </w:rPr>
        <w:tab/>
        <w:t>กระทรวงสาธารณสุข  :  การเฝ้าระวัง ป้องกันควบคุม และดูแลรักษาโรคพิษสุนัขบ้าในคน</w:t>
      </w:r>
    </w:p>
    <w:p w14:paraId="14D58406" w14:textId="77777777" w:rsidR="00FC70A3" w:rsidRPr="00550ADC" w:rsidRDefault="00FC70A3" w:rsidP="00FC70A3">
      <w:pPr>
        <w:tabs>
          <w:tab w:val="left" w:pos="284"/>
          <w:tab w:val="left" w:pos="742"/>
          <w:tab w:val="left" w:pos="919"/>
          <w:tab w:val="left" w:pos="1134"/>
          <w:tab w:val="left" w:pos="1418"/>
          <w:tab w:val="left" w:pos="1701"/>
          <w:tab w:val="left" w:pos="1985"/>
          <w:tab w:val="left" w:pos="2410"/>
        </w:tabs>
        <w:spacing w:after="0" w:line="240" w:lineRule="auto"/>
        <w:jc w:val="thaiDistribute"/>
        <w:rPr>
          <w:rFonts w:ascii="TH SarabunIT๙" w:hAnsi="TH SarabunIT๙" w:cs="TH SarabunIT๙"/>
          <w:spacing w:val="-6"/>
          <w:sz w:val="32"/>
          <w:szCs w:val="32"/>
        </w:rPr>
      </w:pPr>
      <w:r w:rsidRPr="00550ADC">
        <w:rPr>
          <w:rFonts w:ascii="TH SarabunIT๙" w:hAnsi="TH SarabunIT๙" w:cs="TH SarabunIT๙"/>
          <w:spacing w:val="-6"/>
          <w:sz w:val="32"/>
          <w:szCs w:val="32"/>
          <w:cs/>
        </w:rPr>
        <w:tab/>
        <w:t xml:space="preserve">กระทรวงศึกษาธิการ  :  </w:t>
      </w:r>
      <w:r w:rsidRPr="00550ADC">
        <w:rPr>
          <w:rFonts w:ascii="TH SarabunIT๙" w:hAnsi="TH SarabunIT๙" w:cs="TH SarabunIT๙"/>
          <w:spacing w:val="-16"/>
          <w:sz w:val="32"/>
          <w:szCs w:val="32"/>
          <w:cs/>
        </w:rPr>
        <w:t>การสร้างความรู้ความเข้าใจในโรงเรียน</w:t>
      </w:r>
      <w:r w:rsidRPr="00550ADC">
        <w:rPr>
          <w:rFonts w:ascii="TH SarabunIT๙" w:hAnsi="TH SarabunIT๙" w:cs="TH SarabunIT๙"/>
          <w:spacing w:val="-6"/>
          <w:sz w:val="32"/>
          <w:szCs w:val="32"/>
          <w:cs/>
        </w:rPr>
        <w:tab/>
      </w:r>
    </w:p>
    <w:p w14:paraId="5E36991E" w14:textId="77777777" w:rsidR="00FC70A3" w:rsidRPr="00550ADC" w:rsidRDefault="00FC70A3" w:rsidP="00FC70A3">
      <w:pPr>
        <w:tabs>
          <w:tab w:val="left" w:pos="284"/>
          <w:tab w:val="left" w:pos="742"/>
          <w:tab w:val="left" w:pos="919"/>
          <w:tab w:val="left" w:pos="1134"/>
          <w:tab w:val="left" w:pos="1418"/>
          <w:tab w:val="left" w:pos="1701"/>
          <w:tab w:val="left" w:pos="1985"/>
          <w:tab w:val="left" w:pos="2410"/>
        </w:tabs>
        <w:spacing w:after="0" w:line="240" w:lineRule="auto"/>
        <w:jc w:val="thaiDistribute"/>
        <w:rPr>
          <w:rFonts w:ascii="TH SarabunIT๙" w:hAnsi="TH SarabunIT๙" w:cs="TH SarabunIT๙"/>
          <w:spacing w:val="-6"/>
          <w:sz w:val="32"/>
          <w:szCs w:val="32"/>
        </w:rPr>
      </w:pPr>
      <w:r w:rsidRPr="00550ADC">
        <w:rPr>
          <w:rFonts w:ascii="TH SarabunIT๙" w:hAnsi="TH SarabunIT๙" w:cs="TH SarabunIT๙"/>
          <w:spacing w:val="-6"/>
          <w:sz w:val="32"/>
          <w:szCs w:val="32"/>
          <w:cs/>
        </w:rPr>
        <w:tab/>
        <w:t>กรมส่งเสริมการปกครองท้องถิ่น  :  การขับเคลื่อนการดำเนินงานโรคพิษสุนัขบ้าในท้องถิ่น</w:t>
      </w:r>
    </w:p>
    <w:p w14:paraId="6F9D03EA" w14:textId="77777777" w:rsidR="00FC70A3" w:rsidRPr="00550ADC" w:rsidRDefault="00FC70A3" w:rsidP="00FC70A3">
      <w:pPr>
        <w:tabs>
          <w:tab w:val="left" w:pos="284"/>
          <w:tab w:val="left" w:pos="742"/>
          <w:tab w:val="left" w:pos="919"/>
          <w:tab w:val="left" w:pos="1134"/>
          <w:tab w:val="left" w:pos="1418"/>
          <w:tab w:val="left" w:pos="1701"/>
          <w:tab w:val="left" w:pos="1985"/>
          <w:tab w:val="left" w:pos="2410"/>
        </w:tabs>
        <w:spacing w:after="0" w:line="240" w:lineRule="auto"/>
        <w:jc w:val="thaiDistribute"/>
        <w:rPr>
          <w:rFonts w:ascii="TH SarabunIT๙" w:hAnsi="TH SarabunIT๙" w:cs="TH SarabunIT๙"/>
          <w:spacing w:val="-6"/>
          <w:sz w:val="32"/>
          <w:szCs w:val="32"/>
        </w:rPr>
      </w:pPr>
      <w:r w:rsidRPr="00550ADC">
        <w:rPr>
          <w:rFonts w:ascii="TH SarabunIT๙" w:hAnsi="TH SarabunIT๙" w:cs="TH SarabunIT๙"/>
          <w:spacing w:val="-6"/>
          <w:sz w:val="32"/>
          <w:szCs w:val="32"/>
          <w:cs/>
        </w:rPr>
        <w:tab/>
        <w:t>กระทรวงแรงงาน  :  การป้องกันควบคุม และดูแลรักษาโรคพิษสุนัขบ้าในแรงงานต่างด้าว</w:t>
      </w:r>
    </w:p>
    <w:p w14:paraId="75AC170C" w14:textId="77777777" w:rsidR="00FC70A3" w:rsidRPr="00550ADC" w:rsidRDefault="00FC70A3" w:rsidP="00FC70A3">
      <w:pPr>
        <w:tabs>
          <w:tab w:val="left" w:pos="284"/>
          <w:tab w:val="left" w:pos="742"/>
          <w:tab w:val="left" w:pos="919"/>
          <w:tab w:val="left" w:pos="1134"/>
          <w:tab w:val="left" w:pos="1418"/>
          <w:tab w:val="left" w:pos="1701"/>
          <w:tab w:val="left" w:pos="1985"/>
          <w:tab w:val="left" w:pos="2410"/>
        </w:tabs>
        <w:spacing w:after="0" w:line="240" w:lineRule="auto"/>
        <w:jc w:val="thaiDistribute"/>
        <w:rPr>
          <w:rFonts w:ascii="TH SarabunIT๙" w:hAnsi="TH SarabunIT๙" w:cs="TH SarabunIT๙"/>
          <w:spacing w:val="-6"/>
          <w:sz w:val="32"/>
          <w:szCs w:val="32"/>
        </w:rPr>
      </w:pPr>
      <w:r w:rsidRPr="00550ADC">
        <w:rPr>
          <w:rFonts w:ascii="TH SarabunIT๙" w:hAnsi="TH SarabunIT๙" w:cs="TH SarabunIT๙"/>
          <w:spacing w:val="-6"/>
          <w:sz w:val="32"/>
          <w:szCs w:val="32"/>
          <w:cs/>
        </w:rPr>
        <w:tab/>
        <w:t>และขอให้</w:t>
      </w:r>
      <w:r w:rsidRPr="00550ADC">
        <w:rPr>
          <w:rFonts w:ascii="TH SarabunIT๙" w:hAnsi="TH SarabunIT๙" w:cs="TH SarabunIT๙"/>
          <w:b/>
          <w:bCs/>
          <w:spacing w:val="-6"/>
          <w:sz w:val="32"/>
          <w:szCs w:val="32"/>
          <w:cs/>
        </w:rPr>
        <w:t>ครอบคลุมการบูรณาการระหว่างกระทรวง/กรม/ท้องถิ่น และหน่วยงานที่เกี่ยวข้องในพื้นที่</w:t>
      </w:r>
      <w:r w:rsidRPr="00550ADC">
        <w:rPr>
          <w:rFonts w:ascii="TH SarabunIT๙" w:hAnsi="TH SarabunIT๙" w:cs="TH SarabunIT๙"/>
          <w:spacing w:val="-6"/>
          <w:sz w:val="32"/>
          <w:szCs w:val="32"/>
          <w:cs/>
        </w:rPr>
        <w:t>)</w:t>
      </w:r>
    </w:p>
    <w:p w14:paraId="65FD2F0D" w14:textId="77777777" w:rsidR="00FC70A3" w:rsidRPr="00550ADC" w:rsidRDefault="00FC70A3" w:rsidP="00FC70A3">
      <w:pPr>
        <w:tabs>
          <w:tab w:val="left" w:pos="284"/>
        </w:tabs>
        <w:spacing w:before="120" w:after="0" w:line="240" w:lineRule="auto"/>
        <w:rPr>
          <w:rFonts w:ascii="TH SarabunIT๙" w:hAnsi="TH SarabunIT๙" w:cs="TH SarabunIT๙"/>
          <w:b/>
          <w:bCs/>
          <w:sz w:val="32"/>
          <w:szCs w:val="32"/>
        </w:rPr>
      </w:pPr>
      <w:r w:rsidRPr="00550ADC">
        <w:rPr>
          <w:rFonts w:ascii="TH SarabunIT๙" w:hAnsi="TH SarabunIT๙" w:cs="TH SarabunIT๙"/>
          <w:b/>
          <w:bCs/>
          <w:sz w:val="32"/>
          <w:szCs w:val="32"/>
          <w:cs/>
        </w:rPr>
        <w:t>๒.</w:t>
      </w:r>
      <w:r w:rsidRPr="00550ADC">
        <w:rPr>
          <w:rFonts w:ascii="TH SarabunIT๙" w:hAnsi="TH SarabunIT๙" w:cs="TH SarabunIT๙"/>
          <w:b/>
          <w:bCs/>
          <w:sz w:val="32"/>
          <w:szCs w:val="32"/>
          <w:cs/>
        </w:rPr>
        <w:tab/>
        <w:t>ปัญหาอุปสรรค</w:t>
      </w:r>
    </w:p>
    <w:p w14:paraId="3D030421" w14:textId="77777777" w:rsidR="00FC70A3" w:rsidRPr="00550ADC" w:rsidRDefault="00FC70A3" w:rsidP="00FC70A3">
      <w:pPr>
        <w:tabs>
          <w:tab w:val="left" w:pos="284"/>
        </w:tabs>
        <w:spacing w:after="0" w:line="240" w:lineRule="auto"/>
        <w:rPr>
          <w:rFonts w:ascii="TH SarabunIT๙" w:hAnsi="TH SarabunIT๙" w:cs="TH SarabunIT๙"/>
          <w:sz w:val="32"/>
          <w:szCs w:val="32"/>
        </w:rPr>
      </w:pPr>
      <w:r w:rsidRPr="00550ADC">
        <w:rPr>
          <w:rFonts w:ascii="TH SarabunIT๙" w:hAnsi="TH SarabunIT๙" w:cs="TH SarabunIT๙"/>
          <w:sz w:val="32"/>
          <w:szCs w:val="32"/>
          <w:cs/>
        </w:rPr>
        <w:tab/>
        <w:t>2.๑</w:t>
      </w:r>
      <w:r w:rsidRPr="00550ADC">
        <w:rPr>
          <w:rFonts w:ascii="TH SarabunIT๙" w:hAnsi="TH SarabunIT๙" w:cs="TH SarabunIT๙"/>
          <w:sz w:val="32"/>
          <w:szCs w:val="32"/>
          <w:cs/>
        </w:rPr>
        <w:tab/>
        <w:t>ระดับพื้นที่</w:t>
      </w:r>
    </w:p>
    <w:p w14:paraId="37C229E0" w14:textId="77777777" w:rsidR="00FC70A3" w:rsidRPr="00550ADC" w:rsidRDefault="00FC70A3" w:rsidP="00FC70A3">
      <w:pPr>
        <w:tabs>
          <w:tab w:val="left" w:pos="284"/>
        </w:tabs>
        <w:spacing w:after="0" w:line="240" w:lineRule="auto"/>
        <w:rPr>
          <w:rFonts w:ascii="TH SarabunIT๙" w:hAnsi="TH SarabunIT๙" w:cs="TH SarabunIT๙"/>
          <w:sz w:val="32"/>
          <w:szCs w:val="32"/>
        </w:rPr>
      </w:pPr>
      <w:r w:rsidRPr="00550ADC">
        <w:rPr>
          <w:rFonts w:ascii="TH SarabunIT๙" w:hAnsi="TH SarabunIT๙" w:cs="TH SarabunIT๙"/>
          <w:sz w:val="32"/>
          <w:szCs w:val="32"/>
          <w:cs/>
        </w:rPr>
        <w:tab/>
        <w:t>2.๒</w:t>
      </w:r>
      <w:r w:rsidRPr="00550ADC">
        <w:rPr>
          <w:rFonts w:ascii="TH SarabunIT๙" w:hAnsi="TH SarabunIT๙" w:cs="TH SarabunIT๙"/>
          <w:sz w:val="32"/>
          <w:szCs w:val="32"/>
          <w:cs/>
        </w:rPr>
        <w:tab/>
        <w:t>ระดับนโยบาย</w:t>
      </w:r>
    </w:p>
    <w:p w14:paraId="2ECD3F95" w14:textId="77777777" w:rsidR="00FC70A3" w:rsidRPr="00550ADC" w:rsidRDefault="00FC70A3" w:rsidP="00FC70A3">
      <w:pPr>
        <w:tabs>
          <w:tab w:val="left" w:pos="284"/>
          <w:tab w:val="left" w:pos="567"/>
          <w:tab w:val="left" w:pos="992"/>
          <w:tab w:val="left" w:pos="1559"/>
          <w:tab w:val="left" w:pos="1985"/>
        </w:tabs>
        <w:spacing w:before="120" w:after="0" w:line="240" w:lineRule="auto"/>
        <w:jc w:val="thaiDistribute"/>
        <w:rPr>
          <w:rFonts w:ascii="TH SarabunIT๙" w:hAnsi="TH SarabunIT๙" w:cs="TH SarabunIT๙"/>
          <w:b/>
          <w:bCs/>
          <w:spacing w:val="-6"/>
          <w:sz w:val="32"/>
          <w:szCs w:val="32"/>
        </w:rPr>
      </w:pPr>
      <w:r w:rsidRPr="00550ADC">
        <w:rPr>
          <w:rFonts w:ascii="TH SarabunIT๙" w:hAnsi="TH SarabunIT๙" w:cs="TH SarabunIT๙"/>
          <w:b/>
          <w:bCs/>
          <w:spacing w:val="-6"/>
          <w:sz w:val="32"/>
          <w:szCs w:val="32"/>
          <w:cs/>
        </w:rPr>
        <w:t>๓.</w:t>
      </w:r>
      <w:r w:rsidRPr="00550ADC">
        <w:rPr>
          <w:rFonts w:ascii="TH SarabunIT๙" w:hAnsi="TH SarabunIT๙" w:cs="TH SarabunIT๙"/>
          <w:b/>
          <w:bCs/>
          <w:spacing w:val="-6"/>
          <w:sz w:val="32"/>
          <w:szCs w:val="32"/>
          <w:cs/>
        </w:rPr>
        <w:tab/>
        <w:t>การประเมินผลการดำเนินโครงการ</w:t>
      </w:r>
    </w:p>
    <w:p w14:paraId="130CFC5E" w14:textId="77777777" w:rsidR="00FC70A3" w:rsidRPr="00550ADC" w:rsidRDefault="00FC70A3" w:rsidP="00FC70A3">
      <w:pPr>
        <w:tabs>
          <w:tab w:val="left" w:pos="284"/>
          <w:tab w:val="left" w:pos="567"/>
          <w:tab w:val="left" w:pos="992"/>
          <w:tab w:val="left" w:pos="1559"/>
          <w:tab w:val="left" w:pos="1985"/>
        </w:tabs>
        <w:spacing w:after="0" w:line="240" w:lineRule="auto"/>
        <w:jc w:val="thaiDistribute"/>
        <w:rPr>
          <w:rFonts w:ascii="TH SarabunIT๙" w:hAnsi="TH SarabunIT๙" w:cs="TH SarabunIT๙"/>
          <w:spacing w:val="-6"/>
          <w:sz w:val="32"/>
          <w:szCs w:val="32"/>
        </w:rPr>
      </w:pPr>
      <w:r w:rsidRPr="00550ADC">
        <w:rPr>
          <w:rFonts w:ascii="TH SarabunIT๙" w:hAnsi="TH SarabunIT๙" w:cs="TH SarabunIT๙"/>
          <w:spacing w:val="-6"/>
          <w:sz w:val="32"/>
          <w:szCs w:val="32"/>
          <w:cs/>
        </w:rPr>
        <w:tab/>
      </w:r>
      <w:r w:rsidRPr="00550ADC">
        <w:rPr>
          <w:rFonts w:ascii="TH SarabunIT๙" w:hAnsi="TH SarabunIT๙" w:cs="TH SarabunIT๙"/>
          <w:sz w:val="32"/>
          <w:szCs w:val="32"/>
          <w:cs/>
        </w:rPr>
        <w:t>.........................................................................................................................................................................</w:t>
      </w:r>
    </w:p>
    <w:p w14:paraId="743A4F54" w14:textId="77777777" w:rsidR="00FC70A3" w:rsidRPr="00550ADC" w:rsidRDefault="00FC70A3" w:rsidP="00FC70A3">
      <w:pPr>
        <w:tabs>
          <w:tab w:val="left" w:pos="284"/>
        </w:tabs>
        <w:spacing w:before="120" w:after="0" w:line="240" w:lineRule="auto"/>
        <w:rPr>
          <w:rFonts w:ascii="TH SarabunIT๙" w:hAnsi="TH SarabunIT๙" w:cs="TH SarabunIT๙"/>
          <w:b/>
          <w:bCs/>
          <w:sz w:val="32"/>
          <w:szCs w:val="32"/>
        </w:rPr>
      </w:pPr>
      <w:r w:rsidRPr="00550ADC">
        <w:rPr>
          <w:rFonts w:ascii="TH SarabunIT๙" w:hAnsi="TH SarabunIT๙" w:cs="TH SarabunIT๙"/>
          <w:b/>
          <w:bCs/>
          <w:sz w:val="32"/>
          <w:szCs w:val="32"/>
          <w:cs/>
        </w:rPr>
        <w:t>๔.</w:t>
      </w:r>
      <w:r w:rsidRPr="00550ADC">
        <w:rPr>
          <w:rFonts w:ascii="TH SarabunIT๙" w:hAnsi="TH SarabunIT๙" w:cs="TH SarabunIT๙"/>
          <w:b/>
          <w:bCs/>
          <w:sz w:val="32"/>
          <w:szCs w:val="32"/>
          <w:cs/>
        </w:rPr>
        <w:tab/>
        <w:t>ข้อเสนอแนะ</w:t>
      </w:r>
    </w:p>
    <w:p w14:paraId="7C0237A8" w14:textId="77777777" w:rsidR="00FC70A3" w:rsidRPr="00550ADC" w:rsidRDefault="00FC70A3" w:rsidP="00FC70A3">
      <w:pPr>
        <w:tabs>
          <w:tab w:val="left" w:pos="284"/>
        </w:tabs>
        <w:spacing w:after="0" w:line="240" w:lineRule="auto"/>
        <w:rPr>
          <w:rFonts w:ascii="TH SarabunIT๙" w:hAnsi="TH SarabunIT๙" w:cs="TH SarabunIT๙"/>
          <w:sz w:val="32"/>
          <w:szCs w:val="32"/>
        </w:rPr>
      </w:pPr>
      <w:r w:rsidRPr="00550ADC">
        <w:rPr>
          <w:rFonts w:ascii="TH SarabunIT๙" w:hAnsi="TH SarabunIT๙" w:cs="TH SarabunIT๙"/>
          <w:sz w:val="32"/>
          <w:szCs w:val="32"/>
          <w:cs/>
        </w:rPr>
        <w:tab/>
        <w:t>๔.๑</w:t>
      </w:r>
      <w:r w:rsidRPr="00550ADC">
        <w:rPr>
          <w:rFonts w:ascii="TH SarabunIT๙" w:hAnsi="TH SarabunIT๙" w:cs="TH SarabunIT๙"/>
          <w:sz w:val="32"/>
          <w:szCs w:val="32"/>
          <w:cs/>
        </w:rPr>
        <w:tab/>
        <w:t>ระดับพื้นที่</w:t>
      </w:r>
    </w:p>
    <w:p w14:paraId="7C1E28D4" w14:textId="77777777" w:rsidR="00FC70A3" w:rsidRPr="00550ADC" w:rsidRDefault="00FC70A3" w:rsidP="00FC70A3">
      <w:pPr>
        <w:tabs>
          <w:tab w:val="left" w:pos="284"/>
        </w:tabs>
        <w:spacing w:after="0" w:line="240" w:lineRule="auto"/>
        <w:rPr>
          <w:rFonts w:ascii="TH SarabunIT๙" w:hAnsi="TH SarabunIT๙" w:cs="TH SarabunIT๙"/>
          <w:sz w:val="32"/>
          <w:szCs w:val="32"/>
        </w:rPr>
      </w:pPr>
      <w:r w:rsidRPr="00550ADC">
        <w:rPr>
          <w:rFonts w:ascii="TH SarabunIT๙" w:hAnsi="TH SarabunIT๙" w:cs="TH SarabunIT๙"/>
          <w:sz w:val="32"/>
          <w:szCs w:val="32"/>
          <w:cs/>
        </w:rPr>
        <w:tab/>
        <w:t>๔.๒</w:t>
      </w:r>
      <w:r w:rsidRPr="00550ADC">
        <w:rPr>
          <w:rFonts w:ascii="TH SarabunIT๙" w:hAnsi="TH SarabunIT๙" w:cs="TH SarabunIT๙"/>
          <w:sz w:val="32"/>
          <w:szCs w:val="32"/>
          <w:cs/>
        </w:rPr>
        <w:tab/>
        <w:t>ระดับนโยบาย</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5"/>
        <w:gridCol w:w="3115"/>
        <w:gridCol w:w="3116"/>
      </w:tblGrid>
      <w:tr w:rsidR="00FC70A3" w:rsidRPr="00550ADC" w14:paraId="167B573F" w14:textId="77777777" w:rsidTr="00FC70A3">
        <w:tc>
          <w:tcPr>
            <w:tcW w:w="3115" w:type="dxa"/>
            <w:shd w:val="clear" w:color="auto" w:fill="auto"/>
          </w:tcPr>
          <w:p w14:paraId="2C115683"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30309F0E"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5452B028"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รูปภาพการตรวจติดตาม</w:t>
            </w:r>
          </w:p>
          <w:p w14:paraId="033CC0BB"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4CBA8360"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2A4ED19F"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tc>
        <w:tc>
          <w:tcPr>
            <w:tcW w:w="3115" w:type="dxa"/>
            <w:shd w:val="clear" w:color="auto" w:fill="auto"/>
          </w:tcPr>
          <w:p w14:paraId="2CCC7FC7"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3C4EC5EB"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350B8CEE"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รูปภาพการตรวจติดตาม</w:t>
            </w:r>
          </w:p>
          <w:p w14:paraId="172A6805"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50E54E53"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07FA9D13"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tc>
        <w:tc>
          <w:tcPr>
            <w:tcW w:w="3116" w:type="dxa"/>
            <w:shd w:val="clear" w:color="auto" w:fill="auto"/>
          </w:tcPr>
          <w:p w14:paraId="346889FD"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29828F92"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10CA93A8"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r w:rsidRPr="00550ADC">
              <w:rPr>
                <w:rFonts w:ascii="TH SarabunIT๙" w:hAnsi="TH SarabunIT๙" w:cs="TH SarabunIT๙"/>
                <w:b/>
                <w:bCs/>
                <w:sz w:val="32"/>
                <w:szCs w:val="32"/>
                <w:cs/>
              </w:rPr>
              <w:t>รูปภาพการตรวจติดตาม</w:t>
            </w:r>
          </w:p>
          <w:p w14:paraId="468F4FAD"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02F069CE"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p w14:paraId="5C17C206"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p>
        </w:tc>
      </w:tr>
      <w:tr w:rsidR="00FC70A3" w:rsidRPr="00550ADC" w14:paraId="57F2F7F0" w14:textId="77777777" w:rsidTr="00FC70A3">
        <w:tc>
          <w:tcPr>
            <w:tcW w:w="3115" w:type="dxa"/>
            <w:shd w:val="clear" w:color="auto" w:fill="auto"/>
          </w:tcPr>
          <w:p w14:paraId="14CEC80F" w14:textId="77777777" w:rsidR="00FC70A3" w:rsidRPr="00550ADC" w:rsidRDefault="00FC70A3" w:rsidP="00FC70A3">
            <w:pPr>
              <w:tabs>
                <w:tab w:val="left" w:pos="284"/>
              </w:tabs>
              <w:spacing w:after="0" w:line="240" w:lineRule="auto"/>
              <w:jc w:val="center"/>
              <w:rPr>
                <w:rFonts w:ascii="TH SarabunIT๙" w:hAnsi="TH SarabunIT๙" w:cs="TH SarabunIT๙"/>
                <w:sz w:val="32"/>
                <w:szCs w:val="32"/>
              </w:rPr>
            </w:pPr>
            <w:r w:rsidRPr="00550ADC">
              <w:rPr>
                <w:rFonts w:ascii="TH SarabunIT๙" w:hAnsi="TH SarabunIT๙" w:cs="TH SarabunIT๙"/>
                <w:sz w:val="32"/>
                <w:szCs w:val="32"/>
                <w:cs/>
              </w:rPr>
              <w:t>คำอธิบายภาพ</w:t>
            </w:r>
          </w:p>
        </w:tc>
        <w:tc>
          <w:tcPr>
            <w:tcW w:w="3115" w:type="dxa"/>
            <w:shd w:val="clear" w:color="auto" w:fill="auto"/>
          </w:tcPr>
          <w:p w14:paraId="5BDD9574" w14:textId="77777777" w:rsidR="00FC70A3" w:rsidRPr="00550ADC" w:rsidRDefault="00FC70A3" w:rsidP="00FC70A3">
            <w:pPr>
              <w:tabs>
                <w:tab w:val="left" w:pos="284"/>
              </w:tabs>
              <w:spacing w:after="0" w:line="240" w:lineRule="auto"/>
              <w:jc w:val="center"/>
              <w:rPr>
                <w:rFonts w:ascii="TH SarabunIT๙" w:hAnsi="TH SarabunIT๙" w:cs="TH SarabunIT๙"/>
                <w:b/>
                <w:bCs/>
                <w:sz w:val="32"/>
                <w:szCs w:val="32"/>
              </w:rPr>
            </w:pPr>
            <w:r w:rsidRPr="00550ADC">
              <w:rPr>
                <w:rFonts w:ascii="TH SarabunIT๙" w:hAnsi="TH SarabunIT๙" w:cs="TH SarabunIT๙"/>
                <w:sz w:val="32"/>
                <w:szCs w:val="32"/>
                <w:cs/>
              </w:rPr>
              <w:t>คำอธิบายภาพ</w:t>
            </w:r>
          </w:p>
        </w:tc>
        <w:tc>
          <w:tcPr>
            <w:tcW w:w="3116" w:type="dxa"/>
            <w:shd w:val="clear" w:color="auto" w:fill="auto"/>
          </w:tcPr>
          <w:p w14:paraId="5EBB7135" w14:textId="77777777" w:rsidR="00FC70A3" w:rsidRPr="00550ADC" w:rsidRDefault="00FC70A3" w:rsidP="00FC70A3">
            <w:pPr>
              <w:tabs>
                <w:tab w:val="left" w:pos="284"/>
              </w:tabs>
              <w:spacing w:after="0" w:line="240" w:lineRule="auto"/>
              <w:jc w:val="center"/>
              <w:rPr>
                <w:rFonts w:ascii="TH SarabunIT๙" w:hAnsi="TH SarabunIT๙" w:cs="TH SarabunIT๙"/>
                <w:sz w:val="32"/>
                <w:szCs w:val="32"/>
              </w:rPr>
            </w:pPr>
            <w:r w:rsidRPr="00550ADC">
              <w:rPr>
                <w:rFonts w:ascii="TH SarabunIT๙" w:hAnsi="TH SarabunIT๙" w:cs="TH SarabunIT๙"/>
                <w:sz w:val="32"/>
                <w:szCs w:val="32"/>
                <w:cs/>
              </w:rPr>
              <w:t>คำอธิบายภาพ</w:t>
            </w:r>
          </w:p>
        </w:tc>
      </w:tr>
    </w:tbl>
    <w:p w14:paraId="1F1E8B6E" w14:textId="77777777" w:rsidR="00FC70A3" w:rsidRPr="00550ADC" w:rsidRDefault="00FC70A3" w:rsidP="00FC70A3">
      <w:pPr>
        <w:tabs>
          <w:tab w:val="left" w:pos="284"/>
        </w:tabs>
        <w:spacing w:line="240" w:lineRule="auto"/>
        <w:rPr>
          <w:rFonts w:ascii="TH SarabunIT๙" w:hAnsi="TH SarabunIT๙" w:cs="TH SarabunIT๙"/>
          <w:b/>
          <w:bCs/>
          <w:sz w:val="32"/>
          <w:szCs w:val="32"/>
        </w:rPr>
      </w:pPr>
    </w:p>
    <w:p w14:paraId="71D7BB3F" w14:textId="77777777" w:rsidR="00FC70A3" w:rsidRPr="00550ADC" w:rsidRDefault="00FC70A3" w:rsidP="00FC70A3">
      <w:pPr>
        <w:tabs>
          <w:tab w:val="left" w:pos="284"/>
        </w:tabs>
        <w:spacing w:line="240" w:lineRule="auto"/>
        <w:rPr>
          <w:rFonts w:ascii="TH SarabunIT๙" w:hAnsi="TH SarabunIT๙" w:cs="TH SarabunIT๙"/>
          <w:b/>
          <w:bCs/>
          <w:sz w:val="32"/>
          <w:szCs w:val="32"/>
        </w:rPr>
      </w:pP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t xml:space="preserve">        (...........................................)</w:t>
      </w:r>
    </w:p>
    <w:p w14:paraId="7C375A3E" w14:textId="77777777" w:rsidR="00944D73" w:rsidRPr="00987FBE" w:rsidRDefault="00FC70A3" w:rsidP="00987FBE">
      <w:pPr>
        <w:spacing w:line="240" w:lineRule="auto"/>
        <w:rPr>
          <w:rFonts w:ascii="TH SarabunIT๙" w:hAnsi="TH SarabunIT๙" w:cs="TH SarabunIT๙"/>
          <w:b/>
          <w:bCs/>
          <w:spacing w:val="-6"/>
          <w:sz w:val="32"/>
          <w:szCs w:val="32"/>
        </w:rPr>
      </w:pP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r>
      <w:r w:rsidRPr="00550ADC">
        <w:rPr>
          <w:rFonts w:ascii="TH SarabunIT๙" w:hAnsi="TH SarabunIT๙" w:cs="TH SarabunIT๙"/>
          <w:b/>
          <w:bCs/>
          <w:sz w:val="32"/>
          <w:szCs w:val="32"/>
          <w:cs/>
        </w:rPr>
        <w:tab/>
        <w:t>หัวหน้าผู้ตรวจราชการกระทรวง..........</w:t>
      </w:r>
    </w:p>
    <w:sectPr w:rsidR="00944D73" w:rsidRPr="00987FBE" w:rsidSect="00207F80">
      <w:footerReference w:type="default" r:id="rId17"/>
      <w:pgSz w:w="11907" w:h="16840"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BF320" w14:textId="77777777" w:rsidR="006D0619" w:rsidRDefault="006D0619" w:rsidP="00AC3379">
      <w:pPr>
        <w:spacing w:after="0" w:line="240" w:lineRule="auto"/>
      </w:pPr>
      <w:r>
        <w:separator/>
      </w:r>
    </w:p>
  </w:endnote>
  <w:endnote w:type="continuationSeparator" w:id="0">
    <w:p w14:paraId="23FEAF86" w14:textId="77777777" w:rsidR="006D0619" w:rsidRDefault="006D0619" w:rsidP="00AC3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H SarabunIT๙">
    <w:panose1 w:val="020B0500040200020003"/>
    <w:charset w:val="00"/>
    <w:family w:val="swiss"/>
    <w:pitch w:val="variable"/>
    <w:sig w:usb0="A100006F" w:usb1="5000205A" w:usb2="00000000" w:usb3="00000000" w:csb0="0001018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Leelawadee">
    <w:panose1 w:val="020B0502040204020203"/>
    <w:charset w:val="00"/>
    <w:family w:val="swiss"/>
    <w:pitch w:val="variable"/>
    <w:sig w:usb0="81000003" w:usb1="00000000" w:usb2="00000000" w:usb3="00000000" w:csb0="00010001" w:csb1="00000000"/>
  </w:font>
  <w:font w:name="+mn-e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15212"/>
      <w:docPartObj>
        <w:docPartGallery w:val="Page Numbers (Bottom of Page)"/>
        <w:docPartUnique/>
      </w:docPartObj>
    </w:sdtPr>
    <w:sdtEndPr>
      <w:rPr>
        <w:rFonts w:ascii="TH SarabunIT๙" w:hAnsi="TH SarabunIT๙" w:cs="TH SarabunIT๙"/>
        <w:sz w:val="32"/>
        <w:szCs w:val="32"/>
      </w:rPr>
    </w:sdtEndPr>
    <w:sdtContent>
      <w:p w14:paraId="6112873C" w14:textId="77777777" w:rsidR="00800F2A" w:rsidRPr="00402D19" w:rsidRDefault="00800F2A">
        <w:pPr>
          <w:pStyle w:val="af"/>
          <w:jc w:val="right"/>
          <w:rPr>
            <w:rFonts w:ascii="TH SarabunIT๙" w:hAnsi="TH SarabunIT๙" w:cs="TH SarabunIT๙"/>
            <w:sz w:val="32"/>
            <w:szCs w:val="32"/>
          </w:rPr>
        </w:pPr>
        <w:r w:rsidRPr="00402D19">
          <w:rPr>
            <w:rFonts w:ascii="TH SarabunIT๙" w:hAnsi="TH SarabunIT๙" w:cs="TH SarabunIT๙"/>
            <w:sz w:val="32"/>
            <w:szCs w:val="32"/>
          </w:rPr>
          <w:fldChar w:fldCharType="begin"/>
        </w:r>
        <w:r w:rsidRPr="00402D19">
          <w:rPr>
            <w:rFonts w:ascii="TH SarabunIT๙" w:hAnsi="TH SarabunIT๙" w:cs="TH SarabunIT๙"/>
            <w:sz w:val="32"/>
            <w:szCs w:val="32"/>
          </w:rPr>
          <w:instrText xml:space="preserve"> PAGE   \* MERGEFORMAT </w:instrText>
        </w:r>
        <w:r w:rsidRPr="00402D19">
          <w:rPr>
            <w:rFonts w:ascii="TH SarabunIT๙" w:hAnsi="TH SarabunIT๙" w:cs="TH SarabunIT๙"/>
            <w:sz w:val="32"/>
            <w:szCs w:val="32"/>
          </w:rPr>
          <w:fldChar w:fldCharType="separate"/>
        </w:r>
        <w:r w:rsidR="00607D57">
          <w:rPr>
            <w:rFonts w:ascii="TH SarabunIT๙" w:hAnsi="TH SarabunIT๙" w:cs="TH SarabunIT๙"/>
            <w:noProof/>
            <w:sz w:val="32"/>
            <w:szCs w:val="32"/>
            <w:cs/>
          </w:rPr>
          <w:t>๑๘</w:t>
        </w:r>
        <w:r w:rsidRPr="00402D19">
          <w:rPr>
            <w:rFonts w:ascii="TH SarabunIT๙" w:hAnsi="TH SarabunIT๙" w:cs="TH SarabunIT๙"/>
            <w:noProof/>
            <w:sz w:val="32"/>
            <w:szCs w:val="32"/>
          </w:rPr>
          <w:fldChar w:fldCharType="end"/>
        </w:r>
      </w:p>
    </w:sdtContent>
  </w:sdt>
  <w:p w14:paraId="1EDAFAB1" w14:textId="77777777" w:rsidR="00800F2A" w:rsidRDefault="00800F2A" w:rsidP="00A062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A9CC2" w14:textId="77777777" w:rsidR="00800F2A" w:rsidRDefault="00800F2A">
    <w:pPr>
      <w:pStyle w:val="af"/>
      <w:jc w:val="right"/>
    </w:pPr>
    <w:r>
      <w:fldChar w:fldCharType="begin"/>
    </w:r>
    <w:r>
      <w:instrText xml:space="preserve"> PAGE   \* MERGEFORMAT </w:instrText>
    </w:r>
    <w:r>
      <w:fldChar w:fldCharType="separate"/>
    </w:r>
    <w:r>
      <w:rPr>
        <w:noProof/>
        <w:cs/>
      </w:rPr>
      <w:t>๑</w:t>
    </w:r>
    <w:r>
      <w:rPr>
        <w:noProof/>
      </w:rPr>
      <w:fldChar w:fldCharType="end"/>
    </w:r>
  </w:p>
  <w:p w14:paraId="048C91E0" w14:textId="77777777" w:rsidR="00800F2A" w:rsidRPr="00616547" w:rsidRDefault="00800F2A">
    <w:pPr>
      <w:pStyle w:val="af"/>
      <w:rPr>
        <w:rFonts w:ascii="TH SarabunIT๙" w:hAnsi="TH SarabunIT๙" w:cs="TH SarabunIT๙"/>
        <w:sz w:val="28"/>
        <w:szCs w:val="3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35EDF" w14:textId="77777777" w:rsidR="00800F2A" w:rsidRPr="0067591D" w:rsidRDefault="00800F2A" w:rsidP="0067591D">
    <w:pPr>
      <w:pStyle w:val="af"/>
      <w:jc w:val="right"/>
      <w:rPr>
        <w:rFonts w:ascii="TH SarabunIT๙" w:hAnsi="TH SarabunIT๙" w:cs="TH SarabunIT๙"/>
        <w:sz w:val="36"/>
        <w:szCs w:val="44"/>
      </w:rPr>
    </w:pPr>
    <w:r w:rsidRPr="0067591D">
      <w:rPr>
        <w:rFonts w:ascii="TH SarabunIT๙" w:hAnsi="TH SarabunIT๙" w:cs="TH SarabunIT๙"/>
        <w:sz w:val="36"/>
        <w:szCs w:val="44"/>
      </w:rPr>
      <w:fldChar w:fldCharType="begin"/>
    </w:r>
    <w:r w:rsidRPr="0067591D">
      <w:rPr>
        <w:rFonts w:ascii="TH SarabunIT๙" w:hAnsi="TH SarabunIT๙" w:cs="TH SarabunIT๙"/>
        <w:sz w:val="36"/>
        <w:szCs w:val="44"/>
      </w:rPr>
      <w:instrText xml:space="preserve"> PAGE   \</w:instrText>
    </w:r>
    <w:r w:rsidRPr="0067591D">
      <w:rPr>
        <w:rFonts w:ascii="TH SarabunIT๙" w:hAnsi="TH SarabunIT๙" w:cs="TH SarabunIT๙"/>
        <w:sz w:val="36"/>
        <w:szCs w:val="36"/>
        <w:cs/>
      </w:rPr>
      <w:instrText xml:space="preserve">* </w:instrText>
    </w:r>
    <w:r w:rsidRPr="0067591D">
      <w:rPr>
        <w:rFonts w:ascii="TH SarabunIT๙" w:hAnsi="TH SarabunIT๙" w:cs="TH SarabunIT๙"/>
        <w:sz w:val="36"/>
        <w:szCs w:val="44"/>
      </w:rPr>
      <w:instrText xml:space="preserve">MERGEFORMAT </w:instrText>
    </w:r>
    <w:r w:rsidRPr="0067591D">
      <w:rPr>
        <w:rFonts w:ascii="TH SarabunIT๙" w:hAnsi="TH SarabunIT๙" w:cs="TH SarabunIT๙"/>
        <w:sz w:val="36"/>
        <w:szCs w:val="44"/>
      </w:rPr>
      <w:fldChar w:fldCharType="separate"/>
    </w:r>
    <w:r w:rsidR="00607D57">
      <w:rPr>
        <w:rFonts w:ascii="TH SarabunIT๙" w:hAnsi="TH SarabunIT๙" w:cs="TH SarabunIT๙"/>
        <w:noProof/>
        <w:sz w:val="36"/>
        <w:szCs w:val="44"/>
      </w:rPr>
      <w:t>23</w:t>
    </w:r>
    <w:r w:rsidRPr="0067591D">
      <w:rPr>
        <w:rFonts w:ascii="TH SarabunIT๙" w:hAnsi="TH SarabunIT๙" w:cs="TH SarabunIT๙"/>
        <w:noProof/>
        <w:sz w:val="36"/>
        <w:szCs w:val="44"/>
      </w:rPr>
      <w:fldChar w:fldCharType="end"/>
    </w:r>
  </w:p>
  <w:p w14:paraId="7F0B8BBE" w14:textId="77777777" w:rsidR="00800F2A" w:rsidRDefault="00800F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4CB9B" w14:textId="77777777" w:rsidR="006D0619" w:rsidRDefault="006D0619" w:rsidP="00AC3379">
      <w:pPr>
        <w:spacing w:after="0" w:line="240" w:lineRule="auto"/>
      </w:pPr>
      <w:r>
        <w:separator/>
      </w:r>
    </w:p>
  </w:footnote>
  <w:footnote w:type="continuationSeparator" w:id="0">
    <w:p w14:paraId="6EF5658F" w14:textId="77777777" w:rsidR="006D0619" w:rsidRDefault="006D0619" w:rsidP="00AC3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84D"/>
    <w:multiLevelType w:val="hybridMultilevel"/>
    <w:tmpl w:val="673AB0B2"/>
    <w:lvl w:ilvl="0" w:tplc="3B021DFA">
      <w:start w:val="1"/>
      <w:numFmt w:val="decimal"/>
      <w:lvlText w:val="%1)"/>
      <w:lvlJc w:val="left"/>
      <w:pPr>
        <w:ind w:left="720" w:hanging="360"/>
      </w:pPr>
      <w:rPr>
        <w:rFonts w:hint="default"/>
        <w:lang w:bidi="th-TH"/>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62228"/>
    <w:multiLevelType w:val="hybridMultilevel"/>
    <w:tmpl w:val="AFC0CA36"/>
    <w:lvl w:ilvl="0" w:tplc="8152AE78">
      <w:start w:val="1"/>
      <w:numFmt w:val="decimal"/>
      <w:lvlText w:val="%1."/>
      <w:lvlJc w:val="left"/>
      <w:pPr>
        <w:ind w:left="2106" w:hanging="360"/>
      </w:pPr>
      <w:rPr>
        <w:rFonts w:hint="default"/>
      </w:rPr>
    </w:lvl>
    <w:lvl w:ilvl="1" w:tplc="04090019" w:tentative="1">
      <w:start w:val="1"/>
      <w:numFmt w:val="lowerLetter"/>
      <w:lvlText w:val="%2."/>
      <w:lvlJc w:val="left"/>
      <w:pPr>
        <w:ind w:left="2826" w:hanging="360"/>
      </w:pPr>
    </w:lvl>
    <w:lvl w:ilvl="2" w:tplc="0409001B" w:tentative="1">
      <w:start w:val="1"/>
      <w:numFmt w:val="lowerRoman"/>
      <w:lvlText w:val="%3."/>
      <w:lvlJc w:val="right"/>
      <w:pPr>
        <w:ind w:left="3546" w:hanging="180"/>
      </w:pPr>
    </w:lvl>
    <w:lvl w:ilvl="3" w:tplc="0409000F" w:tentative="1">
      <w:start w:val="1"/>
      <w:numFmt w:val="decimal"/>
      <w:lvlText w:val="%4."/>
      <w:lvlJc w:val="left"/>
      <w:pPr>
        <w:ind w:left="4266" w:hanging="360"/>
      </w:pPr>
    </w:lvl>
    <w:lvl w:ilvl="4" w:tplc="04090019" w:tentative="1">
      <w:start w:val="1"/>
      <w:numFmt w:val="lowerLetter"/>
      <w:lvlText w:val="%5."/>
      <w:lvlJc w:val="left"/>
      <w:pPr>
        <w:ind w:left="4986" w:hanging="360"/>
      </w:pPr>
    </w:lvl>
    <w:lvl w:ilvl="5" w:tplc="0409001B" w:tentative="1">
      <w:start w:val="1"/>
      <w:numFmt w:val="lowerRoman"/>
      <w:lvlText w:val="%6."/>
      <w:lvlJc w:val="right"/>
      <w:pPr>
        <w:ind w:left="5706" w:hanging="180"/>
      </w:pPr>
    </w:lvl>
    <w:lvl w:ilvl="6" w:tplc="0409000F" w:tentative="1">
      <w:start w:val="1"/>
      <w:numFmt w:val="decimal"/>
      <w:lvlText w:val="%7."/>
      <w:lvlJc w:val="left"/>
      <w:pPr>
        <w:ind w:left="6426" w:hanging="360"/>
      </w:pPr>
    </w:lvl>
    <w:lvl w:ilvl="7" w:tplc="04090019" w:tentative="1">
      <w:start w:val="1"/>
      <w:numFmt w:val="lowerLetter"/>
      <w:lvlText w:val="%8."/>
      <w:lvlJc w:val="left"/>
      <w:pPr>
        <w:ind w:left="7146" w:hanging="360"/>
      </w:pPr>
    </w:lvl>
    <w:lvl w:ilvl="8" w:tplc="0409001B" w:tentative="1">
      <w:start w:val="1"/>
      <w:numFmt w:val="lowerRoman"/>
      <w:lvlText w:val="%9."/>
      <w:lvlJc w:val="right"/>
      <w:pPr>
        <w:ind w:left="7866" w:hanging="180"/>
      </w:pPr>
    </w:lvl>
  </w:abstractNum>
  <w:abstractNum w:abstractNumId="2" w15:restartNumberingAfterBreak="0">
    <w:nsid w:val="03534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D111C5"/>
    <w:multiLevelType w:val="hybridMultilevel"/>
    <w:tmpl w:val="FCBED288"/>
    <w:lvl w:ilvl="0" w:tplc="32C2B6C4">
      <w:start w:val="1"/>
      <w:numFmt w:val="bullet"/>
      <w:lvlText w:val="-"/>
      <w:lvlJc w:val="left"/>
      <w:pPr>
        <w:ind w:left="1080" w:hanging="360"/>
      </w:pPr>
      <w:rPr>
        <w:rFonts w:ascii="TH SarabunIT๙" w:eastAsia="Times New Roman" w:hAnsi="TH SarabunIT๙" w:cs="TH SarabunIT๙"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304FD1"/>
    <w:multiLevelType w:val="hybridMultilevel"/>
    <w:tmpl w:val="B940850A"/>
    <w:lvl w:ilvl="0" w:tplc="3646757E">
      <w:start w:val="1"/>
      <w:numFmt w:val="bullet"/>
      <w:lvlText w:val="•"/>
      <w:lvlJc w:val="left"/>
      <w:pPr>
        <w:tabs>
          <w:tab w:val="num" w:pos="720"/>
        </w:tabs>
        <w:ind w:left="720" w:hanging="360"/>
      </w:pPr>
      <w:rPr>
        <w:rFonts w:ascii="Tahoma" w:hAnsi="Tahoma" w:hint="default"/>
      </w:rPr>
    </w:lvl>
    <w:lvl w:ilvl="1" w:tplc="C89ED11A" w:tentative="1">
      <w:start w:val="1"/>
      <w:numFmt w:val="bullet"/>
      <w:lvlText w:val="•"/>
      <w:lvlJc w:val="left"/>
      <w:pPr>
        <w:tabs>
          <w:tab w:val="num" w:pos="1440"/>
        </w:tabs>
        <w:ind w:left="1440" w:hanging="360"/>
      </w:pPr>
      <w:rPr>
        <w:rFonts w:ascii="Tahoma" w:hAnsi="Tahoma" w:hint="default"/>
      </w:rPr>
    </w:lvl>
    <w:lvl w:ilvl="2" w:tplc="8E024658" w:tentative="1">
      <w:start w:val="1"/>
      <w:numFmt w:val="bullet"/>
      <w:lvlText w:val="•"/>
      <w:lvlJc w:val="left"/>
      <w:pPr>
        <w:tabs>
          <w:tab w:val="num" w:pos="2160"/>
        </w:tabs>
        <w:ind w:left="2160" w:hanging="360"/>
      </w:pPr>
      <w:rPr>
        <w:rFonts w:ascii="Tahoma" w:hAnsi="Tahoma" w:hint="default"/>
      </w:rPr>
    </w:lvl>
    <w:lvl w:ilvl="3" w:tplc="F39687D2" w:tentative="1">
      <w:start w:val="1"/>
      <w:numFmt w:val="bullet"/>
      <w:lvlText w:val="•"/>
      <w:lvlJc w:val="left"/>
      <w:pPr>
        <w:tabs>
          <w:tab w:val="num" w:pos="2880"/>
        </w:tabs>
        <w:ind w:left="2880" w:hanging="360"/>
      </w:pPr>
      <w:rPr>
        <w:rFonts w:ascii="Tahoma" w:hAnsi="Tahoma" w:hint="default"/>
      </w:rPr>
    </w:lvl>
    <w:lvl w:ilvl="4" w:tplc="28E09304" w:tentative="1">
      <w:start w:val="1"/>
      <w:numFmt w:val="bullet"/>
      <w:lvlText w:val="•"/>
      <w:lvlJc w:val="left"/>
      <w:pPr>
        <w:tabs>
          <w:tab w:val="num" w:pos="3600"/>
        </w:tabs>
        <w:ind w:left="3600" w:hanging="360"/>
      </w:pPr>
      <w:rPr>
        <w:rFonts w:ascii="Tahoma" w:hAnsi="Tahoma" w:hint="default"/>
      </w:rPr>
    </w:lvl>
    <w:lvl w:ilvl="5" w:tplc="67ACD33E" w:tentative="1">
      <w:start w:val="1"/>
      <w:numFmt w:val="bullet"/>
      <w:lvlText w:val="•"/>
      <w:lvlJc w:val="left"/>
      <w:pPr>
        <w:tabs>
          <w:tab w:val="num" w:pos="4320"/>
        </w:tabs>
        <w:ind w:left="4320" w:hanging="360"/>
      </w:pPr>
      <w:rPr>
        <w:rFonts w:ascii="Tahoma" w:hAnsi="Tahoma" w:hint="default"/>
      </w:rPr>
    </w:lvl>
    <w:lvl w:ilvl="6" w:tplc="7CA8D76C" w:tentative="1">
      <w:start w:val="1"/>
      <w:numFmt w:val="bullet"/>
      <w:lvlText w:val="•"/>
      <w:lvlJc w:val="left"/>
      <w:pPr>
        <w:tabs>
          <w:tab w:val="num" w:pos="5040"/>
        </w:tabs>
        <w:ind w:left="5040" w:hanging="360"/>
      </w:pPr>
      <w:rPr>
        <w:rFonts w:ascii="Tahoma" w:hAnsi="Tahoma" w:hint="default"/>
      </w:rPr>
    </w:lvl>
    <w:lvl w:ilvl="7" w:tplc="F5FEA98A" w:tentative="1">
      <w:start w:val="1"/>
      <w:numFmt w:val="bullet"/>
      <w:lvlText w:val="•"/>
      <w:lvlJc w:val="left"/>
      <w:pPr>
        <w:tabs>
          <w:tab w:val="num" w:pos="5760"/>
        </w:tabs>
        <w:ind w:left="5760" w:hanging="360"/>
      </w:pPr>
      <w:rPr>
        <w:rFonts w:ascii="Tahoma" w:hAnsi="Tahoma" w:hint="default"/>
      </w:rPr>
    </w:lvl>
    <w:lvl w:ilvl="8" w:tplc="7C483908" w:tentative="1">
      <w:start w:val="1"/>
      <w:numFmt w:val="bullet"/>
      <w:lvlText w:val="•"/>
      <w:lvlJc w:val="left"/>
      <w:pPr>
        <w:tabs>
          <w:tab w:val="num" w:pos="6480"/>
        </w:tabs>
        <w:ind w:left="6480" w:hanging="360"/>
      </w:pPr>
      <w:rPr>
        <w:rFonts w:ascii="Tahoma" w:hAnsi="Tahoma" w:hint="default"/>
      </w:rPr>
    </w:lvl>
  </w:abstractNum>
  <w:abstractNum w:abstractNumId="5" w15:restartNumberingAfterBreak="0">
    <w:nsid w:val="05C86F89"/>
    <w:multiLevelType w:val="hybridMultilevel"/>
    <w:tmpl w:val="49BE5D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D26628"/>
    <w:multiLevelType w:val="hybridMultilevel"/>
    <w:tmpl w:val="CB02B37A"/>
    <w:lvl w:ilvl="0" w:tplc="04090001">
      <w:start w:val="1"/>
      <w:numFmt w:val="bullet"/>
      <w:lvlText w:val=""/>
      <w:lvlJc w:val="left"/>
      <w:pPr>
        <w:ind w:left="3412" w:hanging="360"/>
      </w:pPr>
      <w:rPr>
        <w:rFonts w:ascii="Symbol" w:hAnsi="Symbol" w:hint="default"/>
      </w:rPr>
    </w:lvl>
    <w:lvl w:ilvl="1" w:tplc="04090003" w:tentative="1">
      <w:start w:val="1"/>
      <w:numFmt w:val="bullet"/>
      <w:lvlText w:val="o"/>
      <w:lvlJc w:val="left"/>
      <w:pPr>
        <w:ind w:left="4132" w:hanging="360"/>
      </w:pPr>
      <w:rPr>
        <w:rFonts w:ascii="Courier New" w:hAnsi="Courier New" w:cs="Courier New" w:hint="default"/>
      </w:rPr>
    </w:lvl>
    <w:lvl w:ilvl="2" w:tplc="04090005" w:tentative="1">
      <w:start w:val="1"/>
      <w:numFmt w:val="bullet"/>
      <w:lvlText w:val=""/>
      <w:lvlJc w:val="left"/>
      <w:pPr>
        <w:ind w:left="4852" w:hanging="360"/>
      </w:pPr>
      <w:rPr>
        <w:rFonts w:ascii="Wingdings" w:hAnsi="Wingdings" w:hint="default"/>
      </w:rPr>
    </w:lvl>
    <w:lvl w:ilvl="3" w:tplc="04090001" w:tentative="1">
      <w:start w:val="1"/>
      <w:numFmt w:val="bullet"/>
      <w:lvlText w:val=""/>
      <w:lvlJc w:val="left"/>
      <w:pPr>
        <w:ind w:left="5572" w:hanging="360"/>
      </w:pPr>
      <w:rPr>
        <w:rFonts w:ascii="Symbol" w:hAnsi="Symbol" w:hint="default"/>
      </w:rPr>
    </w:lvl>
    <w:lvl w:ilvl="4" w:tplc="04090003" w:tentative="1">
      <w:start w:val="1"/>
      <w:numFmt w:val="bullet"/>
      <w:lvlText w:val="o"/>
      <w:lvlJc w:val="left"/>
      <w:pPr>
        <w:ind w:left="6292" w:hanging="360"/>
      </w:pPr>
      <w:rPr>
        <w:rFonts w:ascii="Courier New" w:hAnsi="Courier New" w:cs="Courier New" w:hint="default"/>
      </w:rPr>
    </w:lvl>
    <w:lvl w:ilvl="5" w:tplc="04090005" w:tentative="1">
      <w:start w:val="1"/>
      <w:numFmt w:val="bullet"/>
      <w:lvlText w:val=""/>
      <w:lvlJc w:val="left"/>
      <w:pPr>
        <w:ind w:left="7012" w:hanging="360"/>
      </w:pPr>
      <w:rPr>
        <w:rFonts w:ascii="Wingdings" w:hAnsi="Wingdings" w:hint="default"/>
      </w:rPr>
    </w:lvl>
    <w:lvl w:ilvl="6" w:tplc="04090001" w:tentative="1">
      <w:start w:val="1"/>
      <w:numFmt w:val="bullet"/>
      <w:lvlText w:val=""/>
      <w:lvlJc w:val="left"/>
      <w:pPr>
        <w:ind w:left="7732" w:hanging="360"/>
      </w:pPr>
      <w:rPr>
        <w:rFonts w:ascii="Symbol" w:hAnsi="Symbol" w:hint="default"/>
      </w:rPr>
    </w:lvl>
    <w:lvl w:ilvl="7" w:tplc="04090003" w:tentative="1">
      <w:start w:val="1"/>
      <w:numFmt w:val="bullet"/>
      <w:lvlText w:val="o"/>
      <w:lvlJc w:val="left"/>
      <w:pPr>
        <w:ind w:left="8452" w:hanging="360"/>
      </w:pPr>
      <w:rPr>
        <w:rFonts w:ascii="Courier New" w:hAnsi="Courier New" w:cs="Courier New" w:hint="default"/>
      </w:rPr>
    </w:lvl>
    <w:lvl w:ilvl="8" w:tplc="04090005" w:tentative="1">
      <w:start w:val="1"/>
      <w:numFmt w:val="bullet"/>
      <w:lvlText w:val=""/>
      <w:lvlJc w:val="left"/>
      <w:pPr>
        <w:ind w:left="9172" w:hanging="360"/>
      </w:pPr>
      <w:rPr>
        <w:rFonts w:ascii="Wingdings" w:hAnsi="Wingdings" w:hint="default"/>
      </w:rPr>
    </w:lvl>
  </w:abstractNum>
  <w:abstractNum w:abstractNumId="7" w15:restartNumberingAfterBreak="0">
    <w:nsid w:val="0EBA2D16"/>
    <w:multiLevelType w:val="hybridMultilevel"/>
    <w:tmpl w:val="95DCB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3094D"/>
    <w:multiLevelType w:val="hybridMultilevel"/>
    <w:tmpl w:val="F5763BB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5412E"/>
    <w:multiLevelType w:val="hybridMultilevel"/>
    <w:tmpl w:val="A02E99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7374E1B"/>
    <w:multiLevelType w:val="hybridMultilevel"/>
    <w:tmpl w:val="B10CC4CC"/>
    <w:lvl w:ilvl="0" w:tplc="45FAE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6C48C1"/>
    <w:multiLevelType w:val="hybridMultilevel"/>
    <w:tmpl w:val="A3241768"/>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2" w15:restartNumberingAfterBreak="0">
    <w:nsid w:val="186625A4"/>
    <w:multiLevelType w:val="hybridMultilevel"/>
    <w:tmpl w:val="68C245DE"/>
    <w:lvl w:ilvl="0" w:tplc="04090001">
      <w:start w:val="1"/>
      <w:numFmt w:val="bullet"/>
      <w:lvlText w:val=""/>
      <w:lvlJc w:val="left"/>
      <w:pPr>
        <w:ind w:left="2423" w:hanging="360"/>
      </w:pPr>
      <w:rPr>
        <w:rFonts w:ascii="Symbol" w:hAnsi="Symbol" w:hint="default"/>
      </w:rPr>
    </w:lvl>
    <w:lvl w:ilvl="1" w:tplc="04090003" w:tentative="1">
      <w:start w:val="1"/>
      <w:numFmt w:val="bullet"/>
      <w:lvlText w:val="o"/>
      <w:lvlJc w:val="left"/>
      <w:pPr>
        <w:ind w:left="3143" w:hanging="360"/>
      </w:pPr>
      <w:rPr>
        <w:rFonts w:ascii="Courier New" w:hAnsi="Courier New" w:cs="Courier New" w:hint="default"/>
      </w:rPr>
    </w:lvl>
    <w:lvl w:ilvl="2" w:tplc="04090005" w:tentative="1">
      <w:start w:val="1"/>
      <w:numFmt w:val="bullet"/>
      <w:lvlText w:val=""/>
      <w:lvlJc w:val="left"/>
      <w:pPr>
        <w:ind w:left="3863" w:hanging="360"/>
      </w:pPr>
      <w:rPr>
        <w:rFonts w:ascii="Wingdings" w:hAnsi="Wingdings" w:hint="default"/>
      </w:rPr>
    </w:lvl>
    <w:lvl w:ilvl="3" w:tplc="04090001" w:tentative="1">
      <w:start w:val="1"/>
      <w:numFmt w:val="bullet"/>
      <w:lvlText w:val=""/>
      <w:lvlJc w:val="left"/>
      <w:pPr>
        <w:ind w:left="4583" w:hanging="360"/>
      </w:pPr>
      <w:rPr>
        <w:rFonts w:ascii="Symbol" w:hAnsi="Symbol" w:hint="default"/>
      </w:rPr>
    </w:lvl>
    <w:lvl w:ilvl="4" w:tplc="04090003" w:tentative="1">
      <w:start w:val="1"/>
      <w:numFmt w:val="bullet"/>
      <w:lvlText w:val="o"/>
      <w:lvlJc w:val="left"/>
      <w:pPr>
        <w:ind w:left="5303" w:hanging="360"/>
      </w:pPr>
      <w:rPr>
        <w:rFonts w:ascii="Courier New" w:hAnsi="Courier New" w:cs="Courier New" w:hint="default"/>
      </w:rPr>
    </w:lvl>
    <w:lvl w:ilvl="5" w:tplc="04090005" w:tentative="1">
      <w:start w:val="1"/>
      <w:numFmt w:val="bullet"/>
      <w:lvlText w:val=""/>
      <w:lvlJc w:val="left"/>
      <w:pPr>
        <w:ind w:left="6023" w:hanging="360"/>
      </w:pPr>
      <w:rPr>
        <w:rFonts w:ascii="Wingdings" w:hAnsi="Wingdings" w:hint="default"/>
      </w:rPr>
    </w:lvl>
    <w:lvl w:ilvl="6" w:tplc="04090001" w:tentative="1">
      <w:start w:val="1"/>
      <w:numFmt w:val="bullet"/>
      <w:lvlText w:val=""/>
      <w:lvlJc w:val="left"/>
      <w:pPr>
        <w:ind w:left="6743" w:hanging="360"/>
      </w:pPr>
      <w:rPr>
        <w:rFonts w:ascii="Symbol" w:hAnsi="Symbol" w:hint="default"/>
      </w:rPr>
    </w:lvl>
    <w:lvl w:ilvl="7" w:tplc="04090003" w:tentative="1">
      <w:start w:val="1"/>
      <w:numFmt w:val="bullet"/>
      <w:lvlText w:val="o"/>
      <w:lvlJc w:val="left"/>
      <w:pPr>
        <w:ind w:left="7463" w:hanging="360"/>
      </w:pPr>
      <w:rPr>
        <w:rFonts w:ascii="Courier New" w:hAnsi="Courier New" w:cs="Courier New" w:hint="default"/>
      </w:rPr>
    </w:lvl>
    <w:lvl w:ilvl="8" w:tplc="04090005" w:tentative="1">
      <w:start w:val="1"/>
      <w:numFmt w:val="bullet"/>
      <w:lvlText w:val=""/>
      <w:lvlJc w:val="left"/>
      <w:pPr>
        <w:ind w:left="8183" w:hanging="360"/>
      </w:pPr>
      <w:rPr>
        <w:rFonts w:ascii="Wingdings" w:hAnsi="Wingdings" w:hint="default"/>
      </w:rPr>
    </w:lvl>
  </w:abstractNum>
  <w:abstractNum w:abstractNumId="13" w15:restartNumberingAfterBreak="0">
    <w:nsid w:val="1942234E"/>
    <w:multiLevelType w:val="hybridMultilevel"/>
    <w:tmpl w:val="3F761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777467"/>
    <w:multiLevelType w:val="hybridMultilevel"/>
    <w:tmpl w:val="5290D2D4"/>
    <w:lvl w:ilvl="0" w:tplc="A2BEE1BC">
      <w:start w:val="1"/>
      <w:numFmt w:val="decimal"/>
      <w:lvlText w:val="%1)"/>
      <w:lvlJc w:val="left"/>
      <w:pPr>
        <w:ind w:left="2490" w:hanging="360"/>
      </w:pPr>
      <w:rPr>
        <w:rFonts w:hint="default"/>
        <w:strike w:val="0"/>
        <w:color w:val="auto"/>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15" w15:restartNumberingAfterBreak="0">
    <w:nsid w:val="1AC075C0"/>
    <w:multiLevelType w:val="hybridMultilevel"/>
    <w:tmpl w:val="0E1A5A08"/>
    <w:lvl w:ilvl="0" w:tplc="DE34FE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1B8B5BCD"/>
    <w:multiLevelType w:val="hybridMultilevel"/>
    <w:tmpl w:val="6130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36F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03476F6"/>
    <w:multiLevelType w:val="hybridMultilevel"/>
    <w:tmpl w:val="693A2CE0"/>
    <w:lvl w:ilvl="0" w:tplc="C9C8A1BE">
      <w:start w:val="2"/>
      <w:numFmt w:val="bullet"/>
      <w:lvlText w:val="-"/>
      <w:lvlJc w:val="left"/>
      <w:pPr>
        <w:ind w:left="780" w:hanging="360"/>
      </w:pPr>
      <w:rPr>
        <w:rFonts w:ascii="TH SarabunIT๙" w:eastAsia="Calibri" w:hAnsi="TH SarabunIT๙" w:cs="TH SarabunIT๙"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348354AF"/>
    <w:multiLevelType w:val="hybridMultilevel"/>
    <w:tmpl w:val="133645DE"/>
    <w:lvl w:ilvl="0" w:tplc="CCB4C59C">
      <w:start w:val="1"/>
      <w:numFmt w:val="bullet"/>
      <w:lvlText w:val="•"/>
      <w:lvlJc w:val="left"/>
      <w:pPr>
        <w:tabs>
          <w:tab w:val="num" w:pos="720"/>
        </w:tabs>
        <w:ind w:left="720" w:hanging="360"/>
      </w:pPr>
      <w:rPr>
        <w:rFonts w:ascii="Tahoma" w:hAnsi="Tahoma" w:hint="default"/>
      </w:rPr>
    </w:lvl>
    <w:lvl w:ilvl="1" w:tplc="9FE20764" w:tentative="1">
      <w:start w:val="1"/>
      <w:numFmt w:val="bullet"/>
      <w:lvlText w:val="•"/>
      <w:lvlJc w:val="left"/>
      <w:pPr>
        <w:tabs>
          <w:tab w:val="num" w:pos="1440"/>
        </w:tabs>
        <w:ind w:left="1440" w:hanging="360"/>
      </w:pPr>
      <w:rPr>
        <w:rFonts w:ascii="Tahoma" w:hAnsi="Tahoma" w:hint="default"/>
      </w:rPr>
    </w:lvl>
    <w:lvl w:ilvl="2" w:tplc="E0164D0A" w:tentative="1">
      <w:start w:val="1"/>
      <w:numFmt w:val="bullet"/>
      <w:lvlText w:val="•"/>
      <w:lvlJc w:val="left"/>
      <w:pPr>
        <w:tabs>
          <w:tab w:val="num" w:pos="2160"/>
        </w:tabs>
        <w:ind w:left="2160" w:hanging="360"/>
      </w:pPr>
      <w:rPr>
        <w:rFonts w:ascii="Tahoma" w:hAnsi="Tahoma" w:hint="default"/>
      </w:rPr>
    </w:lvl>
    <w:lvl w:ilvl="3" w:tplc="ED64AF70" w:tentative="1">
      <w:start w:val="1"/>
      <w:numFmt w:val="bullet"/>
      <w:lvlText w:val="•"/>
      <w:lvlJc w:val="left"/>
      <w:pPr>
        <w:tabs>
          <w:tab w:val="num" w:pos="2880"/>
        </w:tabs>
        <w:ind w:left="2880" w:hanging="360"/>
      </w:pPr>
      <w:rPr>
        <w:rFonts w:ascii="Tahoma" w:hAnsi="Tahoma" w:hint="default"/>
      </w:rPr>
    </w:lvl>
    <w:lvl w:ilvl="4" w:tplc="0EE2607E" w:tentative="1">
      <w:start w:val="1"/>
      <w:numFmt w:val="bullet"/>
      <w:lvlText w:val="•"/>
      <w:lvlJc w:val="left"/>
      <w:pPr>
        <w:tabs>
          <w:tab w:val="num" w:pos="3600"/>
        </w:tabs>
        <w:ind w:left="3600" w:hanging="360"/>
      </w:pPr>
      <w:rPr>
        <w:rFonts w:ascii="Tahoma" w:hAnsi="Tahoma" w:hint="default"/>
      </w:rPr>
    </w:lvl>
    <w:lvl w:ilvl="5" w:tplc="581EDD6E" w:tentative="1">
      <w:start w:val="1"/>
      <w:numFmt w:val="bullet"/>
      <w:lvlText w:val="•"/>
      <w:lvlJc w:val="left"/>
      <w:pPr>
        <w:tabs>
          <w:tab w:val="num" w:pos="4320"/>
        </w:tabs>
        <w:ind w:left="4320" w:hanging="360"/>
      </w:pPr>
      <w:rPr>
        <w:rFonts w:ascii="Tahoma" w:hAnsi="Tahoma" w:hint="default"/>
      </w:rPr>
    </w:lvl>
    <w:lvl w:ilvl="6" w:tplc="59F6AE20" w:tentative="1">
      <w:start w:val="1"/>
      <w:numFmt w:val="bullet"/>
      <w:lvlText w:val="•"/>
      <w:lvlJc w:val="left"/>
      <w:pPr>
        <w:tabs>
          <w:tab w:val="num" w:pos="5040"/>
        </w:tabs>
        <w:ind w:left="5040" w:hanging="360"/>
      </w:pPr>
      <w:rPr>
        <w:rFonts w:ascii="Tahoma" w:hAnsi="Tahoma" w:hint="default"/>
      </w:rPr>
    </w:lvl>
    <w:lvl w:ilvl="7" w:tplc="A1ACB386" w:tentative="1">
      <w:start w:val="1"/>
      <w:numFmt w:val="bullet"/>
      <w:lvlText w:val="•"/>
      <w:lvlJc w:val="left"/>
      <w:pPr>
        <w:tabs>
          <w:tab w:val="num" w:pos="5760"/>
        </w:tabs>
        <w:ind w:left="5760" w:hanging="360"/>
      </w:pPr>
      <w:rPr>
        <w:rFonts w:ascii="Tahoma" w:hAnsi="Tahoma" w:hint="default"/>
      </w:rPr>
    </w:lvl>
    <w:lvl w:ilvl="8" w:tplc="AEC2BB2E" w:tentative="1">
      <w:start w:val="1"/>
      <w:numFmt w:val="bullet"/>
      <w:lvlText w:val="•"/>
      <w:lvlJc w:val="left"/>
      <w:pPr>
        <w:tabs>
          <w:tab w:val="num" w:pos="6480"/>
        </w:tabs>
        <w:ind w:left="6480" w:hanging="360"/>
      </w:pPr>
      <w:rPr>
        <w:rFonts w:ascii="Tahoma" w:hAnsi="Tahoma" w:hint="default"/>
      </w:rPr>
    </w:lvl>
  </w:abstractNum>
  <w:abstractNum w:abstractNumId="20" w15:restartNumberingAfterBreak="0">
    <w:nsid w:val="35232B00"/>
    <w:multiLevelType w:val="multilevel"/>
    <w:tmpl w:val="6C683D12"/>
    <w:lvl w:ilvl="0">
      <w:start w:val="1"/>
      <w:numFmt w:val="decimal"/>
      <w:lvlText w:val="%1."/>
      <w:lvlJc w:val="left"/>
      <w:pPr>
        <w:ind w:left="720" w:hanging="360"/>
      </w:pPr>
      <w:rPr>
        <w:rFonts w:hint="default"/>
        <w:sz w:val="32"/>
        <w:szCs w:val="40"/>
      </w:rPr>
    </w:lvl>
    <w:lvl w:ilvl="1">
      <w:start w:val="1"/>
      <w:numFmt w:val="decimal"/>
      <w:isLgl/>
      <w:lvlText w:val="%1.%2"/>
      <w:lvlJc w:val="left"/>
      <w:pPr>
        <w:ind w:left="1125" w:hanging="4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520" w:hanging="72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600" w:hanging="1080"/>
      </w:pPr>
      <w:rPr>
        <w:rFonts w:hint="default"/>
        <w:sz w:val="32"/>
      </w:rPr>
    </w:lvl>
    <w:lvl w:ilvl="7">
      <w:start w:val="1"/>
      <w:numFmt w:val="decimal"/>
      <w:isLgl/>
      <w:lvlText w:val="%1.%2.%3.%4.%5.%6.%7.%8"/>
      <w:lvlJc w:val="left"/>
      <w:pPr>
        <w:ind w:left="3960" w:hanging="1080"/>
      </w:pPr>
      <w:rPr>
        <w:rFonts w:hint="default"/>
        <w:sz w:val="32"/>
      </w:rPr>
    </w:lvl>
    <w:lvl w:ilvl="8">
      <w:start w:val="1"/>
      <w:numFmt w:val="decimal"/>
      <w:isLgl/>
      <w:lvlText w:val="%1.%2.%3.%4.%5.%6.%7.%8.%9"/>
      <w:lvlJc w:val="left"/>
      <w:pPr>
        <w:ind w:left="4680" w:hanging="1440"/>
      </w:pPr>
      <w:rPr>
        <w:rFonts w:hint="default"/>
        <w:sz w:val="32"/>
      </w:rPr>
    </w:lvl>
  </w:abstractNum>
  <w:abstractNum w:abstractNumId="21" w15:restartNumberingAfterBreak="0">
    <w:nsid w:val="363C4FF8"/>
    <w:multiLevelType w:val="hybridMultilevel"/>
    <w:tmpl w:val="6ECE5D4E"/>
    <w:lvl w:ilvl="0" w:tplc="5D6463DC">
      <w:start w:val="1"/>
      <w:numFmt w:val="thaiNumbers"/>
      <w:lvlText w:val="%1."/>
      <w:lvlJc w:val="left"/>
      <w:pPr>
        <w:ind w:left="1080" w:hanging="360"/>
      </w:pPr>
      <w:rPr>
        <w:rFonts w:eastAsia="Arial Unicode M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477348"/>
    <w:multiLevelType w:val="multilevel"/>
    <w:tmpl w:val="B734C7D0"/>
    <w:lvl w:ilvl="0">
      <w:start w:val="1"/>
      <w:numFmt w:val="decimal"/>
      <w:lvlText w:val="(%1."/>
      <w:lvlJc w:val="left"/>
      <w:pPr>
        <w:ind w:left="435" w:hanging="435"/>
      </w:pPr>
      <w:rPr>
        <w:rFonts w:hint="default"/>
        <w:color w:val="000000"/>
      </w:rPr>
    </w:lvl>
    <w:lvl w:ilvl="1">
      <w:start w:val="6"/>
      <w:numFmt w:val="decimal"/>
      <w:lvlText w:val="(%1.%2)"/>
      <w:lvlJc w:val="left"/>
      <w:pPr>
        <w:ind w:left="2850" w:hanging="720"/>
      </w:pPr>
      <w:rPr>
        <w:rFonts w:hint="default"/>
        <w:color w:val="000000"/>
      </w:rPr>
    </w:lvl>
    <w:lvl w:ilvl="2">
      <w:start w:val="1"/>
      <w:numFmt w:val="decimal"/>
      <w:lvlText w:val="(%1.%2)%3."/>
      <w:lvlJc w:val="left"/>
      <w:pPr>
        <w:ind w:left="4980" w:hanging="720"/>
      </w:pPr>
      <w:rPr>
        <w:rFonts w:hint="default"/>
        <w:color w:val="000000"/>
      </w:rPr>
    </w:lvl>
    <w:lvl w:ilvl="3">
      <w:start w:val="1"/>
      <w:numFmt w:val="decimal"/>
      <w:lvlText w:val="(%1.%2)%3.%4."/>
      <w:lvlJc w:val="left"/>
      <w:pPr>
        <w:ind w:left="7470" w:hanging="1080"/>
      </w:pPr>
      <w:rPr>
        <w:rFonts w:hint="default"/>
        <w:color w:val="000000"/>
      </w:rPr>
    </w:lvl>
    <w:lvl w:ilvl="4">
      <w:start w:val="1"/>
      <w:numFmt w:val="decimal"/>
      <w:lvlText w:val="(%1.%2)%3.%4.%5."/>
      <w:lvlJc w:val="left"/>
      <w:pPr>
        <w:ind w:left="9600" w:hanging="1080"/>
      </w:pPr>
      <w:rPr>
        <w:rFonts w:hint="default"/>
        <w:color w:val="000000"/>
      </w:rPr>
    </w:lvl>
    <w:lvl w:ilvl="5">
      <w:start w:val="1"/>
      <w:numFmt w:val="decimal"/>
      <w:lvlText w:val="(%1.%2)%3.%4.%5.%6."/>
      <w:lvlJc w:val="left"/>
      <w:pPr>
        <w:ind w:left="12090" w:hanging="1440"/>
      </w:pPr>
      <w:rPr>
        <w:rFonts w:hint="default"/>
        <w:color w:val="000000"/>
      </w:rPr>
    </w:lvl>
    <w:lvl w:ilvl="6">
      <w:start w:val="1"/>
      <w:numFmt w:val="decimal"/>
      <w:lvlText w:val="(%1.%2)%3.%4.%5.%6.%7."/>
      <w:lvlJc w:val="left"/>
      <w:pPr>
        <w:ind w:left="14220" w:hanging="1440"/>
      </w:pPr>
      <w:rPr>
        <w:rFonts w:hint="default"/>
        <w:color w:val="000000"/>
      </w:rPr>
    </w:lvl>
    <w:lvl w:ilvl="7">
      <w:start w:val="1"/>
      <w:numFmt w:val="decimal"/>
      <w:lvlText w:val="(%1.%2)%3.%4.%5.%6.%7.%8."/>
      <w:lvlJc w:val="left"/>
      <w:pPr>
        <w:ind w:left="16710" w:hanging="1800"/>
      </w:pPr>
      <w:rPr>
        <w:rFonts w:hint="default"/>
        <w:color w:val="000000"/>
      </w:rPr>
    </w:lvl>
    <w:lvl w:ilvl="8">
      <w:start w:val="1"/>
      <w:numFmt w:val="decimal"/>
      <w:lvlText w:val="(%1.%2)%3.%4.%5.%6.%7.%8.%9."/>
      <w:lvlJc w:val="left"/>
      <w:pPr>
        <w:ind w:left="18840" w:hanging="1800"/>
      </w:pPr>
      <w:rPr>
        <w:rFonts w:hint="default"/>
        <w:color w:val="000000"/>
      </w:rPr>
    </w:lvl>
  </w:abstractNum>
  <w:abstractNum w:abstractNumId="23" w15:restartNumberingAfterBreak="0">
    <w:nsid w:val="390125E2"/>
    <w:multiLevelType w:val="multilevel"/>
    <w:tmpl w:val="F21E12F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39E36910"/>
    <w:multiLevelType w:val="hybridMultilevel"/>
    <w:tmpl w:val="9224EBA2"/>
    <w:lvl w:ilvl="0" w:tplc="45FC36E6">
      <w:start w:val="1"/>
      <w:numFmt w:val="bullet"/>
      <w:lvlText w:val="•"/>
      <w:lvlJc w:val="left"/>
      <w:pPr>
        <w:tabs>
          <w:tab w:val="num" w:pos="720"/>
        </w:tabs>
        <w:ind w:left="720" w:hanging="360"/>
      </w:pPr>
      <w:rPr>
        <w:rFonts w:ascii="Tahoma" w:hAnsi="Tahoma" w:hint="default"/>
      </w:rPr>
    </w:lvl>
    <w:lvl w:ilvl="1" w:tplc="9168C614" w:tentative="1">
      <w:start w:val="1"/>
      <w:numFmt w:val="bullet"/>
      <w:lvlText w:val="•"/>
      <w:lvlJc w:val="left"/>
      <w:pPr>
        <w:tabs>
          <w:tab w:val="num" w:pos="1440"/>
        </w:tabs>
        <w:ind w:left="1440" w:hanging="360"/>
      </w:pPr>
      <w:rPr>
        <w:rFonts w:ascii="Tahoma" w:hAnsi="Tahoma" w:hint="default"/>
      </w:rPr>
    </w:lvl>
    <w:lvl w:ilvl="2" w:tplc="61E60912" w:tentative="1">
      <w:start w:val="1"/>
      <w:numFmt w:val="bullet"/>
      <w:lvlText w:val="•"/>
      <w:lvlJc w:val="left"/>
      <w:pPr>
        <w:tabs>
          <w:tab w:val="num" w:pos="2160"/>
        </w:tabs>
        <w:ind w:left="2160" w:hanging="360"/>
      </w:pPr>
      <w:rPr>
        <w:rFonts w:ascii="Tahoma" w:hAnsi="Tahoma" w:hint="default"/>
      </w:rPr>
    </w:lvl>
    <w:lvl w:ilvl="3" w:tplc="4F2CD24E" w:tentative="1">
      <w:start w:val="1"/>
      <w:numFmt w:val="bullet"/>
      <w:lvlText w:val="•"/>
      <w:lvlJc w:val="left"/>
      <w:pPr>
        <w:tabs>
          <w:tab w:val="num" w:pos="2880"/>
        </w:tabs>
        <w:ind w:left="2880" w:hanging="360"/>
      </w:pPr>
      <w:rPr>
        <w:rFonts w:ascii="Tahoma" w:hAnsi="Tahoma" w:hint="default"/>
      </w:rPr>
    </w:lvl>
    <w:lvl w:ilvl="4" w:tplc="7876B9FA" w:tentative="1">
      <w:start w:val="1"/>
      <w:numFmt w:val="bullet"/>
      <w:lvlText w:val="•"/>
      <w:lvlJc w:val="left"/>
      <w:pPr>
        <w:tabs>
          <w:tab w:val="num" w:pos="3600"/>
        </w:tabs>
        <w:ind w:left="3600" w:hanging="360"/>
      </w:pPr>
      <w:rPr>
        <w:rFonts w:ascii="Tahoma" w:hAnsi="Tahoma" w:hint="default"/>
      </w:rPr>
    </w:lvl>
    <w:lvl w:ilvl="5" w:tplc="3B44ED3E" w:tentative="1">
      <w:start w:val="1"/>
      <w:numFmt w:val="bullet"/>
      <w:lvlText w:val="•"/>
      <w:lvlJc w:val="left"/>
      <w:pPr>
        <w:tabs>
          <w:tab w:val="num" w:pos="4320"/>
        </w:tabs>
        <w:ind w:left="4320" w:hanging="360"/>
      </w:pPr>
      <w:rPr>
        <w:rFonts w:ascii="Tahoma" w:hAnsi="Tahoma" w:hint="default"/>
      </w:rPr>
    </w:lvl>
    <w:lvl w:ilvl="6" w:tplc="F7D66350" w:tentative="1">
      <w:start w:val="1"/>
      <w:numFmt w:val="bullet"/>
      <w:lvlText w:val="•"/>
      <w:lvlJc w:val="left"/>
      <w:pPr>
        <w:tabs>
          <w:tab w:val="num" w:pos="5040"/>
        </w:tabs>
        <w:ind w:left="5040" w:hanging="360"/>
      </w:pPr>
      <w:rPr>
        <w:rFonts w:ascii="Tahoma" w:hAnsi="Tahoma" w:hint="default"/>
      </w:rPr>
    </w:lvl>
    <w:lvl w:ilvl="7" w:tplc="79F6404E" w:tentative="1">
      <w:start w:val="1"/>
      <w:numFmt w:val="bullet"/>
      <w:lvlText w:val="•"/>
      <w:lvlJc w:val="left"/>
      <w:pPr>
        <w:tabs>
          <w:tab w:val="num" w:pos="5760"/>
        </w:tabs>
        <w:ind w:left="5760" w:hanging="360"/>
      </w:pPr>
      <w:rPr>
        <w:rFonts w:ascii="Tahoma" w:hAnsi="Tahoma" w:hint="default"/>
      </w:rPr>
    </w:lvl>
    <w:lvl w:ilvl="8" w:tplc="76447E9C"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3CF1303B"/>
    <w:multiLevelType w:val="hybridMultilevel"/>
    <w:tmpl w:val="82C65E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00C5038"/>
    <w:multiLevelType w:val="multilevel"/>
    <w:tmpl w:val="661A72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44442EF2"/>
    <w:multiLevelType w:val="hybridMultilevel"/>
    <w:tmpl w:val="A6A2366A"/>
    <w:lvl w:ilvl="0" w:tplc="6ED8C2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68A5BCA"/>
    <w:multiLevelType w:val="hybridMultilevel"/>
    <w:tmpl w:val="C8002692"/>
    <w:lvl w:ilvl="0" w:tplc="3C88B528">
      <w:start w:val="1"/>
      <w:numFmt w:val="decimal"/>
      <w:lvlText w:val="%1)"/>
      <w:lvlJc w:val="left"/>
      <w:pPr>
        <w:ind w:left="2490" w:hanging="360"/>
      </w:pPr>
      <w:rPr>
        <w:rFonts w:hint="default"/>
        <w:lang w:bidi="th-TH"/>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29" w15:restartNumberingAfterBreak="0">
    <w:nsid w:val="4A3D4927"/>
    <w:multiLevelType w:val="hybridMultilevel"/>
    <w:tmpl w:val="460A8414"/>
    <w:lvl w:ilvl="0" w:tplc="AD784046">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4A944527"/>
    <w:multiLevelType w:val="hybridMultilevel"/>
    <w:tmpl w:val="C352B84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15:restartNumberingAfterBreak="0">
    <w:nsid w:val="4D5C0267"/>
    <w:multiLevelType w:val="hybridMultilevel"/>
    <w:tmpl w:val="92DA5AEC"/>
    <w:lvl w:ilvl="0" w:tplc="04090001">
      <w:start w:val="1"/>
      <w:numFmt w:val="bullet"/>
      <w:lvlText w:val=""/>
      <w:lvlJc w:val="left"/>
      <w:pPr>
        <w:ind w:left="999" w:hanging="360"/>
      </w:pPr>
      <w:rPr>
        <w:rFonts w:ascii="Symbol" w:hAnsi="Symbol" w:hint="default"/>
      </w:rPr>
    </w:lvl>
    <w:lvl w:ilvl="1" w:tplc="04090003" w:tentative="1">
      <w:start w:val="1"/>
      <w:numFmt w:val="bullet"/>
      <w:lvlText w:val="o"/>
      <w:lvlJc w:val="left"/>
      <w:pPr>
        <w:ind w:left="1719" w:hanging="360"/>
      </w:pPr>
      <w:rPr>
        <w:rFonts w:ascii="Courier New" w:hAnsi="Courier New" w:cs="Courier New" w:hint="default"/>
      </w:rPr>
    </w:lvl>
    <w:lvl w:ilvl="2" w:tplc="04090005" w:tentative="1">
      <w:start w:val="1"/>
      <w:numFmt w:val="bullet"/>
      <w:lvlText w:val=""/>
      <w:lvlJc w:val="left"/>
      <w:pPr>
        <w:ind w:left="2439" w:hanging="360"/>
      </w:pPr>
      <w:rPr>
        <w:rFonts w:ascii="Wingdings" w:hAnsi="Wingdings" w:hint="default"/>
      </w:rPr>
    </w:lvl>
    <w:lvl w:ilvl="3" w:tplc="04090001" w:tentative="1">
      <w:start w:val="1"/>
      <w:numFmt w:val="bullet"/>
      <w:lvlText w:val=""/>
      <w:lvlJc w:val="left"/>
      <w:pPr>
        <w:ind w:left="3159" w:hanging="360"/>
      </w:pPr>
      <w:rPr>
        <w:rFonts w:ascii="Symbol" w:hAnsi="Symbol" w:hint="default"/>
      </w:rPr>
    </w:lvl>
    <w:lvl w:ilvl="4" w:tplc="04090003" w:tentative="1">
      <w:start w:val="1"/>
      <w:numFmt w:val="bullet"/>
      <w:lvlText w:val="o"/>
      <w:lvlJc w:val="left"/>
      <w:pPr>
        <w:ind w:left="3879" w:hanging="360"/>
      </w:pPr>
      <w:rPr>
        <w:rFonts w:ascii="Courier New" w:hAnsi="Courier New" w:cs="Courier New" w:hint="default"/>
      </w:rPr>
    </w:lvl>
    <w:lvl w:ilvl="5" w:tplc="04090005" w:tentative="1">
      <w:start w:val="1"/>
      <w:numFmt w:val="bullet"/>
      <w:lvlText w:val=""/>
      <w:lvlJc w:val="left"/>
      <w:pPr>
        <w:ind w:left="4599" w:hanging="360"/>
      </w:pPr>
      <w:rPr>
        <w:rFonts w:ascii="Wingdings" w:hAnsi="Wingdings" w:hint="default"/>
      </w:rPr>
    </w:lvl>
    <w:lvl w:ilvl="6" w:tplc="04090001" w:tentative="1">
      <w:start w:val="1"/>
      <w:numFmt w:val="bullet"/>
      <w:lvlText w:val=""/>
      <w:lvlJc w:val="left"/>
      <w:pPr>
        <w:ind w:left="5319" w:hanging="360"/>
      </w:pPr>
      <w:rPr>
        <w:rFonts w:ascii="Symbol" w:hAnsi="Symbol" w:hint="default"/>
      </w:rPr>
    </w:lvl>
    <w:lvl w:ilvl="7" w:tplc="04090003" w:tentative="1">
      <w:start w:val="1"/>
      <w:numFmt w:val="bullet"/>
      <w:lvlText w:val="o"/>
      <w:lvlJc w:val="left"/>
      <w:pPr>
        <w:ind w:left="6039" w:hanging="360"/>
      </w:pPr>
      <w:rPr>
        <w:rFonts w:ascii="Courier New" w:hAnsi="Courier New" w:cs="Courier New" w:hint="default"/>
      </w:rPr>
    </w:lvl>
    <w:lvl w:ilvl="8" w:tplc="04090005" w:tentative="1">
      <w:start w:val="1"/>
      <w:numFmt w:val="bullet"/>
      <w:lvlText w:val=""/>
      <w:lvlJc w:val="left"/>
      <w:pPr>
        <w:ind w:left="6759" w:hanging="360"/>
      </w:pPr>
      <w:rPr>
        <w:rFonts w:ascii="Wingdings" w:hAnsi="Wingdings" w:hint="default"/>
      </w:rPr>
    </w:lvl>
  </w:abstractNum>
  <w:abstractNum w:abstractNumId="32" w15:restartNumberingAfterBreak="0">
    <w:nsid w:val="516902A5"/>
    <w:multiLevelType w:val="hybridMultilevel"/>
    <w:tmpl w:val="321E38F8"/>
    <w:lvl w:ilvl="0" w:tplc="F768D130">
      <w:start w:val="1"/>
      <w:numFmt w:val="bullet"/>
      <w:lvlText w:val="•"/>
      <w:lvlJc w:val="left"/>
      <w:pPr>
        <w:tabs>
          <w:tab w:val="num" w:pos="720"/>
        </w:tabs>
        <w:ind w:left="720" w:hanging="360"/>
      </w:pPr>
      <w:rPr>
        <w:rFonts w:ascii="Tahoma" w:hAnsi="Tahoma" w:hint="default"/>
      </w:rPr>
    </w:lvl>
    <w:lvl w:ilvl="1" w:tplc="C0F2A22A" w:tentative="1">
      <w:start w:val="1"/>
      <w:numFmt w:val="bullet"/>
      <w:lvlText w:val="•"/>
      <w:lvlJc w:val="left"/>
      <w:pPr>
        <w:tabs>
          <w:tab w:val="num" w:pos="1440"/>
        </w:tabs>
        <w:ind w:left="1440" w:hanging="360"/>
      </w:pPr>
      <w:rPr>
        <w:rFonts w:ascii="Tahoma" w:hAnsi="Tahoma" w:hint="default"/>
      </w:rPr>
    </w:lvl>
    <w:lvl w:ilvl="2" w:tplc="D6C85D5C" w:tentative="1">
      <w:start w:val="1"/>
      <w:numFmt w:val="bullet"/>
      <w:lvlText w:val="•"/>
      <w:lvlJc w:val="left"/>
      <w:pPr>
        <w:tabs>
          <w:tab w:val="num" w:pos="2160"/>
        </w:tabs>
        <w:ind w:left="2160" w:hanging="360"/>
      </w:pPr>
      <w:rPr>
        <w:rFonts w:ascii="Tahoma" w:hAnsi="Tahoma" w:hint="default"/>
      </w:rPr>
    </w:lvl>
    <w:lvl w:ilvl="3" w:tplc="065899F2" w:tentative="1">
      <w:start w:val="1"/>
      <w:numFmt w:val="bullet"/>
      <w:lvlText w:val="•"/>
      <w:lvlJc w:val="left"/>
      <w:pPr>
        <w:tabs>
          <w:tab w:val="num" w:pos="2880"/>
        </w:tabs>
        <w:ind w:left="2880" w:hanging="360"/>
      </w:pPr>
      <w:rPr>
        <w:rFonts w:ascii="Tahoma" w:hAnsi="Tahoma" w:hint="default"/>
      </w:rPr>
    </w:lvl>
    <w:lvl w:ilvl="4" w:tplc="7CB21AA6" w:tentative="1">
      <w:start w:val="1"/>
      <w:numFmt w:val="bullet"/>
      <w:lvlText w:val="•"/>
      <w:lvlJc w:val="left"/>
      <w:pPr>
        <w:tabs>
          <w:tab w:val="num" w:pos="3600"/>
        </w:tabs>
        <w:ind w:left="3600" w:hanging="360"/>
      </w:pPr>
      <w:rPr>
        <w:rFonts w:ascii="Tahoma" w:hAnsi="Tahoma" w:hint="default"/>
      </w:rPr>
    </w:lvl>
    <w:lvl w:ilvl="5" w:tplc="D29A1C74" w:tentative="1">
      <w:start w:val="1"/>
      <w:numFmt w:val="bullet"/>
      <w:lvlText w:val="•"/>
      <w:lvlJc w:val="left"/>
      <w:pPr>
        <w:tabs>
          <w:tab w:val="num" w:pos="4320"/>
        </w:tabs>
        <w:ind w:left="4320" w:hanging="360"/>
      </w:pPr>
      <w:rPr>
        <w:rFonts w:ascii="Tahoma" w:hAnsi="Tahoma" w:hint="default"/>
      </w:rPr>
    </w:lvl>
    <w:lvl w:ilvl="6" w:tplc="CF1E33F2" w:tentative="1">
      <w:start w:val="1"/>
      <w:numFmt w:val="bullet"/>
      <w:lvlText w:val="•"/>
      <w:lvlJc w:val="left"/>
      <w:pPr>
        <w:tabs>
          <w:tab w:val="num" w:pos="5040"/>
        </w:tabs>
        <w:ind w:left="5040" w:hanging="360"/>
      </w:pPr>
      <w:rPr>
        <w:rFonts w:ascii="Tahoma" w:hAnsi="Tahoma" w:hint="default"/>
      </w:rPr>
    </w:lvl>
    <w:lvl w:ilvl="7" w:tplc="2312D50C" w:tentative="1">
      <w:start w:val="1"/>
      <w:numFmt w:val="bullet"/>
      <w:lvlText w:val="•"/>
      <w:lvlJc w:val="left"/>
      <w:pPr>
        <w:tabs>
          <w:tab w:val="num" w:pos="5760"/>
        </w:tabs>
        <w:ind w:left="5760" w:hanging="360"/>
      </w:pPr>
      <w:rPr>
        <w:rFonts w:ascii="Tahoma" w:hAnsi="Tahoma" w:hint="default"/>
      </w:rPr>
    </w:lvl>
    <w:lvl w:ilvl="8" w:tplc="E3C8318C" w:tentative="1">
      <w:start w:val="1"/>
      <w:numFmt w:val="bullet"/>
      <w:lvlText w:val="•"/>
      <w:lvlJc w:val="left"/>
      <w:pPr>
        <w:tabs>
          <w:tab w:val="num" w:pos="6480"/>
        </w:tabs>
        <w:ind w:left="6480" w:hanging="360"/>
      </w:pPr>
      <w:rPr>
        <w:rFonts w:ascii="Tahoma" w:hAnsi="Tahoma" w:hint="default"/>
      </w:rPr>
    </w:lvl>
  </w:abstractNum>
  <w:abstractNum w:abstractNumId="33" w15:restartNumberingAfterBreak="0">
    <w:nsid w:val="5381375B"/>
    <w:multiLevelType w:val="hybridMultilevel"/>
    <w:tmpl w:val="F462EEFE"/>
    <w:lvl w:ilvl="0" w:tplc="26AE4A4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156F6F"/>
    <w:multiLevelType w:val="hybridMultilevel"/>
    <w:tmpl w:val="FEA823E4"/>
    <w:lvl w:ilvl="0" w:tplc="5792EE3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58E50F19"/>
    <w:multiLevelType w:val="hybridMultilevel"/>
    <w:tmpl w:val="AB6CC42E"/>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6" w15:restartNumberingAfterBreak="0">
    <w:nsid w:val="5EFB0E25"/>
    <w:multiLevelType w:val="hybridMultilevel"/>
    <w:tmpl w:val="93B4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2D5065"/>
    <w:multiLevelType w:val="hybridMultilevel"/>
    <w:tmpl w:val="4434ED14"/>
    <w:lvl w:ilvl="0" w:tplc="A8EAB8F6">
      <w:start w:val="1"/>
      <w:numFmt w:val="decimal"/>
      <w:lvlText w:val="%1."/>
      <w:lvlJc w:val="left"/>
      <w:pPr>
        <w:ind w:left="990" w:hanging="57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4D21A44"/>
    <w:multiLevelType w:val="multilevel"/>
    <w:tmpl w:val="FD20702A"/>
    <w:lvl w:ilvl="0">
      <w:start w:val="1"/>
      <w:numFmt w:val="decimal"/>
      <w:lvlText w:val="%1."/>
      <w:lvlJc w:val="left"/>
      <w:pPr>
        <w:ind w:left="720" w:hanging="360"/>
      </w:pPr>
      <w:rPr>
        <w:rFonts w:hint="default"/>
        <w:sz w:val="3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9" w15:restartNumberingAfterBreak="0">
    <w:nsid w:val="67CD6BEA"/>
    <w:multiLevelType w:val="hybridMultilevel"/>
    <w:tmpl w:val="594C0E3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0" w15:restartNumberingAfterBreak="0">
    <w:nsid w:val="6ED10475"/>
    <w:multiLevelType w:val="hybridMultilevel"/>
    <w:tmpl w:val="C1CE8804"/>
    <w:lvl w:ilvl="0" w:tplc="F54298F0">
      <w:start w:val="2"/>
      <w:numFmt w:val="bullet"/>
      <w:lvlText w:val="-"/>
      <w:lvlJc w:val="left"/>
      <w:pPr>
        <w:ind w:left="780" w:hanging="360"/>
      </w:pPr>
      <w:rPr>
        <w:rFonts w:ascii="TH SarabunIT๙" w:eastAsia="Calibri" w:hAnsi="TH SarabunIT๙" w:cs="TH SarabunIT๙"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1" w15:restartNumberingAfterBreak="0">
    <w:nsid w:val="7E2B03AE"/>
    <w:multiLevelType w:val="multilevel"/>
    <w:tmpl w:val="94643DAA"/>
    <w:lvl w:ilvl="0">
      <w:start w:val="3"/>
      <w:numFmt w:val="decimal"/>
      <w:lvlText w:val="%1"/>
      <w:lvlJc w:val="left"/>
      <w:pPr>
        <w:ind w:left="360" w:hanging="360"/>
      </w:pPr>
      <w:rPr>
        <w:rFonts w:hint="default"/>
      </w:rPr>
    </w:lvl>
    <w:lvl w:ilvl="1">
      <w:start w:val="1"/>
      <w:numFmt w:val="decimal"/>
      <w:lvlText w:val="%1.%2"/>
      <w:lvlJc w:val="left"/>
      <w:pPr>
        <w:ind w:left="1425" w:hanging="360"/>
      </w:pPr>
      <w:rPr>
        <w:rFonts w:hint="default"/>
      </w:rPr>
    </w:lvl>
    <w:lvl w:ilvl="2">
      <w:start w:val="1"/>
      <w:numFmt w:val="decimal"/>
      <w:lvlText w:val="%1.%2.%3"/>
      <w:lvlJc w:val="left"/>
      <w:pPr>
        <w:ind w:left="2850" w:hanging="720"/>
      </w:pPr>
      <w:rPr>
        <w:rFonts w:hint="default"/>
      </w:rPr>
    </w:lvl>
    <w:lvl w:ilvl="3">
      <w:start w:val="1"/>
      <w:numFmt w:val="decimal"/>
      <w:lvlText w:val="%1.%2.%3.%4"/>
      <w:lvlJc w:val="left"/>
      <w:pPr>
        <w:ind w:left="4275" w:hanging="1080"/>
      </w:pPr>
      <w:rPr>
        <w:rFonts w:hint="default"/>
      </w:rPr>
    </w:lvl>
    <w:lvl w:ilvl="4">
      <w:start w:val="1"/>
      <w:numFmt w:val="decimal"/>
      <w:lvlText w:val="%1.%2.%3.%4.%5"/>
      <w:lvlJc w:val="left"/>
      <w:pPr>
        <w:ind w:left="5340" w:hanging="1080"/>
      </w:pPr>
      <w:rPr>
        <w:rFonts w:hint="default"/>
      </w:rPr>
    </w:lvl>
    <w:lvl w:ilvl="5">
      <w:start w:val="1"/>
      <w:numFmt w:val="decimal"/>
      <w:lvlText w:val="%1.%2.%3.%4.%5.%6"/>
      <w:lvlJc w:val="left"/>
      <w:pPr>
        <w:ind w:left="6765" w:hanging="1440"/>
      </w:pPr>
      <w:rPr>
        <w:rFonts w:hint="default"/>
      </w:rPr>
    </w:lvl>
    <w:lvl w:ilvl="6">
      <w:start w:val="1"/>
      <w:numFmt w:val="decimal"/>
      <w:lvlText w:val="%1.%2.%3.%4.%5.%6.%7"/>
      <w:lvlJc w:val="left"/>
      <w:pPr>
        <w:ind w:left="7830" w:hanging="1440"/>
      </w:pPr>
      <w:rPr>
        <w:rFonts w:hint="default"/>
      </w:rPr>
    </w:lvl>
    <w:lvl w:ilvl="7">
      <w:start w:val="1"/>
      <w:numFmt w:val="decimal"/>
      <w:lvlText w:val="%1.%2.%3.%4.%5.%6.%7.%8"/>
      <w:lvlJc w:val="left"/>
      <w:pPr>
        <w:ind w:left="9255" w:hanging="1800"/>
      </w:pPr>
      <w:rPr>
        <w:rFonts w:hint="default"/>
      </w:rPr>
    </w:lvl>
    <w:lvl w:ilvl="8">
      <w:start w:val="1"/>
      <w:numFmt w:val="decimal"/>
      <w:lvlText w:val="%1.%2.%3.%4.%5.%6.%7.%8.%9"/>
      <w:lvlJc w:val="left"/>
      <w:pPr>
        <w:ind w:left="10320" w:hanging="1800"/>
      </w:pPr>
      <w:rPr>
        <w:rFonts w:hint="default"/>
      </w:rPr>
    </w:lvl>
  </w:abstractNum>
  <w:num w:numId="1">
    <w:abstractNumId w:val="13"/>
  </w:num>
  <w:num w:numId="2">
    <w:abstractNumId w:val="33"/>
  </w:num>
  <w:num w:numId="3">
    <w:abstractNumId w:val="38"/>
  </w:num>
  <w:num w:numId="4">
    <w:abstractNumId w:val="23"/>
  </w:num>
  <w:num w:numId="5">
    <w:abstractNumId w:val="26"/>
  </w:num>
  <w:num w:numId="6">
    <w:abstractNumId w:val="2"/>
  </w:num>
  <w:num w:numId="7">
    <w:abstractNumId w:val="17"/>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24"/>
  </w:num>
  <w:num w:numId="11">
    <w:abstractNumId w:val="19"/>
  </w:num>
  <w:num w:numId="12">
    <w:abstractNumId w:val="4"/>
  </w:num>
  <w:num w:numId="13">
    <w:abstractNumId w:val="39"/>
  </w:num>
  <w:num w:numId="14">
    <w:abstractNumId w:val="37"/>
  </w:num>
  <w:num w:numId="15">
    <w:abstractNumId w:val="30"/>
  </w:num>
  <w:num w:numId="16">
    <w:abstractNumId w:val="27"/>
  </w:num>
  <w:num w:numId="17">
    <w:abstractNumId w:val="15"/>
  </w:num>
  <w:num w:numId="18">
    <w:abstractNumId w:val="10"/>
  </w:num>
  <w:num w:numId="19">
    <w:abstractNumId w:val="1"/>
  </w:num>
  <w:num w:numId="20">
    <w:abstractNumId w:val="7"/>
  </w:num>
  <w:num w:numId="21">
    <w:abstractNumId w:val="36"/>
  </w:num>
  <w:num w:numId="22">
    <w:abstractNumId w:val="6"/>
  </w:num>
  <w:num w:numId="23">
    <w:abstractNumId w:val="9"/>
  </w:num>
  <w:num w:numId="24">
    <w:abstractNumId w:val="31"/>
  </w:num>
  <w:num w:numId="25">
    <w:abstractNumId w:val="12"/>
  </w:num>
  <w:num w:numId="26">
    <w:abstractNumId w:val="11"/>
  </w:num>
  <w:num w:numId="27">
    <w:abstractNumId w:val="35"/>
  </w:num>
  <w:num w:numId="28">
    <w:abstractNumId w:val="22"/>
  </w:num>
  <w:num w:numId="29">
    <w:abstractNumId w:val="21"/>
  </w:num>
  <w:num w:numId="30">
    <w:abstractNumId w:val="20"/>
  </w:num>
  <w:num w:numId="31">
    <w:abstractNumId w:val="29"/>
  </w:num>
  <w:num w:numId="32">
    <w:abstractNumId w:val="28"/>
  </w:num>
  <w:num w:numId="33">
    <w:abstractNumId w:val="14"/>
  </w:num>
  <w:num w:numId="34">
    <w:abstractNumId w:val="34"/>
  </w:num>
  <w:num w:numId="35">
    <w:abstractNumId w:val="18"/>
  </w:num>
  <w:num w:numId="36">
    <w:abstractNumId w:val="40"/>
  </w:num>
  <w:num w:numId="37">
    <w:abstractNumId w:val="41"/>
  </w:num>
  <w:num w:numId="38">
    <w:abstractNumId w:val="5"/>
  </w:num>
  <w:num w:numId="39">
    <w:abstractNumId w:val="8"/>
  </w:num>
  <w:num w:numId="40">
    <w:abstractNumId w:val="0"/>
  </w:num>
  <w:num w:numId="41">
    <w:abstractNumId w:val="3"/>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63A9"/>
    <w:rsid w:val="00001536"/>
    <w:rsid w:val="000018AD"/>
    <w:rsid w:val="000018BE"/>
    <w:rsid w:val="00001AE7"/>
    <w:rsid w:val="0000236A"/>
    <w:rsid w:val="000038A4"/>
    <w:rsid w:val="00003D34"/>
    <w:rsid w:val="00004E2A"/>
    <w:rsid w:val="0000599D"/>
    <w:rsid w:val="00006664"/>
    <w:rsid w:val="00006C56"/>
    <w:rsid w:val="00007E45"/>
    <w:rsid w:val="0001055F"/>
    <w:rsid w:val="00011AA6"/>
    <w:rsid w:val="00011CFA"/>
    <w:rsid w:val="00012B5D"/>
    <w:rsid w:val="000138B8"/>
    <w:rsid w:val="0001482C"/>
    <w:rsid w:val="00014EF0"/>
    <w:rsid w:val="000160A7"/>
    <w:rsid w:val="00017E81"/>
    <w:rsid w:val="0002018A"/>
    <w:rsid w:val="00020FE2"/>
    <w:rsid w:val="000216BE"/>
    <w:rsid w:val="000216D3"/>
    <w:rsid w:val="000223E5"/>
    <w:rsid w:val="0002324B"/>
    <w:rsid w:val="00024723"/>
    <w:rsid w:val="00024F50"/>
    <w:rsid w:val="000251A4"/>
    <w:rsid w:val="00025E6C"/>
    <w:rsid w:val="000274E9"/>
    <w:rsid w:val="00027500"/>
    <w:rsid w:val="000275AB"/>
    <w:rsid w:val="00031BCF"/>
    <w:rsid w:val="00032CAC"/>
    <w:rsid w:val="000333F0"/>
    <w:rsid w:val="00033C7D"/>
    <w:rsid w:val="00034120"/>
    <w:rsid w:val="000368B0"/>
    <w:rsid w:val="00036BB1"/>
    <w:rsid w:val="00037109"/>
    <w:rsid w:val="000372E4"/>
    <w:rsid w:val="00040AAF"/>
    <w:rsid w:val="00040AFC"/>
    <w:rsid w:val="0004420B"/>
    <w:rsid w:val="0004580B"/>
    <w:rsid w:val="00045BE6"/>
    <w:rsid w:val="0004654D"/>
    <w:rsid w:val="00046EC5"/>
    <w:rsid w:val="0005124F"/>
    <w:rsid w:val="00052587"/>
    <w:rsid w:val="00052EBF"/>
    <w:rsid w:val="00055784"/>
    <w:rsid w:val="00055791"/>
    <w:rsid w:val="00055FBA"/>
    <w:rsid w:val="0005721B"/>
    <w:rsid w:val="00057FA8"/>
    <w:rsid w:val="00061AE2"/>
    <w:rsid w:val="00061E5A"/>
    <w:rsid w:val="00062077"/>
    <w:rsid w:val="00063352"/>
    <w:rsid w:val="000633FD"/>
    <w:rsid w:val="0006577F"/>
    <w:rsid w:val="00066AC9"/>
    <w:rsid w:val="00066B3A"/>
    <w:rsid w:val="00070A5B"/>
    <w:rsid w:val="00070B59"/>
    <w:rsid w:val="00071473"/>
    <w:rsid w:val="000721B1"/>
    <w:rsid w:val="000757DB"/>
    <w:rsid w:val="00077B5B"/>
    <w:rsid w:val="00081CE8"/>
    <w:rsid w:val="00081DEB"/>
    <w:rsid w:val="0008289B"/>
    <w:rsid w:val="000831EE"/>
    <w:rsid w:val="00083C65"/>
    <w:rsid w:val="00090AF5"/>
    <w:rsid w:val="000915CD"/>
    <w:rsid w:val="00091604"/>
    <w:rsid w:val="000916DB"/>
    <w:rsid w:val="00091A29"/>
    <w:rsid w:val="00092D9B"/>
    <w:rsid w:val="000948F9"/>
    <w:rsid w:val="0009526C"/>
    <w:rsid w:val="000959E3"/>
    <w:rsid w:val="00095B32"/>
    <w:rsid w:val="000A1100"/>
    <w:rsid w:val="000A3FD4"/>
    <w:rsid w:val="000A5397"/>
    <w:rsid w:val="000A625C"/>
    <w:rsid w:val="000A74ED"/>
    <w:rsid w:val="000B1A3A"/>
    <w:rsid w:val="000B1F0A"/>
    <w:rsid w:val="000B3D4B"/>
    <w:rsid w:val="000B61FB"/>
    <w:rsid w:val="000B63F3"/>
    <w:rsid w:val="000B645D"/>
    <w:rsid w:val="000B6709"/>
    <w:rsid w:val="000B6B5D"/>
    <w:rsid w:val="000B76B0"/>
    <w:rsid w:val="000C0280"/>
    <w:rsid w:val="000C1535"/>
    <w:rsid w:val="000C19AC"/>
    <w:rsid w:val="000C34DA"/>
    <w:rsid w:val="000C3CF2"/>
    <w:rsid w:val="000C48D9"/>
    <w:rsid w:val="000C57C6"/>
    <w:rsid w:val="000D22C3"/>
    <w:rsid w:val="000D261D"/>
    <w:rsid w:val="000D379F"/>
    <w:rsid w:val="000D4D39"/>
    <w:rsid w:val="000D6BAD"/>
    <w:rsid w:val="000E04BA"/>
    <w:rsid w:val="000E0E7C"/>
    <w:rsid w:val="000E0F97"/>
    <w:rsid w:val="000E147B"/>
    <w:rsid w:val="000E2AFF"/>
    <w:rsid w:val="000E4D19"/>
    <w:rsid w:val="000E7BFD"/>
    <w:rsid w:val="000F3BEF"/>
    <w:rsid w:val="000F47EF"/>
    <w:rsid w:val="000F49E2"/>
    <w:rsid w:val="000F4F25"/>
    <w:rsid w:val="000F6244"/>
    <w:rsid w:val="000F6ED6"/>
    <w:rsid w:val="00100947"/>
    <w:rsid w:val="001029EF"/>
    <w:rsid w:val="00103233"/>
    <w:rsid w:val="0010756C"/>
    <w:rsid w:val="00107A41"/>
    <w:rsid w:val="00107B00"/>
    <w:rsid w:val="0011000D"/>
    <w:rsid w:val="0011007E"/>
    <w:rsid w:val="00110904"/>
    <w:rsid w:val="00112033"/>
    <w:rsid w:val="00112D07"/>
    <w:rsid w:val="00112EEA"/>
    <w:rsid w:val="00114135"/>
    <w:rsid w:val="0011531F"/>
    <w:rsid w:val="00115405"/>
    <w:rsid w:val="0011574D"/>
    <w:rsid w:val="00116517"/>
    <w:rsid w:val="00116B90"/>
    <w:rsid w:val="00117217"/>
    <w:rsid w:val="001178AC"/>
    <w:rsid w:val="00117D5B"/>
    <w:rsid w:val="00120096"/>
    <w:rsid w:val="0012048A"/>
    <w:rsid w:val="001225AB"/>
    <w:rsid w:val="00122E16"/>
    <w:rsid w:val="0012326C"/>
    <w:rsid w:val="00125CD9"/>
    <w:rsid w:val="0012672B"/>
    <w:rsid w:val="00126D7A"/>
    <w:rsid w:val="00130868"/>
    <w:rsid w:val="00130A1A"/>
    <w:rsid w:val="001320E1"/>
    <w:rsid w:val="001320FE"/>
    <w:rsid w:val="00132FC4"/>
    <w:rsid w:val="00134FC3"/>
    <w:rsid w:val="00135126"/>
    <w:rsid w:val="00137026"/>
    <w:rsid w:val="001372FA"/>
    <w:rsid w:val="00140C54"/>
    <w:rsid w:val="00141671"/>
    <w:rsid w:val="00141C95"/>
    <w:rsid w:val="00142983"/>
    <w:rsid w:val="00142F61"/>
    <w:rsid w:val="00144132"/>
    <w:rsid w:val="00144468"/>
    <w:rsid w:val="00144607"/>
    <w:rsid w:val="00144FD0"/>
    <w:rsid w:val="00145330"/>
    <w:rsid w:val="001455D8"/>
    <w:rsid w:val="00145B59"/>
    <w:rsid w:val="00145C71"/>
    <w:rsid w:val="0014640A"/>
    <w:rsid w:val="001500AB"/>
    <w:rsid w:val="0015075C"/>
    <w:rsid w:val="00150E9F"/>
    <w:rsid w:val="001511C1"/>
    <w:rsid w:val="0015418E"/>
    <w:rsid w:val="001544BC"/>
    <w:rsid w:val="00154B08"/>
    <w:rsid w:val="001558C9"/>
    <w:rsid w:val="0016282E"/>
    <w:rsid w:val="001653EA"/>
    <w:rsid w:val="001660D4"/>
    <w:rsid w:val="00167EEC"/>
    <w:rsid w:val="00167F30"/>
    <w:rsid w:val="00170227"/>
    <w:rsid w:val="00174164"/>
    <w:rsid w:val="00175BBC"/>
    <w:rsid w:val="00175C3A"/>
    <w:rsid w:val="00175D6B"/>
    <w:rsid w:val="001779FC"/>
    <w:rsid w:val="00177FEC"/>
    <w:rsid w:val="001800AC"/>
    <w:rsid w:val="0018053B"/>
    <w:rsid w:val="00180571"/>
    <w:rsid w:val="00181835"/>
    <w:rsid w:val="00181F69"/>
    <w:rsid w:val="00182D34"/>
    <w:rsid w:val="00183951"/>
    <w:rsid w:val="0018408A"/>
    <w:rsid w:val="00190B93"/>
    <w:rsid w:val="00192246"/>
    <w:rsid w:val="00193931"/>
    <w:rsid w:val="00193A1F"/>
    <w:rsid w:val="001955B5"/>
    <w:rsid w:val="00196089"/>
    <w:rsid w:val="001973BD"/>
    <w:rsid w:val="00197710"/>
    <w:rsid w:val="001979FF"/>
    <w:rsid w:val="001A0346"/>
    <w:rsid w:val="001A0986"/>
    <w:rsid w:val="001A0B3D"/>
    <w:rsid w:val="001A1A69"/>
    <w:rsid w:val="001A324F"/>
    <w:rsid w:val="001A606C"/>
    <w:rsid w:val="001A6BBF"/>
    <w:rsid w:val="001B1945"/>
    <w:rsid w:val="001B4865"/>
    <w:rsid w:val="001B6768"/>
    <w:rsid w:val="001B75D3"/>
    <w:rsid w:val="001B7E1A"/>
    <w:rsid w:val="001C01C1"/>
    <w:rsid w:val="001C01E9"/>
    <w:rsid w:val="001C061B"/>
    <w:rsid w:val="001C15D7"/>
    <w:rsid w:val="001C2B90"/>
    <w:rsid w:val="001C594D"/>
    <w:rsid w:val="001C66F9"/>
    <w:rsid w:val="001D2765"/>
    <w:rsid w:val="001D2945"/>
    <w:rsid w:val="001D37E0"/>
    <w:rsid w:val="001D4725"/>
    <w:rsid w:val="001D6F8A"/>
    <w:rsid w:val="001D7D26"/>
    <w:rsid w:val="001E2003"/>
    <w:rsid w:val="001E25F1"/>
    <w:rsid w:val="001E31CA"/>
    <w:rsid w:val="001E3881"/>
    <w:rsid w:val="001E4192"/>
    <w:rsid w:val="001E432B"/>
    <w:rsid w:val="001E48A1"/>
    <w:rsid w:val="001E5901"/>
    <w:rsid w:val="001E6A1A"/>
    <w:rsid w:val="001F0064"/>
    <w:rsid w:val="001F06B3"/>
    <w:rsid w:val="001F47C8"/>
    <w:rsid w:val="001F5048"/>
    <w:rsid w:val="001F5C2F"/>
    <w:rsid w:val="001F7F91"/>
    <w:rsid w:val="002001D0"/>
    <w:rsid w:val="002006B9"/>
    <w:rsid w:val="00201471"/>
    <w:rsid w:val="00201DC3"/>
    <w:rsid w:val="00203381"/>
    <w:rsid w:val="002040B2"/>
    <w:rsid w:val="002059B3"/>
    <w:rsid w:val="00206425"/>
    <w:rsid w:val="00207EDE"/>
    <w:rsid w:val="00207F80"/>
    <w:rsid w:val="002127D1"/>
    <w:rsid w:val="00212ECF"/>
    <w:rsid w:val="002162CB"/>
    <w:rsid w:val="00216E93"/>
    <w:rsid w:val="00216FEE"/>
    <w:rsid w:val="002171F5"/>
    <w:rsid w:val="0022000E"/>
    <w:rsid w:val="002206A3"/>
    <w:rsid w:val="00222610"/>
    <w:rsid w:val="0022315C"/>
    <w:rsid w:val="00223A44"/>
    <w:rsid w:val="00223F6C"/>
    <w:rsid w:val="00224528"/>
    <w:rsid w:val="00225B0D"/>
    <w:rsid w:val="00226548"/>
    <w:rsid w:val="00227CE5"/>
    <w:rsid w:val="00227D6B"/>
    <w:rsid w:val="002312E3"/>
    <w:rsid w:val="00231C03"/>
    <w:rsid w:val="00232926"/>
    <w:rsid w:val="0023292C"/>
    <w:rsid w:val="002329DE"/>
    <w:rsid w:val="00233700"/>
    <w:rsid w:val="00233AEF"/>
    <w:rsid w:val="00233B8F"/>
    <w:rsid w:val="00235644"/>
    <w:rsid w:val="00236161"/>
    <w:rsid w:val="0023654C"/>
    <w:rsid w:val="002366C4"/>
    <w:rsid w:val="00237EB5"/>
    <w:rsid w:val="00242693"/>
    <w:rsid w:val="00244133"/>
    <w:rsid w:val="002448AA"/>
    <w:rsid w:val="002450E7"/>
    <w:rsid w:val="00245AF3"/>
    <w:rsid w:val="00245CB7"/>
    <w:rsid w:val="00247B23"/>
    <w:rsid w:val="002506E1"/>
    <w:rsid w:val="00250849"/>
    <w:rsid w:val="00250A2A"/>
    <w:rsid w:val="00251450"/>
    <w:rsid w:val="00252358"/>
    <w:rsid w:val="00253675"/>
    <w:rsid w:val="002545D6"/>
    <w:rsid w:val="00255452"/>
    <w:rsid w:val="0025648A"/>
    <w:rsid w:val="00260AE0"/>
    <w:rsid w:val="00261124"/>
    <w:rsid w:val="0026124F"/>
    <w:rsid w:val="0026695E"/>
    <w:rsid w:val="002707A1"/>
    <w:rsid w:val="00272478"/>
    <w:rsid w:val="00273535"/>
    <w:rsid w:val="00273EEC"/>
    <w:rsid w:val="00275F98"/>
    <w:rsid w:val="00276239"/>
    <w:rsid w:val="00276F89"/>
    <w:rsid w:val="00280976"/>
    <w:rsid w:val="002814BE"/>
    <w:rsid w:val="0028154F"/>
    <w:rsid w:val="002816E3"/>
    <w:rsid w:val="00281ACE"/>
    <w:rsid w:val="00282C5A"/>
    <w:rsid w:val="00283DBF"/>
    <w:rsid w:val="00283EC8"/>
    <w:rsid w:val="002850BA"/>
    <w:rsid w:val="00285347"/>
    <w:rsid w:val="0028547E"/>
    <w:rsid w:val="0028783F"/>
    <w:rsid w:val="0029048D"/>
    <w:rsid w:val="002904EB"/>
    <w:rsid w:val="00291225"/>
    <w:rsid w:val="002927B1"/>
    <w:rsid w:val="00293AAF"/>
    <w:rsid w:val="002946F4"/>
    <w:rsid w:val="00295FBE"/>
    <w:rsid w:val="00296A4D"/>
    <w:rsid w:val="002A1DB2"/>
    <w:rsid w:val="002A430B"/>
    <w:rsid w:val="002A4EFB"/>
    <w:rsid w:val="002A5087"/>
    <w:rsid w:val="002A7BBC"/>
    <w:rsid w:val="002A7E3E"/>
    <w:rsid w:val="002B04A7"/>
    <w:rsid w:val="002B0670"/>
    <w:rsid w:val="002B262A"/>
    <w:rsid w:val="002B3B87"/>
    <w:rsid w:val="002B3D7F"/>
    <w:rsid w:val="002B3E5D"/>
    <w:rsid w:val="002B5261"/>
    <w:rsid w:val="002B6230"/>
    <w:rsid w:val="002B708F"/>
    <w:rsid w:val="002B75DD"/>
    <w:rsid w:val="002B7C2A"/>
    <w:rsid w:val="002C0072"/>
    <w:rsid w:val="002C11DA"/>
    <w:rsid w:val="002C1CAF"/>
    <w:rsid w:val="002C341C"/>
    <w:rsid w:val="002C3499"/>
    <w:rsid w:val="002C4DF6"/>
    <w:rsid w:val="002C5D2D"/>
    <w:rsid w:val="002C6D20"/>
    <w:rsid w:val="002C6FC5"/>
    <w:rsid w:val="002C77EE"/>
    <w:rsid w:val="002D099A"/>
    <w:rsid w:val="002D0D3E"/>
    <w:rsid w:val="002D1562"/>
    <w:rsid w:val="002D2595"/>
    <w:rsid w:val="002D3A79"/>
    <w:rsid w:val="002D4840"/>
    <w:rsid w:val="002D4C77"/>
    <w:rsid w:val="002D5800"/>
    <w:rsid w:val="002D6043"/>
    <w:rsid w:val="002D653F"/>
    <w:rsid w:val="002D7A71"/>
    <w:rsid w:val="002E0CE8"/>
    <w:rsid w:val="002E107A"/>
    <w:rsid w:val="002E1507"/>
    <w:rsid w:val="002E16D7"/>
    <w:rsid w:val="002E382D"/>
    <w:rsid w:val="002E4502"/>
    <w:rsid w:val="002E4B6B"/>
    <w:rsid w:val="002E565D"/>
    <w:rsid w:val="002E59B9"/>
    <w:rsid w:val="002E6337"/>
    <w:rsid w:val="002F0DEB"/>
    <w:rsid w:val="002F1353"/>
    <w:rsid w:val="002F32C5"/>
    <w:rsid w:val="002F3DAD"/>
    <w:rsid w:val="002F72EC"/>
    <w:rsid w:val="002F769E"/>
    <w:rsid w:val="002F7B7D"/>
    <w:rsid w:val="00300DE0"/>
    <w:rsid w:val="00304701"/>
    <w:rsid w:val="003055E7"/>
    <w:rsid w:val="00306EB7"/>
    <w:rsid w:val="00310274"/>
    <w:rsid w:val="00310CBE"/>
    <w:rsid w:val="00312318"/>
    <w:rsid w:val="00312376"/>
    <w:rsid w:val="00312752"/>
    <w:rsid w:val="00314069"/>
    <w:rsid w:val="0031633B"/>
    <w:rsid w:val="0032019D"/>
    <w:rsid w:val="00321234"/>
    <w:rsid w:val="00322A13"/>
    <w:rsid w:val="00324BCF"/>
    <w:rsid w:val="00330E55"/>
    <w:rsid w:val="00332220"/>
    <w:rsid w:val="0033282C"/>
    <w:rsid w:val="00332A57"/>
    <w:rsid w:val="00335E17"/>
    <w:rsid w:val="00343D69"/>
    <w:rsid w:val="00343DA9"/>
    <w:rsid w:val="003441B0"/>
    <w:rsid w:val="003448CA"/>
    <w:rsid w:val="0034597C"/>
    <w:rsid w:val="0034645F"/>
    <w:rsid w:val="003466F5"/>
    <w:rsid w:val="00350035"/>
    <w:rsid w:val="00351646"/>
    <w:rsid w:val="00351C2F"/>
    <w:rsid w:val="00352507"/>
    <w:rsid w:val="003528E7"/>
    <w:rsid w:val="003545E8"/>
    <w:rsid w:val="003562A5"/>
    <w:rsid w:val="003567AF"/>
    <w:rsid w:val="003576BF"/>
    <w:rsid w:val="003606CE"/>
    <w:rsid w:val="00360A73"/>
    <w:rsid w:val="00361209"/>
    <w:rsid w:val="0036210A"/>
    <w:rsid w:val="003628D8"/>
    <w:rsid w:val="00363CE7"/>
    <w:rsid w:val="00366194"/>
    <w:rsid w:val="00371B5B"/>
    <w:rsid w:val="0037248C"/>
    <w:rsid w:val="00372B98"/>
    <w:rsid w:val="00374983"/>
    <w:rsid w:val="0037531A"/>
    <w:rsid w:val="003755AA"/>
    <w:rsid w:val="0037568B"/>
    <w:rsid w:val="00375932"/>
    <w:rsid w:val="00380165"/>
    <w:rsid w:val="003807A3"/>
    <w:rsid w:val="00381531"/>
    <w:rsid w:val="00382803"/>
    <w:rsid w:val="003828BA"/>
    <w:rsid w:val="00382981"/>
    <w:rsid w:val="00382FD7"/>
    <w:rsid w:val="00383CDF"/>
    <w:rsid w:val="00390785"/>
    <w:rsid w:val="00391C8B"/>
    <w:rsid w:val="00394BE8"/>
    <w:rsid w:val="00394F47"/>
    <w:rsid w:val="00396627"/>
    <w:rsid w:val="003A0C77"/>
    <w:rsid w:val="003A0F02"/>
    <w:rsid w:val="003A4644"/>
    <w:rsid w:val="003A52CA"/>
    <w:rsid w:val="003A5EFB"/>
    <w:rsid w:val="003A6A79"/>
    <w:rsid w:val="003A7191"/>
    <w:rsid w:val="003B1560"/>
    <w:rsid w:val="003B229A"/>
    <w:rsid w:val="003B290A"/>
    <w:rsid w:val="003B454B"/>
    <w:rsid w:val="003B4694"/>
    <w:rsid w:val="003B6AB5"/>
    <w:rsid w:val="003B700C"/>
    <w:rsid w:val="003B709C"/>
    <w:rsid w:val="003C00E7"/>
    <w:rsid w:val="003C040C"/>
    <w:rsid w:val="003C06E7"/>
    <w:rsid w:val="003C0EEB"/>
    <w:rsid w:val="003C2985"/>
    <w:rsid w:val="003C2D00"/>
    <w:rsid w:val="003C30CE"/>
    <w:rsid w:val="003C6C3E"/>
    <w:rsid w:val="003C728C"/>
    <w:rsid w:val="003C766B"/>
    <w:rsid w:val="003C7FCC"/>
    <w:rsid w:val="003D026F"/>
    <w:rsid w:val="003D2D47"/>
    <w:rsid w:val="003D5220"/>
    <w:rsid w:val="003D5557"/>
    <w:rsid w:val="003E0B53"/>
    <w:rsid w:val="003E3F83"/>
    <w:rsid w:val="003E4943"/>
    <w:rsid w:val="003E4A32"/>
    <w:rsid w:val="003E4FB8"/>
    <w:rsid w:val="003E5F66"/>
    <w:rsid w:val="003E7A70"/>
    <w:rsid w:val="003E7A8C"/>
    <w:rsid w:val="003F06DF"/>
    <w:rsid w:val="003F20B8"/>
    <w:rsid w:val="003F2B8F"/>
    <w:rsid w:val="003F3B23"/>
    <w:rsid w:val="003F3C24"/>
    <w:rsid w:val="003F3CB0"/>
    <w:rsid w:val="003F441B"/>
    <w:rsid w:val="003F5A4A"/>
    <w:rsid w:val="003F67A4"/>
    <w:rsid w:val="003F793F"/>
    <w:rsid w:val="0040136F"/>
    <w:rsid w:val="00402BE8"/>
    <w:rsid w:val="00402C0F"/>
    <w:rsid w:val="00402D19"/>
    <w:rsid w:val="00403192"/>
    <w:rsid w:val="0040406C"/>
    <w:rsid w:val="00406010"/>
    <w:rsid w:val="00406861"/>
    <w:rsid w:val="00406F1C"/>
    <w:rsid w:val="00407070"/>
    <w:rsid w:val="00410CFB"/>
    <w:rsid w:val="00410EB8"/>
    <w:rsid w:val="0041121F"/>
    <w:rsid w:val="00414665"/>
    <w:rsid w:val="0041477D"/>
    <w:rsid w:val="00415D8D"/>
    <w:rsid w:val="004177CC"/>
    <w:rsid w:val="00417C90"/>
    <w:rsid w:val="00420204"/>
    <w:rsid w:val="004210D8"/>
    <w:rsid w:val="00421F05"/>
    <w:rsid w:val="00422632"/>
    <w:rsid w:val="00422D01"/>
    <w:rsid w:val="00423E85"/>
    <w:rsid w:val="004243AC"/>
    <w:rsid w:val="00425494"/>
    <w:rsid w:val="00426631"/>
    <w:rsid w:val="0043004E"/>
    <w:rsid w:val="00431622"/>
    <w:rsid w:val="004318AC"/>
    <w:rsid w:val="00431B34"/>
    <w:rsid w:val="00431B95"/>
    <w:rsid w:val="0043203D"/>
    <w:rsid w:val="00433215"/>
    <w:rsid w:val="004363F9"/>
    <w:rsid w:val="004378D6"/>
    <w:rsid w:val="0043798C"/>
    <w:rsid w:val="00437BE7"/>
    <w:rsid w:val="00440173"/>
    <w:rsid w:val="004417BC"/>
    <w:rsid w:val="00441C14"/>
    <w:rsid w:val="00442614"/>
    <w:rsid w:val="004451C2"/>
    <w:rsid w:val="0044597B"/>
    <w:rsid w:val="0044670A"/>
    <w:rsid w:val="004522AC"/>
    <w:rsid w:val="0045287E"/>
    <w:rsid w:val="00453628"/>
    <w:rsid w:val="00453C8F"/>
    <w:rsid w:val="00454A8B"/>
    <w:rsid w:val="00456ECF"/>
    <w:rsid w:val="00460401"/>
    <w:rsid w:val="00460BC7"/>
    <w:rsid w:val="00461A09"/>
    <w:rsid w:val="004628A2"/>
    <w:rsid w:val="00463155"/>
    <w:rsid w:val="0046377D"/>
    <w:rsid w:val="0046395D"/>
    <w:rsid w:val="00464D11"/>
    <w:rsid w:val="00466ADE"/>
    <w:rsid w:val="004743D5"/>
    <w:rsid w:val="004751A4"/>
    <w:rsid w:val="0048079D"/>
    <w:rsid w:val="004807A0"/>
    <w:rsid w:val="0048102F"/>
    <w:rsid w:val="004815C2"/>
    <w:rsid w:val="00481F6B"/>
    <w:rsid w:val="004822FD"/>
    <w:rsid w:val="00483A55"/>
    <w:rsid w:val="00483E54"/>
    <w:rsid w:val="0048435C"/>
    <w:rsid w:val="00485A61"/>
    <w:rsid w:val="00491353"/>
    <w:rsid w:val="0049139C"/>
    <w:rsid w:val="00491C0A"/>
    <w:rsid w:val="00493C1F"/>
    <w:rsid w:val="004946C7"/>
    <w:rsid w:val="0049504B"/>
    <w:rsid w:val="004A277D"/>
    <w:rsid w:val="004A376D"/>
    <w:rsid w:val="004A5198"/>
    <w:rsid w:val="004B0762"/>
    <w:rsid w:val="004B4AB7"/>
    <w:rsid w:val="004B4B73"/>
    <w:rsid w:val="004C0C72"/>
    <w:rsid w:val="004C0CA7"/>
    <w:rsid w:val="004C2035"/>
    <w:rsid w:val="004C28A9"/>
    <w:rsid w:val="004C2CC5"/>
    <w:rsid w:val="004C36BC"/>
    <w:rsid w:val="004C3A74"/>
    <w:rsid w:val="004C52F7"/>
    <w:rsid w:val="004C672F"/>
    <w:rsid w:val="004D0B54"/>
    <w:rsid w:val="004D2DE1"/>
    <w:rsid w:val="004D2F81"/>
    <w:rsid w:val="004D31CE"/>
    <w:rsid w:val="004D65B0"/>
    <w:rsid w:val="004D6C13"/>
    <w:rsid w:val="004D6C14"/>
    <w:rsid w:val="004D6E31"/>
    <w:rsid w:val="004D7138"/>
    <w:rsid w:val="004D738E"/>
    <w:rsid w:val="004D7E6F"/>
    <w:rsid w:val="004E0DA4"/>
    <w:rsid w:val="004E2A0D"/>
    <w:rsid w:val="004E2AB5"/>
    <w:rsid w:val="004E3635"/>
    <w:rsid w:val="004E40ED"/>
    <w:rsid w:val="004E4EBE"/>
    <w:rsid w:val="004E64FB"/>
    <w:rsid w:val="004E71B9"/>
    <w:rsid w:val="004F17A2"/>
    <w:rsid w:val="004F37EA"/>
    <w:rsid w:val="004F5A5B"/>
    <w:rsid w:val="004F676B"/>
    <w:rsid w:val="004F6E34"/>
    <w:rsid w:val="00500F86"/>
    <w:rsid w:val="00505E22"/>
    <w:rsid w:val="00507D8C"/>
    <w:rsid w:val="005100E4"/>
    <w:rsid w:val="0051129F"/>
    <w:rsid w:val="00513713"/>
    <w:rsid w:val="00514B25"/>
    <w:rsid w:val="00515A7E"/>
    <w:rsid w:val="005161E2"/>
    <w:rsid w:val="00520262"/>
    <w:rsid w:val="00520D75"/>
    <w:rsid w:val="005210B1"/>
    <w:rsid w:val="00524462"/>
    <w:rsid w:val="00524710"/>
    <w:rsid w:val="005247EA"/>
    <w:rsid w:val="00525878"/>
    <w:rsid w:val="00525CAD"/>
    <w:rsid w:val="0052743E"/>
    <w:rsid w:val="00527809"/>
    <w:rsid w:val="00530383"/>
    <w:rsid w:val="005316D1"/>
    <w:rsid w:val="005326AE"/>
    <w:rsid w:val="005336DB"/>
    <w:rsid w:val="00535D68"/>
    <w:rsid w:val="00535FE2"/>
    <w:rsid w:val="0053671B"/>
    <w:rsid w:val="00540878"/>
    <w:rsid w:val="00541FDC"/>
    <w:rsid w:val="00542B11"/>
    <w:rsid w:val="0054345C"/>
    <w:rsid w:val="00543614"/>
    <w:rsid w:val="00543CEA"/>
    <w:rsid w:val="00545651"/>
    <w:rsid w:val="00546131"/>
    <w:rsid w:val="005464D6"/>
    <w:rsid w:val="00550F94"/>
    <w:rsid w:val="00552650"/>
    <w:rsid w:val="00556771"/>
    <w:rsid w:val="00560EB5"/>
    <w:rsid w:val="00561321"/>
    <w:rsid w:val="005638EF"/>
    <w:rsid w:val="005643A9"/>
    <w:rsid w:val="005676A2"/>
    <w:rsid w:val="005702BE"/>
    <w:rsid w:val="00570B5E"/>
    <w:rsid w:val="00570E08"/>
    <w:rsid w:val="005711A7"/>
    <w:rsid w:val="00572956"/>
    <w:rsid w:val="005747EE"/>
    <w:rsid w:val="00574C45"/>
    <w:rsid w:val="0057509D"/>
    <w:rsid w:val="005754B8"/>
    <w:rsid w:val="0057673F"/>
    <w:rsid w:val="00580845"/>
    <w:rsid w:val="00581467"/>
    <w:rsid w:val="005826B4"/>
    <w:rsid w:val="005833F0"/>
    <w:rsid w:val="00583A60"/>
    <w:rsid w:val="00584424"/>
    <w:rsid w:val="00585157"/>
    <w:rsid w:val="0058517F"/>
    <w:rsid w:val="005875DF"/>
    <w:rsid w:val="00590169"/>
    <w:rsid w:val="00591911"/>
    <w:rsid w:val="00592146"/>
    <w:rsid w:val="005927B4"/>
    <w:rsid w:val="00592DDC"/>
    <w:rsid w:val="00593C72"/>
    <w:rsid w:val="005944FC"/>
    <w:rsid w:val="0059576D"/>
    <w:rsid w:val="00595B31"/>
    <w:rsid w:val="005967C2"/>
    <w:rsid w:val="005972D2"/>
    <w:rsid w:val="005A043D"/>
    <w:rsid w:val="005A04E9"/>
    <w:rsid w:val="005A1A75"/>
    <w:rsid w:val="005A23F2"/>
    <w:rsid w:val="005A2ADF"/>
    <w:rsid w:val="005A38F8"/>
    <w:rsid w:val="005A4343"/>
    <w:rsid w:val="005A566B"/>
    <w:rsid w:val="005A67E3"/>
    <w:rsid w:val="005B1321"/>
    <w:rsid w:val="005B2178"/>
    <w:rsid w:val="005B55C3"/>
    <w:rsid w:val="005B56EC"/>
    <w:rsid w:val="005B7177"/>
    <w:rsid w:val="005C0F3D"/>
    <w:rsid w:val="005C346C"/>
    <w:rsid w:val="005C6074"/>
    <w:rsid w:val="005C6BE2"/>
    <w:rsid w:val="005C6F23"/>
    <w:rsid w:val="005C7E34"/>
    <w:rsid w:val="005D13E9"/>
    <w:rsid w:val="005D4CB8"/>
    <w:rsid w:val="005D5DCE"/>
    <w:rsid w:val="005D6BE9"/>
    <w:rsid w:val="005D7C87"/>
    <w:rsid w:val="005E0127"/>
    <w:rsid w:val="005E0840"/>
    <w:rsid w:val="005E4DA7"/>
    <w:rsid w:val="005E781F"/>
    <w:rsid w:val="005F2F4D"/>
    <w:rsid w:val="005F3ECF"/>
    <w:rsid w:val="005F5E4D"/>
    <w:rsid w:val="005F7D79"/>
    <w:rsid w:val="006003B0"/>
    <w:rsid w:val="006008D6"/>
    <w:rsid w:val="00602BC8"/>
    <w:rsid w:val="006031A5"/>
    <w:rsid w:val="00603C65"/>
    <w:rsid w:val="006060B3"/>
    <w:rsid w:val="00606474"/>
    <w:rsid w:val="00606763"/>
    <w:rsid w:val="00607105"/>
    <w:rsid w:val="00607D57"/>
    <w:rsid w:val="006104A5"/>
    <w:rsid w:val="00611C5C"/>
    <w:rsid w:val="00611F9C"/>
    <w:rsid w:val="00612FEC"/>
    <w:rsid w:val="00615481"/>
    <w:rsid w:val="0061569F"/>
    <w:rsid w:val="00620202"/>
    <w:rsid w:val="00620671"/>
    <w:rsid w:val="00621EE7"/>
    <w:rsid w:val="006243ED"/>
    <w:rsid w:val="006249FB"/>
    <w:rsid w:val="006254D9"/>
    <w:rsid w:val="00626ACD"/>
    <w:rsid w:val="006300DB"/>
    <w:rsid w:val="006305C0"/>
    <w:rsid w:val="006322D5"/>
    <w:rsid w:val="0063300B"/>
    <w:rsid w:val="00633601"/>
    <w:rsid w:val="00634153"/>
    <w:rsid w:val="00634A35"/>
    <w:rsid w:val="0063530A"/>
    <w:rsid w:val="0063704D"/>
    <w:rsid w:val="006375B0"/>
    <w:rsid w:val="0063780F"/>
    <w:rsid w:val="00640427"/>
    <w:rsid w:val="0064180B"/>
    <w:rsid w:val="00643F49"/>
    <w:rsid w:val="00645BC9"/>
    <w:rsid w:val="00645DA6"/>
    <w:rsid w:val="006465D2"/>
    <w:rsid w:val="00646AF8"/>
    <w:rsid w:val="006515BF"/>
    <w:rsid w:val="00651B80"/>
    <w:rsid w:val="00653240"/>
    <w:rsid w:val="00655DC7"/>
    <w:rsid w:val="0065687D"/>
    <w:rsid w:val="0065690B"/>
    <w:rsid w:val="00657280"/>
    <w:rsid w:val="00657B19"/>
    <w:rsid w:val="00660346"/>
    <w:rsid w:val="006643FB"/>
    <w:rsid w:val="0066455A"/>
    <w:rsid w:val="006649A9"/>
    <w:rsid w:val="00664C59"/>
    <w:rsid w:val="00666D97"/>
    <w:rsid w:val="00670451"/>
    <w:rsid w:val="00670796"/>
    <w:rsid w:val="00671CA7"/>
    <w:rsid w:val="00671F35"/>
    <w:rsid w:val="00674FF9"/>
    <w:rsid w:val="0067591D"/>
    <w:rsid w:val="0067671D"/>
    <w:rsid w:val="00677242"/>
    <w:rsid w:val="00677627"/>
    <w:rsid w:val="00681356"/>
    <w:rsid w:val="006833AB"/>
    <w:rsid w:val="00684543"/>
    <w:rsid w:val="006862DE"/>
    <w:rsid w:val="00687DE0"/>
    <w:rsid w:val="00691830"/>
    <w:rsid w:val="006971ED"/>
    <w:rsid w:val="006A1EA6"/>
    <w:rsid w:val="006A2047"/>
    <w:rsid w:val="006A238A"/>
    <w:rsid w:val="006A2C67"/>
    <w:rsid w:val="006A3409"/>
    <w:rsid w:val="006A378E"/>
    <w:rsid w:val="006A514E"/>
    <w:rsid w:val="006A5355"/>
    <w:rsid w:val="006B13D0"/>
    <w:rsid w:val="006B15F2"/>
    <w:rsid w:val="006B1E52"/>
    <w:rsid w:val="006B41C6"/>
    <w:rsid w:val="006B5947"/>
    <w:rsid w:val="006B7D13"/>
    <w:rsid w:val="006C2E63"/>
    <w:rsid w:val="006C339B"/>
    <w:rsid w:val="006C3573"/>
    <w:rsid w:val="006C5A0A"/>
    <w:rsid w:val="006C65B1"/>
    <w:rsid w:val="006C667E"/>
    <w:rsid w:val="006C6F68"/>
    <w:rsid w:val="006D0619"/>
    <w:rsid w:val="006D0E84"/>
    <w:rsid w:val="006D183F"/>
    <w:rsid w:val="006D2EFD"/>
    <w:rsid w:val="006D3100"/>
    <w:rsid w:val="006D3B52"/>
    <w:rsid w:val="006D5430"/>
    <w:rsid w:val="006D5913"/>
    <w:rsid w:val="006D60C1"/>
    <w:rsid w:val="006D7D13"/>
    <w:rsid w:val="006E1E47"/>
    <w:rsid w:val="006E20B0"/>
    <w:rsid w:val="006E3BE5"/>
    <w:rsid w:val="006E4A79"/>
    <w:rsid w:val="006E5078"/>
    <w:rsid w:val="006E67D8"/>
    <w:rsid w:val="006E6FDA"/>
    <w:rsid w:val="006E7F7E"/>
    <w:rsid w:val="006F1868"/>
    <w:rsid w:val="006F1BCD"/>
    <w:rsid w:val="006F1D20"/>
    <w:rsid w:val="006F24A7"/>
    <w:rsid w:val="006F2783"/>
    <w:rsid w:val="006F47F8"/>
    <w:rsid w:val="006F4DE3"/>
    <w:rsid w:val="006F714E"/>
    <w:rsid w:val="006F7909"/>
    <w:rsid w:val="00700739"/>
    <w:rsid w:val="00700FCA"/>
    <w:rsid w:val="00703481"/>
    <w:rsid w:val="0070589B"/>
    <w:rsid w:val="00705BA1"/>
    <w:rsid w:val="00706DC1"/>
    <w:rsid w:val="00707294"/>
    <w:rsid w:val="007073C7"/>
    <w:rsid w:val="0070778A"/>
    <w:rsid w:val="0070796B"/>
    <w:rsid w:val="00710899"/>
    <w:rsid w:val="00710BE5"/>
    <w:rsid w:val="00710CB9"/>
    <w:rsid w:val="00712723"/>
    <w:rsid w:val="00714A32"/>
    <w:rsid w:val="00715451"/>
    <w:rsid w:val="00715591"/>
    <w:rsid w:val="007166A9"/>
    <w:rsid w:val="007176C0"/>
    <w:rsid w:val="00720F44"/>
    <w:rsid w:val="007213B7"/>
    <w:rsid w:val="007214B1"/>
    <w:rsid w:val="00723DB0"/>
    <w:rsid w:val="0072767C"/>
    <w:rsid w:val="00731875"/>
    <w:rsid w:val="007320A3"/>
    <w:rsid w:val="00732A58"/>
    <w:rsid w:val="00732D1C"/>
    <w:rsid w:val="00734A17"/>
    <w:rsid w:val="00734BB1"/>
    <w:rsid w:val="00736647"/>
    <w:rsid w:val="00736E8D"/>
    <w:rsid w:val="00741474"/>
    <w:rsid w:val="00741E1A"/>
    <w:rsid w:val="00742000"/>
    <w:rsid w:val="00744043"/>
    <w:rsid w:val="00745EC3"/>
    <w:rsid w:val="00747286"/>
    <w:rsid w:val="00750400"/>
    <w:rsid w:val="0075164C"/>
    <w:rsid w:val="00751820"/>
    <w:rsid w:val="00753E51"/>
    <w:rsid w:val="00755019"/>
    <w:rsid w:val="00755F9B"/>
    <w:rsid w:val="007579C5"/>
    <w:rsid w:val="00757F06"/>
    <w:rsid w:val="007613F1"/>
    <w:rsid w:val="00761917"/>
    <w:rsid w:val="0076263B"/>
    <w:rsid w:val="00762667"/>
    <w:rsid w:val="00762B71"/>
    <w:rsid w:val="007634F3"/>
    <w:rsid w:val="00763F5F"/>
    <w:rsid w:val="007652BA"/>
    <w:rsid w:val="007658F6"/>
    <w:rsid w:val="00766A86"/>
    <w:rsid w:val="00767A19"/>
    <w:rsid w:val="007705A7"/>
    <w:rsid w:val="00770BD2"/>
    <w:rsid w:val="00770C9C"/>
    <w:rsid w:val="00771869"/>
    <w:rsid w:val="0077198A"/>
    <w:rsid w:val="00773491"/>
    <w:rsid w:val="0077553E"/>
    <w:rsid w:val="00776B30"/>
    <w:rsid w:val="00777CBE"/>
    <w:rsid w:val="00780B1B"/>
    <w:rsid w:val="007812A1"/>
    <w:rsid w:val="00781463"/>
    <w:rsid w:val="00781832"/>
    <w:rsid w:val="00781FE5"/>
    <w:rsid w:val="00782971"/>
    <w:rsid w:val="00782D32"/>
    <w:rsid w:val="00784E16"/>
    <w:rsid w:val="00791540"/>
    <w:rsid w:val="007928CD"/>
    <w:rsid w:val="00792C6E"/>
    <w:rsid w:val="00794475"/>
    <w:rsid w:val="007949A6"/>
    <w:rsid w:val="00795CB1"/>
    <w:rsid w:val="00796333"/>
    <w:rsid w:val="007966F9"/>
    <w:rsid w:val="007A0268"/>
    <w:rsid w:val="007A034E"/>
    <w:rsid w:val="007A24E9"/>
    <w:rsid w:val="007A321E"/>
    <w:rsid w:val="007A3CA2"/>
    <w:rsid w:val="007A3D6D"/>
    <w:rsid w:val="007A4980"/>
    <w:rsid w:val="007A7644"/>
    <w:rsid w:val="007A76B3"/>
    <w:rsid w:val="007B07EE"/>
    <w:rsid w:val="007B149D"/>
    <w:rsid w:val="007B20C7"/>
    <w:rsid w:val="007B2101"/>
    <w:rsid w:val="007B2E27"/>
    <w:rsid w:val="007B2F6F"/>
    <w:rsid w:val="007B46ED"/>
    <w:rsid w:val="007B7752"/>
    <w:rsid w:val="007C004E"/>
    <w:rsid w:val="007C1F0A"/>
    <w:rsid w:val="007C2B8C"/>
    <w:rsid w:val="007C2FBE"/>
    <w:rsid w:val="007C3DC8"/>
    <w:rsid w:val="007C69E8"/>
    <w:rsid w:val="007C7DBA"/>
    <w:rsid w:val="007D1870"/>
    <w:rsid w:val="007D2678"/>
    <w:rsid w:val="007D31D1"/>
    <w:rsid w:val="007D4543"/>
    <w:rsid w:val="007D46E0"/>
    <w:rsid w:val="007D4ABA"/>
    <w:rsid w:val="007D4D09"/>
    <w:rsid w:val="007D5537"/>
    <w:rsid w:val="007D5C60"/>
    <w:rsid w:val="007E02DE"/>
    <w:rsid w:val="007E0ED3"/>
    <w:rsid w:val="007E23BD"/>
    <w:rsid w:val="007E2D2A"/>
    <w:rsid w:val="007E2FB5"/>
    <w:rsid w:val="007E3245"/>
    <w:rsid w:val="007E3BE7"/>
    <w:rsid w:val="007E3C57"/>
    <w:rsid w:val="007E46E3"/>
    <w:rsid w:val="007E5A9E"/>
    <w:rsid w:val="007E7A15"/>
    <w:rsid w:val="007F1100"/>
    <w:rsid w:val="007F7016"/>
    <w:rsid w:val="007F78A1"/>
    <w:rsid w:val="00800BF0"/>
    <w:rsid w:val="00800F2A"/>
    <w:rsid w:val="0080358B"/>
    <w:rsid w:val="00803D10"/>
    <w:rsid w:val="00811149"/>
    <w:rsid w:val="008114FB"/>
    <w:rsid w:val="00811AB1"/>
    <w:rsid w:val="00811B23"/>
    <w:rsid w:val="00811B6E"/>
    <w:rsid w:val="0081457E"/>
    <w:rsid w:val="00815576"/>
    <w:rsid w:val="0081594E"/>
    <w:rsid w:val="00815E32"/>
    <w:rsid w:val="00817225"/>
    <w:rsid w:val="00820452"/>
    <w:rsid w:val="0082147F"/>
    <w:rsid w:val="00821EDC"/>
    <w:rsid w:val="008221B1"/>
    <w:rsid w:val="008231AC"/>
    <w:rsid w:val="00823320"/>
    <w:rsid w:val="00826080"/>
    <w:rsid w:val="0082681B"/>
    <w:rsid w:val="0082790A"/>
    <w:rsid w:val="00832EC7"/>
    <w:rsid w:val="008343B0"/>
    <w:rsid w:val="00835AB5"/>
    <w:rsid w:val="00835BA5"/>
    <w:rsid w:val="00836E84"/>
    <w:rsid w:val="00837EB6"/>
    <w:rsid w:val="0084109D"/>
    <w:rsid w:val="00841B06"/>
    <w:rsid w:val="00841E82"/>
    <w:rsid w:val="00842581"/>
    <w:rsid w:val="00842656"/>
    <w:rsid w:val="0084406F"/>
    <w:rsid w:val="008463E5"/>
    <w:rsid w:val="00846D81"/>
    <w:rsid w:val="00846D9D"/>
    <w:rsid w:val="0085157A"/>
    <w:rsid w:val="008527B0"/>
    <w:rsid w:val="0085386A"/>
    <w:rsid w:val="00854F21"/>
    <w:rsid w:val="00855729"/>
    <w:rsid w:val="008568E0"/>
    <w:rsid w:val="00856F5C"/>
    <w:rsid w:val="0085721E"/>
    <w:rsid w:val="00861151"/>
    <w:rsid w:val="00861655"/>
    <w:rsid w:val="008622ED"/>
    <w:rsid w:val="00863DB4"/>
    <w:rsid w:val="00864DEF"/>
    <w:rsid w:val="00865A31"/>
    <w:rsid w:val="008664A2"/>
    <w:rsid w:val="0086656A"/>
    <w:rsid w:val="008728EC"/>
    <w:rsid w:val="00872CBF"/>
    <w:rsid w:val="00873A3A"/>
    <w:rsid w:val="00876634"/>
    <w:rsid w:val="0087665D"/>
    <w:rsid w:val="0087674A"/>
    <w:rsid w:val="00880A7C"/>
    <w:rsid w:val="0088281E"/>
    <w:rsid w:val="00883913"/>
    <w:rsid w:val="0088482F"/>
    <w:rsid w:val="00884865"/>
    <w:rsid w:val="008849AB"/>
    <w:rsid w:val="00885688"/>
    <w:rsid w:val="00886215"/>
    <w:rsid w:val="00886709"/>
    <w:rsid w:val="00886958"/>
    <w:rsid w:val="00887B7D"/>
    <w:rsid w:val="00891EC7"/>
    <w:rsid w:val="0089238F"/>
    <w:rsid w:val="0089293B"/>
    <w:rsid w:val="00897D20"/>
    <w:rsid w:val="008A37B6"/>
    <w:rsid w:val="008A3C64"/>
    <w:rsid w:val="008A3CF9"/>
    <w:rsid w:val="008A4D37"/>
    <w:rsid w:val="008A504B"/>
    <w:rsid w:val="008A58DF"/>
    <w:rsid w:val="008A5BCC"/>
    <w:rsid w:val="008A654B"/>
    <w:rsid w:val="008A6794"/>
    <w:rsid w:val="008B0939"/>
    <w:rsid w:val="008B0B56"/>
    <w:rsid w:val="008B16D5"/>
    <w:rsid w:val="008B1D0E"/>
    <w:rsid w:val="008B4AD9"/>
    <w:rsid w:val="008B5B80"/>
    <w:rsid w:val="008B66D2"/>
    <w:rsid w:val="008B70B1"/>
    <w:rsid w:val="008C06C9"/>
    <w:rsid w:val="008C1ED5"/>
    <w:rsid w:val="008C1EF2"/>
    <w:rsid w:val="008C443B"/>
    <w:rsid w:val="008C46EE"/>
    <w:rsid w:val="008C4A62"/>
    <w:rsid w:val="008C5278"/>
    <w:rsid w:val="008C70F7"/>
    <w:rsid w:val="008C75E9"/>
    <w:rsid w:val="008D02BC"/>
    <w:rsid w:val="008D0D8B"/>
    <w:rsid w:val="008D19DD"/>
    <w:rsid w:val="008D1F3E"/>
    <w:rsid w:val="008D21FC"/>
    <w:rsid w:val="008D31D0"/>
    <w:rsid w:val="008D3FF9"/>
    <w:rsid w:val="008D4470"/>
    <w:rsid w:val="008D63AA"/>
    <w:rsid w:val="008E00D4"/>
    <w:rsid w:val="008E01A8"/>
    <w:rsid w:val="008E0AED"/>
    <w:rsid w:val="008E394D"/>
    <w:rsid w:val="008E517A"/>
    <w:rsid w:val="008E5418"/>
    <w:rsid w:val="008E5C98"/>
    <w:rsid w:val="008E610F"/>
    <w:rsid w:val="008F3B1A"/>
    <w:rsid w:val="008F3E13"/>
    <w:rsid w:val="008F475B"/>
    <w:rsid w:val="008F48E2"/>
    <w:rsid w:val="008F5383"/>
    <w:rsid w:val="0090088B"/>
    <w:rsid w:val="00900B2B"/>
    <w:rsid w:val="00901100"/>
    <w:rsid w:val="009015D5"/>
    <w:rsid w:val="00901F6F"/>
    <w:rsid w:val="009034A2"/>
    <w:rsid w:val="00903AE0"/>
    <w:rsid w:val="00903E61"/>
    <w:rsid w:val="009053DE"/>
    <w:rsid w:val="00905CC8"/>
    <w:rsid w:val="00906A2A"/>
    <w:rsid w:val="00907BAB"/>
    <w:rsid w:val="00907DD0"/>
    <w:rsid w:val="009101F5"/>
    <w:rsid w:val="009105AE"/>
    <w:rsid w:val="0091100D"/>
    <w:rsid w:val="0091104D"/>
    <w:rsid w:val="0091195B"/>
    <w:rsid w:val="009149CD"/>
    <w:rsid w:val="009152BB"/>
    <w:rsid w:val="00915407"/>
    <w:rsid w:val="00915D8C"/>
    <w:rsid w:val="00915E38"/>
    <w:rsid w:val="009171C6"/>
    <w:rsid w:val="009171D4"/>
    <w:rsid w:val="0092183F"/>
    <w:rsid w:val="00921E48"/>
    <w:rsid w:val="00922B4D"/>
    <w:rsid w:val="00922BA9"/>
    <w:rsid w:val="00922DED"/>
    <w:rsid w:val="009245E7"/>
    <w:rsid w:val="00924992"/>
    <w:rsid w:val="00924CFA"/>
    <w:rsid w:val="00925230"/>
    <w:rsid w:val="00926594"/>
    <w:rsid w:val="00930504"/>
    <w:rsid w:val="00931E76"/>
    <w:rsid w:val="00932C51"/>
    <w:rsid w:val="00932EE5"/>
    <w:rsid w:val="009330B3"/>
    <w:rsid w:val="00933450"/>
    <w:rsid w:val="0093403C"/>
    <w:rsid w:val="009342AD"/>
    <w:rsid w:val="009344DD"/>
    <w:rsid w:val="00934849"/>
    <w:rsid w:val="00935302"/>
    <w:rsid w:val="009357C8"/>
    <w:rsid w:val="00936352"/>
    <w:rsid w:val="00937189"/>
    <w:rsid w:val="00937347"/>
    <w:rsid w:val="00937E18"/>
    <w:rsid w:val="00940093"/>
    <w:rsid w:val="00941AE3"/>
    <w:rsid w:val="00943C9B"/>
    <w:rsid w:val="009446DA"/>
    <w:rsid w:val="00944D73"/>
    <w:rsid w:val="00945A75"/>
    <w:rsid w:val="00945A9C"/>
    <w:rsid w:val="0094729C"/>
    <w:rsid w:val="0094785D"/>
    <w:rsid w:val="00947EDE"/>
    <w:rsid w:val="009503B4"/>
    <w:rsid w:val="00950FAF"/>
    <w:rsid w:val="00951C20"/>
    <w:rsid w:val="009534ED"/>
    <w:rsid w:val="00954813"/>
    <w:rsid w:val="009551AB"/>
    <w:rsid w:val="009579B1"/>
    <w:rsid w:val="00960308"/>
    <w:rsid w:val="009629C6"/>
    <w:rsid w:val="00962D0E"/>
    <w:rsid w:val="00964618"/>
    <w:rsid w:val="00964BCB"/>
    <w:rsid w:val="00965606"/>
    <w:rsid w:val="009662D7"/>
    <w:rsid w:val="0096684B"/>
    <w:rsid w:val="00966F0C"/>
    <w:rsid w:val="00967399"/>
    <w:rsid w:val="00967EC9"/>
    <w:rsid w:val="009706DE"/>
    <w:rsid w:val="00971556"/>
    <w:rsid w:val="00973543"/>
    <w:rsid w:val="00973923"/>
    <w:rsid w:val="00974F12"/>
    <w:rsid w:val="009752E0"/>
    <w:rsid w:val="0097595A"/>
    <w:rsid w:val="00977F81"/>
    <w:rsid w:val="009808AE"/>
    <w:rsid w:val="00984A7B"/>
    <w:rsid w:val="0098532C"/>
    <w:rsid w:val="00986701"/>
    <w:rsid w:val="00987FBE"/>
    <w:rsid w:val="009906E9"/>
    <w:rsid w:val="009909F5"/>
    <w:rsid w:val="00990D3A"/>
    <w:rsid w:val="00991894"/>
    <w:rsid w:val="00991A55"/>
    <w:rsid w:val="00992021"/>
    <w:rsid w:val="00992449"/>
    <w:rsid w:val="009934E3"/>
    <w:rsid w:val="009937AB"/>
    <w:rsid w:val="00993A71"/>
    <w:rsid w:val="00995FEB"/>
    <w:rsid w:val="00996C76"/>
    <w:rsid w:val="00997F8A"/>
    <w:rsid w:val="00997FFC"/>
    <w:rsid w:val="009A2798"/>
    <w:rsid w:val="009A4AF6"/>
    <w:rsid w:val="009A50FE"/>
    <w:rsid w:val="009A51BE"/>
    <w:rsid w:val="009A6078"/>
    <w:rsid w:val="009A61CD"/>
    <w:rsid w:val="009A68D0"/>
    <w:rsid w:val="009A7EF2"/>
    <w:rsid w:val="009B177B"/>
    <w:rsid w:val="009B2538"/>
    <w:rsid w:val="009B3494"/>
    <w:rsid w:val="009B5F56"/>
    <w:rsid w:val="009B617F"/>
    <w:rsid w:val="009B6486"/>
    <w:rsid w:val="009B65BB"/>
    <w:rsid w:val="009B65EA"/>
    <w:rsid w:val="009C0449"/>
    <w:rsid w:val="009C0C04"/>
    <w:rsid w:val="009C1059"/>
    <w:rsid w:val="009C14C8"/>
    <w:rsid w:val="009C2F83"/>
    <w:rsid w:val="009C4DA3"/>
    <w:rsid w:val="009C5CF4"/>
    <w:rsid w:val="009C6E26"/>
    <w:rsid w:val="009C793B"/>
    <w:rsid w:val="009D002D"/>
    <w:rsid w:val="009D0BA9"/>
    <w:rsid w:val="009D0F36"/>
    <w:rsid w:val="009D1028"/>
    <w:rsid w:val="009D161B"/>
    <w:rsid w:val="009D279C"/>
    <w:rsid w:val="009D3B1E"/>
    <w:rsid w:val="009D598E"/>
    <w:rsid w:val="009D626D"/>
    <w:rsid w:val="009E00A4"/>
    <w:rsid w:val="009E0243"/>
    <w:rsid w:val="009E1F08"/>
    <w:rsid w:val="009E33F2"/>
    <w:rsid w:val="009E3D8C"/>
    <w:rsid w:val="009E4917"/>
    <w:rsid w:val="009E580C"/>
    <w:rsid w:val="009E7012"/>
    <w:rsid w:val="009F218B"/>
    <w:rsid w:val="009F3F71"/>
    <w:rsid w:val="009F53E9"/>
    <w:rsid w:val="009F5966"/>
    <w:rsid w:val="009F5CD9"/>
    <w:rsid w:val="009F7697"/>
    <w:rsid w:val="00A00C09"/>
    <w:rsid w:val="00A00DA1"/>
    <w:rsid w:val="00A03014"/>
    <w:rsid w:val="00A031C4"/>
    <w:rsid w:val="00A03B8B"/>
    <w:rsid w:val="00A06252"/>
    <w:rsid w:val="00A06EC2"/>
    <w:rsid w:val="00A0785B"/>
    <w:rsid w:val="00A07A82"/>
    <w:rsid w:val="00A1051F"/>
    <w:rsid w:val="00A12AF7"/>
    <w:rsid w:val="00A13B31"/>
    <w:rsid w:val="00A14993"/>
    <w:rsid w:val="00A14EE0"/>
    <w:rsid w:val="00A152FF"/>
    <w:rsid w:val="00A15B82"/>
    <w:rsid w:val="00A15BEF"/>
    <w:rsid w:val="00A1651F"/>
    <w:rsid w:val="00A16E74"/>
    <w:rsid w:val="00A1778E"/>
    <w:rsid w:val="00A200BB"/>
    <w:rsid w:val="00A21B5E"/>
    <w:rsid w:val="00A241ED"/>
    <w:rsid w:val="00A247A3"/>
    <w:rsid w:val="00A250B4"/>
    <w:rsid w:val="00A253A8"/>
    <w:rsid w:val="00A25571"/>
    <w:rsid w:val="00A2677A"/>
    <w:rsid w:val="00A26CA6"/>
    <w:rsid w:val="00A2732D"/>
    <w:rsid w:val="00A27609"/>
    <w:rsid w:val="00A32E64"/>
    <w:rsid w:val="00A3334A"/>
    <w:rsid w:val="00A33356"/>
    <w:rsid w:val="00A3390B"/>
    <w:rsid w:val="00A33D8D"/>
    <w:rsid w:val="00A3542F"/>
    <w:rsid w:val="00A35F9F"/>
    <w:rsid w:val="00A36294"/>
    <w:rsid w:val="00A36D67"/>
    <w:rsid w:val="00A40611"/>
    <w:rsid w:val="00A4068C"/>
    <w:rsid w:val="00A4069D"/>
    <w:rsid w:val="00A41D6F"/>
    <w:rsid w:val="00A44297"/>
    <w:rsid w:val="00A45DEB"/>
    <w:rsid w:val="00A50832"/>
    <w:rsid w:val="00A50A6C"/>
    <w:rsid w:val="00A50F29"/>
    <w:rsid w:val="00A5146B"/>
    <w:rsid w:val="00A51AF4"/>
    <w:rsid w:val="00A526E2"/>
    <w:rsid w:val="00A54567"/>
    <w:rsid w:val="00A54DA2"/>
    <w:rsid w:val="00A56410"/>
    <w:rsid w:val="00A61B05"/>
    <w:rsid w:val="00A62C95"/>
    <w:rsid w:val="00A62D87"/>
    <w:rsid w:val="00A63498"/>
    <w:rsid w:val="00A639CF"/>
    <w:rsid w:val="00A63D01"/>
    <w:rsid w:val="00A65DA6"/>
    <w:rsid w:val="00A702B8"/>
    <w:rsid w:val="00A70809"/>
    <w:rsid w:val="00A71678"/>
    <w:rsid w:val="00A718C2"/>
    <w:rsid w:val="00A71DAF"/>
    <w:rsid w:val="00A7203F"/>
    <w:rsid w:val="00A730F5"/>
    <w:rsid w:val="00A734FD"/>
    <w:rsid w:val="00A73710"/>
    <w:rsid w:val="00A73CA3"/>
    <w:rsid w:val="00A7704C"/>
    <w:rsid w:val="00A77320"/>
    <w:rsid w:val="00A77870"/>
    <w:rsid w:val="00A778AC"/>
    <w:rsid w:val="00A85F9C"/>
    <w:rsid w:val="00A86133"/>
    <w:rsid w:val="00A91F56"/>
    <w:rsid w:val="00AA0CC8"/>
    <w:rsid w:val="00AA310C"/>
    <w:rsid w:val="00AA34BF"/>
    <w:rsid w:val="00AA3F35"/>
    <w:rsid w:val="00AB07CF"/>
    <w:rsid w:val="00AB158A"/>
    <w:rsid w:val="00AB24D1"/>
    <w:rsid w:val="00AB2D2C"/>
    <w:rsid w:val="00AB5464"/>
    <w:rsid w:val="00AB585B"/>
    <w:rsid w:val="00AB5D3D"/>
    <w:rsid w:val="00AC12CD"/>
    <w:rsid w:val="00AC3379"/>
    <w:rsid w:val="00AC34CD"/>
    <w:rsid w:val="00AC383E"/>
    <w:rsid w:val="00AC5E57"/>
    <w:rsid w:val="00AC5FDC"/>
    <w:rsid w:val="00AC764F"/>
    <w:rsid w:val="00AC7E28"/>
    <w:rsid w:val="00AC7F97"/>
    <w:rsid w:val="00AD0445"/>
    <w:rsid w:val="00AD058B"/>
    <w:rsid w:val="00AD0F46"/>
    <w:rsid w:val="00AD1238"/>
    <w:rsid w:val="00AD220C"/>
    <w:rsid w:val="00AD3862"/>
    <w:rsid w:val="00AD553C"/>
    <w:rsid w:val="00AD575B"/>
    <w:rsid w:val="00AD6FBC"/>
    <w:rsid w:val="00AD76BB"/>
    <w:rsid w:val="00AE464C"/>
    <w:rsid w:val="00AE4B1A"/>
    <w:rsid w:val="00AE4D08"/>
    <w:rsid w:val="00AE60D4"/>
    <w:rsid w:val="00AF021B"/>
    <w:rsid w:val="00AF04C1"/>
    <w:rsid w:val="00AF1140"/>
    <w:rsid w:val="00AF161A"/>
    <w:rsid w:val="00AF1A40"/>
    <w:rsid w:val="00AF2CD5"/>
    <w:rsid w:val="00AF5AFF"/>
    <w:rsid w:val="00AF5C21"/>
    <w:rsid w:val="00AF7F76"/>
    <w:rsid w:val="00B02AA1"/>
    <w:rsid w:val="00B02E6E"/>
    <w:rsid w:val="00B045F3"/>
    <w:rsid w:val="00B0632B"/>
    <w:rsid w:val="00B1007F"/>
    <w:rsid w:val="00B13983"/>
    <w:rsid w:val="00B140C9"/>
    <w:rsid w:val="00B1475F"/>
    <w:rsid w:val="00B168B5"/>
    <w:rsid w:val="00B17020"/>
    <w:rsid w:val="00B21B15"/>
    <w:rsid w:val="00B24F64"/>
    <w:rsid w:val="00B26512"/>
    <w:rsid w:val="00B26A76"/>
    <w:rsid w:val="00B26C56"/>
    <w:rsid w:val="00B3243A"/>
    <w:rsid w:val="00B346BA"/>
    <w:rsid w:val="00B35249"/>
    <w:rsid w:val="00B352EF"/>
    <w:rsid w:val="00B37214"/>
    <w:rsid w:val="00B412AE"/>
    <w:rsid w:val="00B417A6"/>
    <w:rsid w:val="00B41A38"/>
    <w:rsid w:val="00B4204B"/>
    <w:rsid w:val="00B43036"/>
    <w:rsid w:val="00B47793"/>
    <w:rsid w:val="00B47A08"/>
    <w:rsid w:val="00B514A2"/>
    <w:rsid w:val="00B51770"/>
    <w:rsid w:val="00B51E1A"/>
    <w:rsid w:val="00B54584"/>
    <w:rsid w:val="00B54AB3"/>
    <w:rsid w:val="00B54C1D"/>
    <w:rsid w:val="00B561B4"/>
    <w:rsid w:val="00B57CA0"/>
    <w:rsid w:val="00B60C75"/>
    <w:rsid w:val="00B61B54"/>
    <w:rsid w:val="00B61F27"/>
    <w:rsid w:val="00B61FD0"/>
    <w:rsid w:val="00B630A6"/>
    <w:rsid w:val="00B64082"/>
    <w:rsid w:val="00B652ED"/>
    <w:rsid w:val="00B654E4"/>
    <w:rsid w:val="00B662BE"/>
    <w:rsid w:val="00B664B4"/>
    <w:rsid w:val="00B672C3"/>
    <w:rsid w:val="00B67F20"/>
    <w:rsid w:val="00B70069"/>
    <w:rsid w:val="00B70A4C"/>
    <w:rsid w:val="00B72819"/>
    <w:rsid w:val="00B72B1A"/>
    <w:rsid w:val="00B73177"/>
    <w:rsid w:val="00B74A63"/>
    <w:rsid w:val="00B75190"/>
    <w:rsid w:val="00B76701"/>
    <w:rsid w:val="00B82959"/>
    <w:rsid w:val="00B83FA7"/>
    <w:rsid w:val="00B84906"/>
    <w:rsid w:val="00B85258"/>
    <w:rsid w:val="00B8564C"/>
    <w:rsid w:val="00B8704D"/>
    <w:rsid w:val="00B87B01"/>
    <w:rsid w:val="00B9044A"/>
    <w:rsid w:val="00B908D6"/>
    <w:rsid w:val="00B90992"/>
    <w:rsid w:val="00B91516"/>
    <w:rsid w:val="00B918CF"/>
    <w:rsid w:val="00B91D23"/>
    <w:rsid w:val="00B91DA3"/>
    <w:rsid w:val="00B93076"/>
    <w:rsid w:val="00B93BDB"/>
    <w:rsid w:val="00B95252"/>
    <w:rsid w:val="00B96C0B"/>
    <w:rsid w:val="00B97787"/>
    <w:rsid w:val="00B97D9B"/>
    <w:rsid w:val="00BA2550"/>
    <w:rsid w:val="00BA3309"/>
    <w:rsid w:val="00BA5257"/>
    <w:rsid w:val="00BA6EA5"/>
    <w:rsid w:val="00BA7E4E"/>
    <w:rsid w:val="00BB13E7"/>
    <w:rsid w:val="00BB167D"/>
    <w:rsid w:val="00BB22D9"/>
    <w:rsid w:val="00BB33A7"/>
    <w:rsid w:val="00BB506F"/>
    <w:rsid w:val="00BB508A"/>
    <w:rsid w:val="00BB6C62"/>
    <w:rsid w:val="00BB7382"/>
    <w:rsid w:val="00BC0702"/>
    <w:rsid w:val="00BC3D72"/>
    <w:rsid w:val="00BC3E32"/>
    <w:rsid w:val="00BC3F0A"/>
    <w:rsid w:val="00BC6607"/>
    <w:rsid w:val="00BC72ED"/>
    <w:rsid w:val="00BC731B"/>
    <w:rsid w:val="00BD15D6"/>
    <w:rsid w:val="00BD186A"/>
    <w:rsid w:val="00BD1E9D"/>
    <w:rsid w:val="00BD3FF8"/>
    <w:rsid w:val="00BD6992"/>
    <w:rsid w:val="00BD6DED"/>
    <w:rsid w:val="00BD752E"/>
    <w:rsid w:val="00BE0412"/>
    <w:rsid w:val="00BE10BA"/>
    <w:rsid w:val="00BE1D8B"/>
    <w:rsid w:val="00BE5033"/>
    <w:rsid w:val="00BE6188"/>
    <w:rsid w:val="00BE6840"/>
    <w:rsid w:val="00BE6F55"/>
    <w:rsid w:val="00BE7C60"/>
    <w:rsid w:val="00BE7D17"/>
    <w:rsid w:val="00BE7D3C"/>
    <w:rsid w:val="00BF0F9C"/>
    <w:rsid w:val="00BF1032"/>
    <w:rsid w:val="00BF293F"/>
    <w:rsid w:val="00BF3D9B"/>
    <w:rsid w:val="00BF554F"/>
    <w:rsid w:val="00BF5F63"/>
    <w:rsid w:val="00BF6290"/>
    <w:rsid w:val="00BF6DDB"/>
    <w:rsid w:val="00BF7036"/>
    <w:rsid w:val="00BF7A64"/>
    <w:rsid w:val="00C004A9"/>
    <w:rsid w:val="00C00B66"/>
    <w:rsid w:val="00C020CE"/>
    <w:rsid w:val="00C06045"/>
    <w:rsid w:val="00C06945"/>
    <w:rsid w:val="00C06CBC"/>
    <w:rsid w:val="00C071E7"/>
    <w:rsid w:val="00C07AAE"/>
    <w:rsid w:val="00C100DA"/>
    <w:rsid w:val="00C101B5"/>
    <w:rsid w:val="00C10CE2"/>
    <w:rsid w:val="00C117F7"/>
    <w:rsid w:val="00C13879"/>
    <w:rsid w:val="00C14D27"/>
    <w:rsid w:val="00C15C1C"/>
    <w:rsid w:val="00C15C61"/>
    <w:rsid w:val="00C15E40"/>
    <w:rsid w:val="00C1648F"/>
    <w:rsid w:val="00C173E9"/>
    <w:rsid w:val="00C215B2"/>
    <w:rsid w:val="00C23C2B"/>
    <w:rsid w:val="00C242D3"/>
    <w:rsid w:val="00C254E5"/>
    <w:rsid w:val="00C25D31"/>
    <w:rsid w:val="00C274A2"/>
    <w:rsid w:val="00C27AA9"/>
    <w:rsid w:val="00C27D61"/>
    <w:rsid w:val="00C30601"/>
    <w:rsid w:val="00C3160D"/>
    <w:rsid w:val="00C319DC"/>
    <w:rsid w:val="00C31E68"/>
    <w:rsid w:val="00C31F28"/>
    <w:rsid w:val="00C32351"/>
    <w:rsid w:val="00C3272C"/>
    <w:rsid w:val="00C3274F"/>
    <w:rsid w:val="00C3349F"/>
    <w:rsid w:val="00C35AE1"/>
    <w:rsid w:val="00C36378"/>
    <w:rsid w:val="00C36CDB"/>
    <w:rsid w:val="00C4380D"/>
    <w:rsid w:val="00C4388A"/>
    <w:rsid w:val="00C45160"/>
    <w:rsid w:val="00C5002F"/>
    <w:rsid w:val="00C50D26"/>
    <w:rsid w:val="00C5115D"/>
    <w:rsid w:val="00C514D4"/>
    <w:rsid w:val="00C524C3"/>
    <w:rsid w:val="00C52E69"/>
    <w:rsid w:val="00C531A6"/>
    <w:rsid w:val="00C53765"/>
    <w:rsid w:val="00C551C0"/>
    <w:rsid w:val="00C55ADD"/>
    <w:rsid w:val="00C55EA9"/>
    <w:rsid w:val="00C56585"/>
    <w:rsid w:val="00C61DF4"/>
    <w:rsid w:val="00C63683"/>
    <w:rsid w:val="00C64DCE"/>
    <w:rsid w:val="00C6518A"/>
    <w:rsid w:val="00C65962"/>
    <w:rsid w:val="00C65A7E"/>
    <w:rsid w:val="00C66AE7"/>
    <w:rsid w:val="00C700CC"/>
    <w:rsid w:val="00C7082E"/>
    <w:rsid w:val="00C72D29"/>
    <w:rsid w:val="00C7385F"/>
    <w:rsid w:val="00C74802"/>
    <w:rsid w:val="00C74D43"/>
    <w:rsid w:val="00C80040"/>
    <w:rsid w:val="00C80AF8"/>
    <w:rsid w:val="00C80D43"/>
    <w:rsid w:val="00C80F67"/>
    <w:rsid w:val="00C8203E"/>
    <w:rsid w:val="00C82231"/>
    <w:rsid w:val="00C83ABC"/>
    <w:rsid w:val="00C83CD4"/>
    <w:rsid w:val="00C85F4E"/>
    <w:rsid w:val="00C91E83"/>
    <w:rsid w:val="00C91EF2"/>
    <w:rsid w:val="00C93FDD"/>
    <w:rsid w:val="00C94D48"/>
    <w:rsid w:val="00C94D85"/>
    <w:rsid w:val="00C95361"/>
    <w:rsid w:val="00C95977"/>
    <w:rsid w:val="00C959D1"/>
    <w:rsid w:val="00C95E32"/>
    <w:rsid w:val="00C964A2"/>
    <w:rsid w:val="00CA1587"/>
    <w:rsid w:val="00CA1D58"/>
    <w:rsid w:val="00CA1E67"/>
    <w:rsid w:val="00CA594E"/>
    <w:rsid w:val="00CA633E"/>
    <w:rsid w:val="00CA6F5C"/>
    <w:rsid w:val="00CA7A7B"/>
    <w:rsid w:val="00CB0277"/>
    <w:rsid w:val="00CB1FAD"/>
    <w:rsid w:val="00CB3F41"/>
    <w:rsid w:val="00CB5C21"/>
    <w:rsid w:val="00CB62E8"/>
    <w:rsid w:val="00CB644B"/>
    <w:rsid w:val="00CB7D51"/>
    <w:rsid w:val="00CC1E80"/>
    <w:rsid w:val="00CC33FF"/>
    <w:rsid w:val="00CC3DD0"/>
    <w:rsid w:val="00CC479B"/>
    <w:rsid w:val="00CC4C1D"/>
    <w:rsid w:val="00CC4D04"/>
    <w:rsid w:val="00CC5CC0"/>
    <w:rsid w:val="00CC5F64"/>
    <w:rsid w:val="00CC7C7B"/>
    <w:rsid w:val="00CD1B55"/>
    <w:rsid w:val="00CD2756"/>
    <w:rsid w:val="00CD3102"/>
    <w:rsid w:val="00CD371D"/>
    <w:rsid w:val="00CD379B"/>
    <w:rsid w:val="00CD5102"/>
    <w:rsid w:val="00CD5B96"/>
    <w:rsid w:val="00CD6BB7"/>
    <w:rsid w:val="00CD7672"/>
    <w:rsid w:val="00CE13C2"/>
    <w:rsid w:val="00CE1B58"/>
    <w:rsid w:val="00CE1DC2"/>
    <w:rsid w:val="00CE2268"/>
    <w:rsid w:val="00CE4172"/>
    <w:rsid w:val="00CE5F44"/>
    <w:rsid w:val="00CE6285"/>
    <w:rsid w:val="00CE63A9"/>
    <w:rsid w:val="00CE7E3E"/>
    <w:rsid w:val="00CE7E45"/>
    <w:rsid w:val="00CE7F2B"/>
    <w:rsid w:val="00CF00D4"/>
    <w:rsid w:val="00CF0443"/>
    <w:rsid w:val="00CF1D98"/>
    <w:rsid w:val="00CF2D68"/>
    <w:rsid w:val="00CF312C"/>
    <w:rsid w:val="00CF3406"/>
    <w:rsid w:val="00CF4687"/>
    <w:rsid w:val="00CF600C"/>
    <w:rsid w:val="00CF63A2"/>
    <w:rsid w:val="00CF7184"/>
    <w:rsid w:val="00D00385"/>
    <w:rsid w:val="00D003EA"/>
    <w:rsid w:val="00D0044D"/>
    <w:rsid w:val="00D006DA"/>
    <w:rsid w:val="00D01F6C"/>
    <w:rsid w:val="00D02A21"/>
    <w:rsid w:val="00D02A92"/>
    <w:rsid w:val="00D055A2"/>
    <w:rsid w:val="00D058E6"/>
    <w:rsid w:val="00D063F7"/>
    <w:rsid w:val="00D0664A"/>
    <w:rsid w:val="00D10C96"/>
    <w:rsid w:val="00D114E5"/>
    <w:rsid w:val="00D117EA"/>
    <w:rsid w:val="00D1208B"/>
    <w:rsid w:val="00D13BD6"/>
    <w:rsid w:val="00D13C82"/>
    <w:rsid w:val="00D14DAC"/>
    <w:rsid w:val="00D17C9E"/>
    <w:rsid w:val="00D21075"/>
    <w:rsid w:val="00D226A5"/>
    <w:rsid w:val="00D2311B"/>
    <w:rsid w:val="00D24170"/>
    <w:rsid w:val="00D254B6"/>
    <w:rsid w:val="00D25EB3"/>
    <w:rsid w:val="00D2693D"/>
    <w:rsid w:val="00D27E63"/>
    <w:rsid w:val="00D301B9"/>
    <w:rsid w:val="00D32219"/>
    <w:rsid w:val="00D33D03"/>
    <w:rsid w:val="00D34FE5"/>
    <w:rsid w:val="00D35248"/>
    <w:rsid w:val="00D3584A"/>
    <w:rsid w:val="00D36261"/>
    <w:rsid w:val="00D36B94"/>
    <w:rsid w:val="00D40C97"/>
    <w:rsid w:val="00D411AC"/>
    <w:rsid w:val="00D414FD"/>
    <w:rsid w:val="00D446FE"/>
    <w:rsid w:val="00D447AA"/>
    <w:rsid w:val="00D4481E"/>
    <w:rsid w:val="00D45616"/>
    <w:rsid w:val="00D46B56"/>
    <w:rsid w:val="00D4756B"/>
    <w:rsid w:val="00D52D0B"/>
    <w:rsid w:val="00D5387B"/>
    <w:rsid w:val="00D540B3"/>
    <w:rsid w:val="00D55CEC"/>
    <w:rsid w:val="00D56A28"/>
    <w:rsid w:val="00D56B66"/>
    <w:rsid w:val="00D571DE"/>
    <w:rsid w:val="00D576F3"/>
    <w:rsid w:val="00D5784D"/>
    <w:rsid w:val="00D57E1F"/>
    <w:rsid w:val="00D61DE3"/>
    <w:rsid w:val="00D63E61"/>
    <w:rsid w:val="00D64F81"/>
    <w:rsid w:val="00D65DD9"/>
    <w:rsid w:val="00D66113"/>
    <w:rsid w:val="00D667C9"/>
    <w:rsid w:val="00D67E6F"/>
    <w:rsid w:val="00D709EC"/>
    <w:rsid w:val="00D70F1C"/>
    <w:rsid w:val="00D710D8"/>
    <w:rsid w:val="00D718F5"/>
    <w:rsid w:val="00D71DB9"/>
    <w:rsid w:val="00D727EF"/>
    <w:rsid w:val="00D7466A"/>
    <w:rsid w:val="00D75096"/>
    <w:rsid w:val="00D750B2"/>
    <w:rsid w:val="00D75105"/>
    <w:rsid w:val="00D759D1"/>
    <w:rsid w:val="00D773B3"/>
    <w:rsid w:val="00D809AB"/>
    <w:rsid w:val="00D82ECD"/>
    <w:rsid w:val="00D87253"/>
    <w:rsid w:val="00D90CFD"/>
    <w:rsid w:val="00D928F1"/>
    <w:rsid w:val="00D92A79"/>
    <w:rsid w:val="00D94490"/>
    <w:rsid w:val="00D94C04"/>
    <w:rsid w:val="00D94C2B"/>
    <w:rsid w:val="00D95C77"/>
    <w:rsid w:val="00D96040"/>
    <w:rsid w:val="00D96770"/>
    <w:rsid w:val="00D974FE"/>
    <w:rsid w:val="00D97567"/>
    <w:rsid w:val="00DA092D"/>
    <w:rsid w:val="00DA0C84"/>
    <w:rsid w:val="00DA2353"/>
    <w:rsid w:val="00DA2371"/>
    <w:rsid w:val="00DA3AEF"/>
    <w:rsid w:val="00DA3B45"/>
    <w:rsid w:val="00DA46AA"/>
    <w:rsid w:val="00DA601E"/>
    <w:rsid w:val="00DA6FDC"/>
    <w:rsid w:val="00DA74E4"/>
    <w:rsid w:val="00DB0C62"/>
    <w:rsid w:val="00DB3122"/>
    <w:rsid w:val="00DB511A"/>
    <w:rsid w:val="00DC07A8"/>
    <w:rsid w:val="00DC16BD"/>
    <w:rsid w:val="00DC1C41"/>
    <w:rsid w:val="00DC1CD0"/>
    <w:rsid w:val="00DC1CDD"/>
    <w:rsid w:val="00DC2029"/>
    <w:rsid w:val="00DC46F4"/>
    <w:rsid w:val="00DD0480"/>
    <w:rsid w:val="00DD14B3"/>
    <w:rsid w:val="00DD1A9B"/>
    <w:rsid w:val="00DD39DA"/>
    <w:rsid w:val="00DD3B43"/>
    <w:rsid w:val="00DD410F"/>
    <w:rsid w:val="00DD54D0"/>
    <w:rsid w:val="00DD5E1A"/>
    <w:rsid w:val="00DD6164"/>
    <w:rsid w:val="00DE06D6"/>
    <w:rsid w:val="00DE38CE"/>
    <w:rsid w:val="00DE59E8"/>
    <w:rsid w:val="00DE6A6C"/>
    <w:rsid w:val="00DE7617"/>
    <w:rsid w:val="00DE7D72"/>
    <w:rsid w:val="00DF0D62"/>
    <w:rsid w:val="00DF16BB"/>
    <w:rsid w:val="00DF2006"/>
    <w:rsid w:val="00DF260C"/>
    <w:rsid w:val="00DF2EE5"/>
    <w:rsid w:val="00DF494E"/>
    <w:rsid w:val="00DF5F2E"/>
    <w:rsid w:val="00DF7775"/>
    <w:rsid w:val="00E00595"/>
    <w:rsid w:val="00E012E1"/>
    <w:rsid w:val="00E02559"/>
    <w:rsid w:val="00E0450B"/>
    <w:rsid w:val="00E04FBD"/>
    <w:rsid w:val="00E05522"/>
    <w:rsid w:val="00E06162"/>
    <w:rsid w:val="00E06FE6"/>
    <w:rsid w:val="00E07911"/>
    <w:rsid w:val="00E10968"/>
    <w:rsid w:val="00E12613"/>
    <w:rsid w:val="00E1272B"/>
    <w:rsid w:val="00E1374C"/>
    <w:rsid w:val="00E14144"/>
    <w:rsid w:val="00E144EF"/>
    <w:rsid w:val="00E158CD"/>
    <w:rsid w:val="00E15D06"/>
    <w:rsid w:val="00E16CAC"/>
    <w:rsid w:val="00E1735E"/>
    <w:rsid w:val="00E17D65"/>
    <w:rsid w:val="00E224E7"/>
    <w:rsid w:val="00E2507B"/>
    <w:rsid w:val="00E25508"/>
    <w:rsid w:val="00E256F8"/>
    <w:rsid w:val="00E25746"/>
    <w:rsid w:val="00E3018A"/>
    <w:rsid w:val="00E31673"/>
    <w:rsid w:val="00E31F4E"/>
    <w:rsid w:val="00E32577"/>
    <w:rsid w:val="00E3271C"/>
    <w:rsid w:val="00E33BA9"/>
    <w:rsid w:val="00E34CD6"/>
    <w:rsid w:val="00E3641E"/>
    <w:rsid w:val="00E368AC"/>
    <w:rsid w:val="00E36E91"/>
    <w:rsid w:val="00E4021C"/>
    <w:rsid w:val="00E40571"/>
    <w:rsid w:val="00E4065A"/>
    <w:rsid w:val="00E41163"/>
    <w:rsid w:val="00E417EB"/>
    <w:rsid w:val="00E41ED4"/>
    <w:rsid w:val="00E42162"/>
    <w:rsid w:val="00E44C61"/>
    <w:rsid w:val="00E45D61"/>
    <w:rsid w:val="00E513CC"/>
    <w:rsid w:val="00E526E5"/>
    <w:rsid w:val="00E530C4"/>
    <w:rsid w:val="00E5350C"/>
    <w:rsid w:val="00E543CC"/>
    <w:rsid w:val="00E555AA"/>
    <w:rsid w:val="00E55B2D"/>
    <w:rsid w:val="00E618BD"/>
    <w:rsid w:val="00E61A6A"/>
    <w:rsid w:val="00E62A21"/>
    <w:rsid w:val="00E6420D"/>
    <w:rsid w:val="00E65088"/>
    <w:rsid w:val="00E6549A"/>
    <w:rsid w:val="00E65E3A"/>
    <w:rsid w:val="00E666D9"/>
    <w:rsid w:val="00E66EC3"/>
    <w:rsid w:val="00E67889"/>
    <w:rsid w:val="00E67EE9"/>
    <w:rsid w:val="00E701B8"/>
    <w:rsid w:val="00E705D5"/>
    <w:rsid w:val="00E711DF"/>
    <w:rsid w:val="00E71351"/>
    <w:rsid w:val="00E7303D"/>
    <w:rsid w:val="00E73380"/>
    <w:rsid w:val="00E73638"/>
    <w:rsid w:val="00E7405A"/>
    <w:rsid w:val="00E75F75"/>
    <w:rsid w:val="00E76524"/>
    <w:rsid w:val="00E77B10"/>
    <w:rsid w:val="00E8267C"/>
    <w:rsid w:val="00E828B9"/>
    <w:rsid w:val="00E82E12"/>
    <w:rsid w:val="00E830E6"/>
    <w:rsid w:val="00E834F8"/>
    <w:rsid w:val="00E83C80"/>
    <w:rsid w:val="00E84217"/>
    <w:rsid w:val="00E91202"/>
    <w:rsid w:val="00E91442"/>
    <w:rsid w:val="00E925F6"/>
    <w:rsid w:val="00E9274A"/>
    <w:rsid w:val="00E92F4D"/>
    <w:rsid w:val="00E9377B"/>
    <w:rsid w:val="00E93807"/>
    <w:rsid w:val="00E939E9"/>
    <w:rsid w:val="00E9428D"/>
    <w:rsid w:val="00E97024"/>
    <w:rsid w:val="00E9780F"/>
    <w:rsid w:val="00EA01BD"/>
    <w:rsid w:val="00EA059E"/>
    <w:rsid w:val="00EA070A"/>
    <w:rsid w:val="00EA0BAE"/>
    <w:rsid w:val="00EA0E2A"/>
    <w:rsid w:val="00EA101C"/>
    <w:rsid w:val="00EA1505"/>
    <w:rsid w:val="00EA22D7"/>
    <w:rsid w:val="00EA30B5"/>
    <w:rsid w:val="00EA4C00"/>
    <w:rsid w:val="00EA746B"/>
    <w:rsid w:val="00EB1E9C"/>
    <w:rsid w:val="00EB24D2"/>
    <w:rsid w:val="00EB4343"/>
    <w:rsid w:val="00EB55BB"/>
    <w:rsid w:val="00EB65BD"/>
    <w:rsid w:val="00EB68FA"/>
    <w:rsid w:val="00EC050E"/>
    <w:rsid w:val="00EC0A3F"/>
    <w:rsid w:val="00EC0A5B"/>
    <w:rsid w:val="00EC111B"/>
    <w:rsid w:val="00EC3D99"/>
    <w:rsid w:val="00EC553C"/>
    <w:rsid w:val="00EC6B27"/>
    <w:rsid w:val="00EC79DD"/>
    <w:rsid w:val="00EC7C17"/>
    <w:rsid w:val="00ED06E2"/>
    <w:rsid w:val="00ED0B2E"/>
    <w:rsid w:val="00ED17CC"/>
    <w:rsid w:val="00ED1F42"/>
    <w:rsid w:val="00ED29F4"/>
    <w:rsid w:val="00ED38B9"/>
    <w:rsid w:val="00ED3A47"/>
    <w:rsid w:val="00ED453C"/>
    <w:rsid w:val="00ED496B"/>
    <w:rsid w:val="00ED5E8F"/>
    <w:rsid w:val="00ED6ACC"/>
    <w:rsid w:val="00ED6E0A"/>
    <w:rsid w:val="00ED73E7"/>
    <w:rsid w:val="00EE0270"/>
    <w:rsid w:val="00EE03DF"/>
    <w:rsid w:val="00EE137C"/>
    <w:rsid w:val="00EE3966"/>
    <w:rsid w:val="00EE3EFB"/>
    <w:rsid w:val="00EE4311"/>
    <w:rsid w:val="00EE4D18"/>
    <w:rsid w:val="00EE509F"/>
    <w:rsid w:val="00EE57CF"/>
    <w:rsid w:val="00EE594E"/>
    <w:rsid w:val="00EE6138"/>
    <w:rsid w:val="00EE6B43"/>
    <w:rsid w:val="00EE6C2A"/>
    <w:rsid w:val="00EE714C"/>
    <w:rsid w:val="00EF0A5C"/>
    <w:rsid w:val="00EF0D35"/>
    <w:rsid w:val="00EF1463"/>
    <w:rsid w:val="00EF2D52"/>
    <w:rsid w:val="00EF3648"/>
    <w:rsid w:val="00EF4F81"/>
    <w:rsid w:val="00EF52DD"/>
    <w:rsid w:val="00EF53B3"/>
    <w:rsid w:val="00EF70A0"/>
    <w:rsid w:val="00EF752C"/>
    <w:rsid w:val="00EF78D4"/>
    <w:rsid w:val="00F00A3B"/>
    <w:rsid w:val="00F02BF0"/>
    <w:rsid w:val="00F0398D"/>
    <w:rsid w:val="00F04344"/>
    <w:rsid w:val="00F0578E"/>
    <w:rsid w:val="00F05796"/>
    <w:rsid w:val="00F06B4E"/>
    <w:rsid w:val="00F07F9D"/>
    <w:rsid w:val="00F1056A"/>
    <w:rsid w:val="00F121CD"/>
    <w:rsid w:val="00F12E5B"/>
    <w:rsid w:val="00F14714"/>
    <w:rsid w:val="00F17580"/>
    <w:rsid w:val="00F20C3B"/>
    <w:rsid w:val="00F229CD"/>
    <w:rsid w:val="00F242B1"/>
    <w:rsid w:val="00F24A02"/>
    <w:rsid w:val="00F24FA2"/>
    <w:rsid w:val="00F260CA"/>
    <w:rsid w:val="00F2714D"/>
    <w:rsid w:val="00F277F7"/>
    <w:rsid w:val="00F27FCA"/>
    <w:rsid w:val="00F3174E"/>
    <w:rsid w:val="00F31D84"/>
    <w:rsid w:val="00F322CE"/>
    <w:rsid w:val="00F32AEC"/>
    <w:rsid w:val="00F32BA3"/>
    <w:rsid w:val="00F33146"/>
    <w:rsid w:val="00F33CC4"/>
    <w:rsid w:val="00F33D10"/>
    <w:rsid w:val="00F34A32"/>
    <w:rsid w:val="00F35F68"/>
    <w:rsid w:val="00F36708"/>
    <w:rsid w:val="00F36D67"/>
    <w:rsid w:val="00F40CAA"/>
    <w:rsid w:val="00F4225D"/>
    <w:rsid w:val="00F42416"/>
    <w:rsid w:val="00F437E1"/>
    <w:rsid w:val="00F443AB"/>
    <w:rsid w:val="00F445C0"/>
    <w:rsid w:val="00F44E9D"/>
    <w:rsid w:val="00F45237"/>
    <w:rsid w:val="00F45FF2"/>
    <w:rsid w:val="00F515FA"/>
    <w:rsid w:val="00F5303C"/>
    <w:rsid w:val="00F539BD"/>
    <w:rsid w:val="00F546D9"/>
    <w:rsid w:val="00F558D9"/>
    <w:rsid w:val="00F568D7"/>
    <w:rsid w:val="00F575D3"/>
    <w:rsid w:val="00F577F2"/>
    <w:rsid w:val="00F60DD6"/>
    <w:rsid w:val="00F64B36"/>
    <w:rsid w:val="00F64C47"/>
    <w:rsid w:val="00F65607"/>
    <w:rsid w:val="00F66F93"/>
    <w:rsid w:val="00F67893"/>
    <w:rsid w:val="00F67956"/>
    <w:rsid w:val="00F70ABF"/>
    <w:rsid w:val="00F75471"/>
    <w:rsid w:val="00F75913"/>
    <w:rsid w:val="00F76381"/>
    <w:rsid w:val="00F77269"/>
    <w:rsid w:val="00F80084"/>
    <w:rsid w:val="00F801A2"/>
    <w:rsid w:val="00F8061D"/>
    <w:rsid w:val="00F806A7"/>
    <w:rsid w:val="00F81110"/>
    <w:rsid w:val="00F8197E"/>
    <w:rsid w:val="00F82220"/>
    <w:rsid w:val="00F82885"/>
    <w:rsid w:val="00F82DB4"/>
    <w:rsid w:val="00F84ED3"/>
    <w:rsid w:val="00F8592F"/>
    <w:rsid w:val="00F86094"/>
    <w:rsid w:val="00F87CD4"/>
    <w:rsid w:val="00F9231B"/>
    <w:rsid w:val="00F97557"/>
    <w:rsid w:val="00FA00E9"/>
    <w:rsid w:val="00FA04DF"/>
    <w:rsid w:val="00FA09B9"/>
    <w:rsid w:val="00FA0EE4"/>
    <w:rsid w:val="00FA1409"/>
    <w:rsid w:val="00FA2C29"/>
    <w:rsid w:val="00FA40D3"/>
    <w:rsid w:val="00FA54EB"/>
    <w:rsid w:val="00FA584E"/>
    <w:rsid w:val="00FA5D37"/>
    <w:rsid w:val="00FA61F9"/>
    <w:rsid w:val="00FA6345"/>
    <w:rsid w:val="00FA666B"/>
    <w:rsid w:val="00FB21AE"/>
    <w:rsid w:val="00FB238A"/>
    <w:rsid w:val="00FB26FE"/>
    <w:rsid w:val="00FB3A1F"/>
    <w:rsid w:val="00FB4405"/>
    <w:rsid w:val="00FB4FAB"/>
    <w:rsid w:val="00FC0C30"/>
    <w:rsid w:val="00FC0DBE"/>
    <w:rsid w:val="00FC20EA"/>
    <w:rsid w:val="00FC36C8"/>
    <w:rsid w:val="00FC3C6E"/>
    <w:rsid w:val="00FC4B6C"/>
    <w:rsid w:val="00FC62FF"/>
    <w:rsid w:val="00FC7018"/>
    <w:rsid w:val="00FC70A3"/>
    <w:rsid w:val="00FD0342"/>
    <w:rsid w:val="00FD3FEA"/>
    <w:rsid w:val="00FD5478"/>
    <w:rsid w:val="00FD74EA"/>
    <w:rsid w:val="00FD7906"/>
    <w:rsid w:val="00FE18E1"/>
    <w:rsid w:val="00FE194F"/>
    <w:rsid w:val="00FE1B73"/>
    <w:rsid w:val="00FE37AD"/>
    <w:rsid w:val="00FE5BA7"/>
    <w:rsid w:val="00FE73E7"/>
    <w:rsid w:val="00FE769C"/>
    <w:rsid w:val="00FF0AEA"/>
    <w:rsid w:val="00FF0BD3"/>
    <w:rsid w:val="00FF0FD1"/>
    <w:rsid w:val="00FF1A2E"/>
    <w:rsid w:val="00FF24E2"/>
    <w:rsid w:val="00FF7F4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3BCFF"/>
  <w15:docId w15:val="{9E4BE29B-E68A-45EE-B964-634F3F71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B1A"/>
    <w:pPr>
      <w:spacing w:after="160" w:line="259" w:lineRule="auto"/>
    </w:pPr>
    <w:rPr>
      <w:sz w:val="22"/>
      <w:szCs w:val="28"/>
    </w:rPr>
  </w:style>
  <w:style w:type="paragraph" w:styleId="1">
    <w:name w:val="heading 1"/>
    <w:basedOn w:val="a"/>
    <w:next w:val="a"/>
    <w:link w:val="10"/>
    <w:uiPriority w:val="9"/>
    <w:qFormat/>
    <w:rsid w:val="00925230"/>
    <w:pPr>
      <w:keepNext/>
      <w:keepLines/>
      <w:spacing w:before="240" w:after="0"/>
      <w:outlineLvl w:val="0"/>
    </w:pPr>
    <w:rPr>
      <w:rFonts w:ascii="Calibri Light" w:eastAsia="Times New Roman" w:hAnsi="Calibri Light" w:cs="Angsana New"/>
      <w:color w:val="2E74B5"/>
      <w:sz w:val="32"/>
      <w:szCs w:val="40"/>
    </w:rPr>
  </w:style>
  <w:style w:type="paragraph" w:styleId="2">
    <w:name w:val="heading 2"/>
    <w:basedOn w:val="a"/>
    <w:next w:val="a"/>
    <w:link w:val="20"/>
    <w:uiPriority w:val="9"/>
    <w:unhideWhenUsed/>
    <w:qFormat/>
    <w:rsid w:val="00925230"/>
    <w:pPr>
      <w:keepNext/>
      <w:keepLines/>
      <w:spacing w:before="40" w:after="0"/>
      <w:outlineLvl w:val="1"/>
    </w:pPr>
    <w:rPr>
      <w:rFonts w:ascii="Calibri Light" w:eastAsia="Times New Roman" w:hAnsi="Calibri Light" w:cs="Angsana New"/>
      <w:color w:val="2E74B5"/>
      <w:sz w:val="26"/>
      <w:szCs w:val="33"/>
    </w:rPr>
  </w:style>
  <w:style w:type="paragraph" w:styleId="3">
    <w:name w:val="heading 3"/>
    <w:basedOn w:val="a"/>
    <w:next w:val="a"/>
    <w:link w:val="30"/>
    <w:uiPriority w:val="9"/>
    <w:unhideWhenUsed/>
    <w:qFormat/>
    <w:rsid w:val="00925230"/>
    <w:pPr>
      <w:keepNext/>
      <w:keepLines/>
      <w:spacing w:before="40" w:after="0"/>
      <w:outlineLvl w:val="2"/>
    </w:pPr>
    <w:rPr>
      <w:rFonts w:ascii="Calibri Light" w:eastAsia="Times New Roman" w:hAnsi="Calibri Light" w:cs="Angsana New"/>
      <w:color w:val="1F4D78"/>
      <w:sz w:val="24"/>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42F"/>
    <w:pPr>
      <w:ind w:left="720"/>
      <w:contextualSpacing/>
    </w:pPr>
  </w:style>
  <w:style w:type="character" w:customStyle="1" w:styleId="10">
    <w:name w:val="หัวเรื่อง 1 อักขระ"/>
    <w:link w:val="1"/>
    <w:uiPriority w:val="9"/>
    <w:rsid w:val="00925230"/>
    <w:rPr>
      <w:rFonts w:ascii="Calibri Light" w:eastAsia="Times New Roman" w:hAnsi="Calibri Light" w:cs="Angsana New"/>
      <w:color w:val="2E74B5"/>
      <w:sz w:val="32"/>
      <w:szCs w:val="40"/>
    </w:rPr>
  </w:style>
  <w:style w:type="character" w:customStyle="1" w:styleId="20">
    <w:name w:val="หัวเรื่อง 2 อักขระ"/>
    <w:link w:val="2"/>
    <w:uiPriority w:val="9"/>
    <w:rsid w:val="00925230"/>
    <w:rPr>
      <w:rFonts w:ascii="Calibri Light" w:eastAsia="Times New Roman" w:hAnsi="Calibri Light" w:cs="Angsana New"/>
      <w:color w:val="2E74B5"/>
      <w:sz w:val="26"/>
      <w:szCs w:val="33"/>
    </w:rPr>
  </w:style>
  <w:style w:type="character" w:customStyle="1" w:styleId="30">
    <w:name w:val="หัวเรื่อง 3 อักขระ"/>
    <w:link w:val="3"/>
    <w:uiPriority w:val="9"/>
    <w:rsid w:val="00925230"/>
    <w:rPr>
      <w:rFonts w:ascii="Calibri Light" w:eastAsia="Times New Roman" w:hAnsi="Calibri Light" w:cs="Angsana New"/>
      <w:color w:val="1F4D78"/>
      <w:sz w:val="24"/>
      <w:szCs w:val="30"/>
    </w:rPr>
  </w:style>
  <w:style w:type="paragraph" w:customStyle="1" w:styleId="Default">
    <w:name w:val="Default"/>
    <w:rsid w:val="00E36E91"/>
    <w:pPr>
      <w:autoSpaceDE w:val="0"/>
      <w:autoSpaceDN w:val="0"/>
      <w:adjustRightInd w:val="0"/>
    </w:pPr>
    <w:rPr>
      <w:rFonts w:ascii="TH SarabunPSK" w:hAnsi="TH SarabunPSK" w:cs="TH SarabunPSK"/>
      <w:color w:val="000000"/>
      <w:sz w:val="24"/>
      <w:szCs w:val="24"/>
    </w:rPr>
  </w:style>
  <w:style w:type="table" w:styleId="a4">
    <w:name w:val="Table Grid"/>
    <w:basedOn w:val="a1"/>
    <w:uiPriority w:val="59"/>
    <w:rsid w:val="00E36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330E55"/>
    <w:pPr>
      <w:spacing w:before="100" w:beforeAutospacing="1" w:after="100" w:afterAutospacing="1" w:line="240" w:lineRule="auto"/>
    </w:pPr>
    <w:rPr>
      <w:rFonts w:ascii="Angsana New" w:eastAsia="Times New Roman" w:hAnsi="Angsana New" w:cs="Angsana New"/>
      <w:sz w:val="28"/>
    </w:rPr>
  </w:style>
  <w:style w:type="character" w:styleId="a6">
    <w:name w:val="Hyperlink"/>
    <w:uiPriority w:val="99"/>
    <w:unhideWhenUsed/>
    <w:rsid w:val="00715591"/>
    <w:rPr>
      <w:color w:val="0563C1"/>
      <w:u w:val="single"/>
    </w:rPr>
  </w:style>
  <w:style w:type="paragraph" w:styleId="a7">
    <w:name w:val="TOC Heading"/>
    <w:basedOn w:val="1"/>
    <w:next w:val="a"/>
    <w:uiPriority w:val="39"/>
    <w:unhideWhenUsed/>
    <w:qFormat/>
    <w:rsid w:val="006F7909"/>
    <w:pPr>
      <w:outlineLvl w:val="9"/>
    </w:pPr>
    <w:rPr>
      <w:sz w:val="40"/>
      <w:cs/>
    </w:rPr>
  </w:style>
  <w:style w:type="paragraph" w:styleId="21">
    <w:name w:val="toc 2"/>
    <w:basedOn w:val="a"/>
    <w:next w:val="a"/>
    <w:autoRedefine/>
    <w:uiPriority w:val="39"/>
    <w:unhideWhenUsed/>
    <w:rsid w:val="00991A55"/>
    <w:pPr>
      <w:tabs>
        <w:tab w:val="left" w:pos="880"/>
        <w:tab w:val="right" w:leader="dot" w:pos="9062"/>
      </w:tabs>
      <w:spacing w:after="100"/>
      <w:ind w:left="284"/>
    </w:pPr>
    <w:rPr>
      <w:rFonts w:eastAsia="Times New Roman" w:cs="Times New Roman"/>
      <w:sz w:val="28"/>
      <w:cs/>
    </w:rPr>
  </w:style>
  <w:style w:type="paragraph" w:styleId="11">
    <w:name w:val="toc 1"/>
    <w:basedOn w:val="a"/>
    <w:next w:val="a"/>
    <w:autoRedefine/>
    <w:uiPriority w:val="39"/>
    <w:unhideWhenUsed/>
    <w:rsid w:val="00F24FA2"/>
    <w:pPr>
      <w:tabs>
        <w:tab w:val="left" w:pos="284"/>
        <w:tab w:val="right" w:leader="dot" w:pos="9062"/>
      </w:tabs>
      <w:spacing w:after="100"/>
    </w:pPr>
    <w:rPr>
      <w:rFonts w:ascii="TH SarabunIT๙" w:eastAsia="Times New Roman" w:hAnsi="TH SarabunIT๙" w:cs="TH SarabunIT๙"/>
      <w:b/>
      <w:bCs/>
      <w:noProof/>
      <w:spacing w:val="-4"/>
      <w:sz w:val="28"/>
    </w:rPr>
  </w:style>
  <w:style w:type="paragraph" w:styleId="31">
    <w:name w:val="toc 3"/>
    <w:basedOn w:val="a"/>
    <w:next w:val="a"/>
    <w:autoRedefine/>
    <w:uiPriority w:val="39"/>
    <w:unhideWhenUsed/>
    <w:rsid w:val="006F7909"/>
    <w:pPr>
      <w:spacing w:after="100"/>
      <w:ind w:left="440"/>
    </w:pPr>
    <w:rPr>
      <w:rFonts w:eastAsia="Times New Roman" w:cs="Times New Roman"/>
      <w:sz w:val="28"/>
      <w:cs/>
    </w:rPr>
  </w:style>
  <w:style w:type="paragraph" w:styleId="a8">
    <w:name w:val="footnote text"/>
    <w:basedOn w:val="a"/>
    <w:link w:val="a9"/>
    <w:uiPriority w:val="99"/>
    <w:semiHidden/>
    <w:unhideWhenUsed/>
    <w:rsid w:val="00AC3379"/>
    <w:pPr>
      <w:spacing w:after="0" w:line="240" w:lineRule="auto"/>
    </w:pPr>
    <w:rPr>
      <w:sz w:val="20"/>
      <w:szCs w:val="25"/>
    </w:rPr>
  </w:style>
  <w:style w:type="character" w:customStyle="1" w:styleId="a9">
    <w:name w:val="ข้อความเชิงอรรถ อักขระ"/>
    <w:link w:val="a8"/>
    <w:uiPriority w:val="99"/>
    <w:semiHidden/>
    <w:rsid w:val="00AC3379"/>
    <w:rPr>
      <w:sz w:val="20"/>
      <w:szCs w:val="25"/>
    </w:rPr>
  </w:style>
  <w:style w:type="character" w:styleId="aa">
    <w:name w:val="footnote reference"/>
    <w:uiPriority w:val="99"/>
    <w:semiHidden/>
    <w:unhideWhenUsed/>
    <w:rsid w:val="00AC3379"/>
    <w:rPr>
      <w:vertAlign w:val="superscript"/>
    </w:rPr>
  </w:style>
  <w:style w:type="paragraph" w:styleId="ab">
    <w:name w:val="Balloon Text"/>
    <w:basedOn w:val="a"/>
    <w:link w:val="ac"/>
    <w:uiPriority w:val="99"/>
    <w:semiHidden/>
    <w:unhideWhenUsed/>
    <w:rsid w:val="003A0C77"/>
    <w:pPr>
      <w:spacing w:after="0" w:line="240" w:lineRule="auto"/>
    </w:pPr>
    <w:rPr>
      <w:rFonts w:ascii="Leelawadee" w:hAnsi="Leelawadee" w:cs="Angsana New"/>
      <w:sz w:val="18"/>
      <w:szCs w:val="22"/>
    </w:rPr>
  </w:style>
  <w:style w:type="character" w:customStyle="1" w:styleId="ac">
    <w:name w:val="ข้อความบอลลูน อักขระ"/>
    <w:link w:val="ab"/>
    <w:uiPriority w:val="99"/>
    <w:semiHidden/>
    <w:rsid w:val="003A0C77"/>
    <w:rPr>
      <w:rFonts w:ascii="Leelawadee" w:hAnsi="Leelawadee" w:cs="Angsana New"/>
      <w:sz w:val="18"/>
      <w:szCs w:val="22"/>
    </w:rPr>
  </w:style>
  <w:style w:type="paragraph" w:styleId="ad">
    <w:name w:val="header"/>
    <w:basedOn w:val="a"/>
    <w:link w:val="ae"/>
    <w:uiPriority w:val="99"/>
    <w:unhideWhenUsed/>
    <w:rsid w:val="0067591D"/>
    <w:pPr>
      <w:tabs>
        <w:tab w:val="center" w:pos="4680"/>
        <w:tab w:val="right" w:pos="9360"/>
      </w:tabs>
      <w:spacing w:after="0" w:line="240" w:lineRule="auto"/>
    </w:pPr>
  </w:style>
  <w:style w:type="character" w:customStyle="1" w:styleId="ae">
    <w:name w:val="หัวกระดาษ อักขระ"/>
    <w:basedOn w:val="a0"/>
    <w:link w:val="ad"/>
    <w:uiPriority w:val="99"/>
    <w:rsid w:val="0067591D"/>
  </w:style>
  <w:style w:type="paragraph" w:styleId="af">
    <w:name w:val="footer"/>
    <w:basedOn w:val="a"/>
    <w:link w:val="af0"/>
    <w:uiPriority w:val="99"/>
    <w:unhideWhenUsed/>
    <w:rsid w:val="0067591D"/>
    <w:pPr>
      <w:tabs>
        <w:tab w:val="center" w:pos="4680"/>
        <w:tab w:val="right" w:pos="9360"/>
      </w:tabs>
      <w:spacing w:after="0" w:line="240" w:lineRule="auto"/>
    </w:pPr>
  </w:style>
  <w:style w:type="character" w:customStyle="1" w:styleId="af0">
    <w:name w:val="ท้ายกระดาษ อักขระ"/>
    <w:basedOn w:val="a0"/>
    <w:link w:val="af"/>
    <w:uiPriority w:val="99"/>
    <w:rsid w:val="0067591D"/>
  </w:style>
  <w:style w:type="character" w:styleId="af1">
    <w:name w:val="annotation reference"/>
    <w:uiPriority w:val="99"/>
    <w:semiHidden/>
    <w:unhideWhenUsed/>
    <w:rsid w:val="00872CBF"/>
    <w:rPr>
      <w:sz w:val="16"/>
      <w:szCs w:val="16"/>
    </w:rPr>
  </w:style>
  <w:style w:type="paragraph" w:styleId="af2">
    <w:name w:val="annotation text"/>
    <w:basedOn w:val="a"/>
    <w:link w:val="af3"/>
    <w:uiPriority w:val="99"/>
    <w:semiHidden/>
    <w:unhideWhenUsed/>
    <w:rsid w:val="00872CBF"/>
    <w:pPr>
      <w:spacing w:line="240" w:lineRule="auto"/>
    </w:pPr>
    <w:rPr>
      <w:sz w:val="20"/>
      <w:szCs w:val="25"/>
    </w:rPr>
  </w:style>
  <w:style w:type="character" w:customStyle="1" w:styleId="af3">
    <w:name w:val="ข้อความข้อคิดเห็น อักขระ"/>
    <w:link w:val="af2"/>
    <w:uiPriority w:val="99"/>
    <w:semiHidden/>
    <w:rsid w:val="00872CBF"/>
    <w:rPr>
      <w:sz w:val="20"/>
      <w:szCs w:val="25"/>
    </w:rPr>
  </w:style>
  <w:style w:type="paragraph" w:styleId="af4">
    <w:name w:val="annotation subject"/>
    <w:basedOn w:val="af2"/>
    <w:next w:val="af2"/>
    <w:link w:val="af5"/>
    <w:uiPriority w:val="99"/>
    <w:semiHidden/>
    <w:unhideWhenUsed/>
    <w:rsid w:val="00872CBF"/>
    <w:rPr>
      <w:b/>
      <w:bCs/>
    </w:rPr>
  </w:style>
  <w:style w:type="character" w:customStyle="1" w:styleId="af5">
    <w:name w:val="ชื่อเรื่องของข้อคิดเห็น อักขระ"/>
    <w:link w:val="af4"/>
    <w:uiPriority w:val="99"/>
    <w:semiHidden/>
    <w:rsid w:val="00872CBF"/>
    <w:rPr>
      <w:b/>
      <w:bCs/>
      <w:sz w:val="20"/>
      <w:szCs w:val="25"/>
    </w:rPr>
  </w:style>
  <w:style w:type="table" w:customStyle="1" w:styleId="TableGrid1">
    <w:name w:val="Table Grid1"/>
    <w:basedOn w:val="a1"/>
    <w:next w:val="a4"/>
    <w:uiPriority w:val="59"/>
    <w:rsid w:val="00CD5102"/>
    <w:rPr>
      <w:rFonts w:ascii="Times New Roman" w:eastAsia="Times New Roman" w:hAnsi="Times New Roman" w:cs="Angsan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4"/>
    <w:uiPriority w:val="59"/>
    <w:rsid w:val="003E7A8C"/>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a2"/>
    <w:uiPriority w:val="99"/>
    <w:semiHidden/>
    <w:unhideWhenUsed/>
    <w:rsid w:val="00C55EA9"/>
  </w:style>
  <w:style w:type="table" w:customStyle="1" w:styleId="TableGrid3">
    <w:name w:val="Table Grid3"/>
    <w:basedOn w:val="a1"/>
    <w:next w:val="a4"/>
    <w:uiPriority w:val="59"/>
    <w:rsid w:val="00C55EA9"/>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เส้นตาราง1"/>
    <w:basedOn w:val="a1"/>
    <w:next w:val="a4"/>
    <w:uiPriority w:val="59"/>
    <w:rsid w:val="00C55EA9"/>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เส้นตาราง2"/>
    <w:basedOn w:val="a1"/>
    <w:next w:val="a4"/>
    <w:uiPriority w:val="59"/>
    <w:rsid w:val="00C55EA9"/>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เส้นตาราง3"/>
    <w:basedOn w:val="a1"/>
    <w:next w:val="a4"/>
    <w:uiPriority w:val="59"/>
    <w:rsid w:val="00C55EA9"/>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เส้นตาราง4"/>
    <w:basedOn w:val="a1"/>
    <w:next w:val="a4"/>
    <w:uiPriority w:val="59"/>
    <w:rsid w:val="00C55EA9"/>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เส้นตาราง5"/>
    <w:basedOn w:val="a1"/>
    <w:next w:val="a4"/>
    <w:uiPriority w:val="59"/>
    <w:rsid w:val="00C55EA9"/>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เส้นตาราง6"/>
    <w:basedOn w:val="a1"/>
    <w:next w:val="a4"/>
    <w:uiPriority w:val="59"/>
    <w:rsid w:val="00C55EA9"/>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4"/>
    <w:uiPriority w:val="59"/>
    <w:rsid w:val="00BD1E9D"/>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a1"/>
    <w:next w:val="a4"/>
    <w:uiPriority w:val="59"/>
    <w:rsid w:val="0063300B"/>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a1"/>
    <w:next w:val="a4"/>
    <w:uiPriority w:val="59"/>
    <w:rsid w:val="004243AC"/>
    <w:rPr>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 Spacing"/>
    <w:link w:val="af7"/>
    <w:uiPriority w:val="1"/>
    <w:qFormat/>
    <w:rsid w:val="00402D19"/>
    <w:rPr>
      <w:rFonts w:eastAsia="Times New Roman"/>
      <w:sz w:val="28"/>
      <w:szCs w:val="28"/>
    </w:rPr>
  </w:style>
  <w:style w:type="character" w:customStyle="1" w:styleId="af7">
    <w:name w:val="ไม่มีการเว้นระยะห่าง อักขระ"/>
    <w:link w:val="af6"/>
    <w:uiPriority w:val="1"/>
    <w:rsid w:val="00402D19"/>
    <w:rPr>
      <w:rFonts w:eastAsia="Times New Roman"/>
      <w:sz w:val="28"/>
      <w:szCs w:val="28"/>
    </w:rPr>
  </w:style>
  <w:style w:type="character" w:styleId="af8">
    <w:name w:val="line number"/>
    <w:basedOn w:val="a0"/>
    <w:uiPriority w:val="99"/>
    <w:semiHidden/>
    <w:unhideWhenUsed/>
    <w:rsid w:val="00D6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7520">
      <w:bodyDiv w:val="1"/>
      <w:marLeft w:val="0"/>
      <w:marRight w:val="0"/>
      <w:marTop w:val="0"/>
      <w:marBottom w:val="0"/>
      <w:divBdr>
        <w:top w:val="none" w:sz="0" w:space="0" w:color="auto"/>
        <w:left w:val="none" w:sz="0" w:space="0" w:color="auto"/>
        <w:bottom w:val="none" w:sz="0" w:space="0" w:color="auto"/>
        <w:right w:val="none" w:sz="0" w:space="0" w:color="auto"/>
      </w:divBdr>
    </w:div>
    <w:div w:id="76754553">
      <w:bodyDiv w:val="1"/>
      <w:marLeft w:val="0"/>
      <w:marRight w:val="0"/>
      <w:marTop w:val="0"/>
      <w:marBottom w:val="0"/>
      <w:divBdr>
        <w:top w:val="none" w:sz="0" w:space="0" w:color="auto"/>
        <w:left w:val="none" w:sz="0" w:space="0" w:color="auto"/>
        <w:bottom w:val="none" w:sz="0" w:space="0" w:color="auto"/>
        <w:right w:val="none" w:sz="0" w:space="0" w:color="auto"/>
      </w:divBdr>
      <w:divsChild>
        <w:div w:id="489903945">
          <w:marLeft w:val="576"/>
          <w:marRight w:val="0"/>
          <w:marTop w:val="0"/>
          <w:marBottom w:val="0"/>
          <w:divBdr>
            <w:top w:val="none" w:sz="0" w:space="0" w:color="auto"/>
            <w:left w:val="none" w:sz="0" w:space="0" w:color="auto"/>
            <w:bottom w:val="none" w:sz="0" w:space="0" w:color="auto"/>
            <w:right w:val="none" w:sz="0" w:space="0" w:color="auto"/>
          </w:divBdr>
        </w:div>
        <w:div w:id="751849658">
          <w:marLeft w:val="979"/>
          <w:marRight w:val="0"/>
          <w:marTop w:val="0"/>
          <w:marBottom w:val="0"/>
          <w:divBdr>
            <w:top w:val="none" w:sz="0" w:space="0" w:color="auto"/>
            <w:left w:val="none" w:sz="0" w:space="0" w:color="auto"/>
            <w:bottom w:val="none" w:sz="0" w:space="0" w:color="auto"/>
            <w:right w:val="none" w:sz="0" w:space="0" w:color="auto"/>
          </w:divBdr>
        </w:div>
        <w:div w:id="1888254334">
          <w:marLeft w:val="979"/>
          <w:marRight w:val="0"/>
          <w:marTop w:val="0"/>
          <w:marBottom w:val="0"/>
          <w:divBdr>
            <w:top w:val="none" w:sz="0" w:space="0" w:color="auto"/>
            <w:left w:val="none" w:sz="0" w:space="0" w:color="auto"/>
            <w:bottom w:val="none" w:sz="0" w:space="0" w:color="auto"/>
            <w:right w:val="none" w:sz="0" w:space="0" w:color="auto"/>
          </w:divBdr>
        </w:div>
      </w:divsChild>
    </w:div>
    <w:div w:id="90131945">
      <w:bodyDiv w:val="1"/>
      <w:marLeft w:val="0"/>
      <w:marRight w:val="0"/>
      <w:marTop w:val="0"/>
      <w:marBottom w:val="0"/>
      <w:divBdr>
        <w:top w:val="none" w:sz="0" w:space="0" w:color="auto"/>
        <w:left w:val="none" w:sz="0" w:space="0" w:color="auto"/>
        <w:bottom w:val="none" w:sz="0" w:space="0" w:color="auto"/>
        <w:right w:val="none" w:sz="0" w:space="0" w:color="auto"/>
      </w:divBdr>
    </w:div>
    <w:div w:id="131288746">
      <w:bodyDiv w:val="1"/>
      <w:marLeft w:val="0"/>
      <w:marRight w:val="0"/>
      <w:marTop w:val="0"/>
      <w:marBottom w:val="0"/>
      <w:divBdr>
        <w:top w:val="none" w:sz="0" w:space="0" w:color="auto"/>
        <w:left w:val="none" w:sz="0" w:space="0" w:color="auto"/>
        <w:bottom w:val="none" w:sz="0" w:space="0" w:color="auto"/>
        <w:right w:val="none" w:sz="0" w:space="0" w:color="auto"/>
      </w:divBdr>
    </w:div>
    <w:div w:id="154297518">
      <w:bodyDiv w:val="1"/>
      <w:marLeft w:val="0"/>
      <w:marRight w:val="0"/>
      <w:marTop w:val="0"/>
      <w:marBottom w:val="0"/>
      <w:divBdr>
        <w:top w:val="none" w:sz="0" w:space="0" w:color="auto"/>
        <w:left w:val="none" w:sz="0" w:space="0" w:color="auto"/>
        <w:bottom w:val="none" w:sz="0" w:space="0" w:color="auto"/>
        <w:right w:val="none" w:sz="0" w:space="0" w:color="auto"/>
      </w:divBdr>
    </w:div>
    <w:div w:id="162824082">
      <w:bodyDiv w:val="1"/>
      <w:marLeft w:val="0"/>
      <w:marRight w:val="0"/>
      <w:marTop w:val="0"/>
      <w:marBottom w:val="0"/>
      <w:divBdr>
        <w:top w:val="none" w:sz="0" w:space="0" w:color="auto"/>
        <w:left w:val="none" w:sz="0" w:space="0" w:color="auto"/>
        <w:bottom w:val="none" w:sz="0" w:space="0" w:color="auto"/>
        <w:right w:val="none" w:sz="0" w:space="0" w:color="auto"/>
      </w:divBdr>
      <w:divsChild>
        <w:div w:id="1007943961">
          <w:marLeft w:val="547"/>
          <w:marRight w:val="0"/>
          <w:marTop w:val="0"/>
          <w:marBottom w:val="0"/>
          <w:divBdr>
            <w:top w:val="none" w:sz="0" w:space="0" w:color="auto"/>
            <w:left w:val="none" w:sz="0" w:space="0" w:color="auto"/>
            <w:bottom w:val="none" w:sz="0" w:space="0" w:color="auto"/>
            <w:right w:val="none" w:sz="0" w:space="0" w:color="auto"/>
          </w:divBdr>
        </w:div>
        <w:div w:id="23604531">
          <w:marLeft w:val="547"/>
          <w:marRight w:val="0"/>
          <w:marTop w:val="0"/>
          <w:marBottom w:val="0"/>
          <w:divBdr>
            <w:top w:val="none" w:sz="0" w:space="0" w:color="auto"/>
            <w:left w:val="none" w:sz="0" w:space="0" w:color="auto"/>
            <w:bottom w:val="none" w:sz="0" w:space="0" w:color="auto"/>
            <w:right w:val="none" w:sz="0" w:space="0" w:color="auto"/>
          </w:divBdr>
        </w:div>
        <w:div w:id="883103250">
          <w:marLeft w:val="547"/>
          <w:marRight w:val="0"/>
          <w:marTop w:val="0"/>
          <w:marBottom w:val="0"/>
          <w:divBdr>
            <w:top w:val="none" w:sz="0" w:space="0" w:color="auto"/>
            <w:left w:val="none" w:sz="0" w:space="0" w:color="auto"/>
            <w:bottom w:val="none" w:sz="0" w:space="0" w:color="auto"/>
            <w:right w:val="none" w:sz="0" w:space="0" w:color="auto"/>
          </w:divBdr>
        </w:div>
        <w:div w:id="30541340">
          <w:marLeft w:val="547"/>
          <w:marRight w:val="0"/>
          <w:marTop w:val="0"/>
          <w:marBottom w:val="0"/>
          <w:divBdr>
            <w:top w:val="none" w:sz="0" w:space="0" w:color="auto"/>
            <w:left w:val="none" w:sz="0" w:space="0" w:color="auto"/>
            <w:bottom w:val="none" w:sz="0" w:space="0" w:color="auto"/>
            <w:right w:val="none" w:sz="0" w:space="0" w:color="auto"/>
          </w:divBdr>
        </w:div>
        <w:div w:id="1392535679">
          <w:marLeft w:val="547"/>
          <w:marRight w:val="0"/>
          <w:marTop w:val="0"/>
          <w:marBottom w:val="0"/>
          <w:divBdr>
            <w:top w:val="none" w:sz="0" w:space="0" w:color="auto"/>
            <w:left w:val="none" w:sz="0" w:space="0" w:color="auto"/>
            <w:bottom w:val="none" w:sz="0" w:space="0" w:color="auto"/>
            <w:right w:val="none" w:sz="0" w:space="0" w:color="auto"/>
          </w:divBdr>
        </w:div>
      </w:divsChild>
    </w:div>
    <w:div w:id="299532023">
      <w:bodyDiv w:val="1"/>
      <w:marLeft w:val="0"/>
      <w:marRight w:val="0"/>
      <w:marTop w:val="0"/>
      <w:marBottom w:val="0"/>
      <w:divBdr>
        <w:top w:val="none" w:sz="0" w:space="0" w:color="auto"/>
        <w:left w:val="none" w:sz="0" w:space="0" w:color="auto"/>
        <w:bottom w:val="none" w:sz="0" w:space="0" w:color="auto"/>
        <w:right w:val="none" w:sz="0" w:space="0" w:color="auto"/>
      </w:divBdr>
    </w:div>
    <w:div w:id="330253795">
      <w:bodyDiv w:val="1"/>
      <w:marLeft w:val="0"/>
      <w:marRight w:val="0"/>
      <w:marTop w:val="0"/>
      <w:marBottom w:val="0"/>
      <w:divBdr>
        <w:top w:val="none" w:sz="0" w:space="0" w:color="auto"/>
        <w:left w:val="none" w:sz="0" w:space="0" w:color="auto"/>
        <w:bottom w:val="none" w:sz="0" w:space="0" w:color="auto"/>
        <w:right w:val="none" w:sz="0" w:space="0" w:color="auto"/>
      </w:divBdr>
    </w:div>
    <w:div w:id="412511140">
      <w:bodyDiv w:val="1"/>
      <w:marLeft w:val="0"/>
      <w:marRight w:val="0"/>
      <w:marTop w:val="0"/>
      <w:marBottom w:val="0"/>
      <w:divBdr>
        <w:top w:val="none" w:sz="0" w:space="0" w:color="auto"/>
        <w:left w:val="none" w:sz="0" w:space="0" w:color="auto"/>
        <w:bottom w:val="none" w:sz="0" w:space="0" w:color="auto"/>
        <w:right w:val="none" w:sz="0" w:space="0" w:color="auto"/>
      </w:divBdr>
    </w:div>
    <w:div w:id="413284339">
      <w:bodyDiv w:val="1"/>
      <w:marLeft w:val="0"/>
      <w:marRight w:val="0"/>
      <w:marTop w:val="0"/>
      <w:marBottom w:val="0"/>
      <w:divBdr>
        <w:top w:val="none" w:sz="0" w:space="0" w:color="auto"/>
        <w:left w:val="none" w:sz="0" w:space="0" w:color="auto"/>
        <w:bottom w:val="none" w:sz="0" w:space="0" w:color="auto"/>
        <w:right w:val="none" w:sz="0" w:space="0" w:color="auto"/>
      </w:divBdr>
    </w:div>
    <w:div w:id="483545525">
      <w:bodyDiv w:val="1"/>
      <w:marLeft w:val="0"/>
      <w:marRight w:val="0"/>
      <w:marTop w:val="0"/>
      <w:marBottom w:val="0"/>
      <w:divBdr>
        <w:top w:val="none" w:sz="0" w:space="0" w:color="auto"/>
        <w:left w:val="none" w:sz="0" w:space="0" w:color="auto"/>
        <w:bottom w:val="none" w:sz="0" w:space="0" w:color="auto"/>
        <w:right w:val="none" w:sz="0" w:space="0" w:color="auto"/>
      </w:divBdr>
    </w:div>
    <w:div w:id="532235759">
      <w:bodyDiv w:val="1"/>
      <w:marLeft w:val="0"/>
      <w:marRight w:val="0"/>
      <w:marTop w:val="0"/>
      <w:marBottom w:val="0"/>
      <w:divBdr>
        <w:top w:val="none" w:sz="0" w:space="0" w:color="auto"/>
        <w:left w:val="none" w:sz="0" w:space="0" w:color="auto"/>
        <w:bottom w:val="none" w:sz="0" w:space="0" w:color="auto"/>
        <w:right w:val="none" w:sz="0" w:space="0" w:color="auto"/>
      </w:divBdr>
    </w:div>
    <w:div w:id="536284755">
      <w:bodyDiv w:val="1"/>
      <w:marLeft w:val="0"/>
      <w:marRight w:val="0"/>
      <w:marTop w:val="0"/>
      <w:marBottom w:val="0"/>
      <w:divBdr>
        <w:top w:val="none" w:sz="0" w:space="0" w:color="auto"/>
        <w:left w:val="none" w:sz="0" w:space="0" w:color="auto"/>
        <w:bottom w:val="none" w:sz="0" w:space="0" w:color="auto"/>
        <w:right w:val="none" w:sz="0" w:space="0" w:color="auto"/>
      </w:divBdr>
    </w:div>
    <w:div w:id="553079952">
      <w:bodyDiv w:val="1"/>
      <w:marLeft w:val="0"/>
      <w:marRight w:val="0"/>
      <w:marTop w:val="0"/>
      <w:marBottom w:val="0"/>
      <w:divBdr>
        <w:top w:val="none" w:sz="0" w:space="0" w:color="auto"/>
        <w:left w:val="none" w:sz="0" w:space="0" w:color="auto"/>
        <w:bottom w:val="none" w:sz="0" w:space="0" w:color="auto"/>
        <w:right w:val="none" w:sz="0" w:space="0" w:color="auto"/>
      </w:divBdr>
    </w:div>
    <w:div w:id="593318980">
      <w:bodyDiv w:val="1"/>
      <w:marLeft w:val="0"/>
      <w:marRight w:val="0"/>
      <w:marTop w:val="0"/>
      <w:marBottom w:val="0"/>
      <w:divBdr>
        <w:top w:val="none" w:sz="0" w:space="0" w:color="auto"/>
        <w:left w:val="none" w:sz="0" w:space="0" w:color="auto"/>
        <w:bottom w:val="none" w:sz="0" w:space="0" w:color="auto"/>
        <w:right w:val="none" w:sz="0" w:space="0" w:color="auto"/>
      </w:divBdr>
    </w:div>
    <w:div w:id="639456814">
      <w:bodyDiv w:val="1"/>
      <w:marLeft w:val="0"/>
      <w:marRight w:val="0"/>
      <w:marTop w:val="0"/>
      <w:marBottom w:val="0"/>
      <w:divBdr>
        <w:top w:val="none" w:sz="0" w:space="0" w:color="auto"/>
        <w:left w:val="none" w:sz="0" w:space="0" w:color="auto"/>
        <w:bottom w:val="none" w:sz="0" w:space="0" w:color="auto"/>
        <w:right w:val="none" w:sz="0" w:space="0" w:color="auto"/>
      </w:divBdr>
    </w:div>
    <w:div w:id="673653577">
      <w:bodyDiv w:val="1"/>
      <w:marLeft w:val="0"/>
      <w:marRight w:val="0"/>
      <w:marTop w:val="0"/>
      <w:marBottom w:val="0"/>
      <w:divBdr>
        <w:top w:val="none" w:sz="0" w:space="0" w:color="auto"/>
        <w:left w:val="none" w:sz="0" w:space="0" w:color="auto"/>
        <w:bottom w:val="none" w:sz="0" w:space="0" w:color="auto"/>
        <w:right w:val="none" w:sz="0" w:space="0" w:color="auto"/>
      </w:divBdr>
    </w:div>
    <w:div w:id="723724636">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981542869">
          <w:marLeft w:val="720"/>
          <w:marRight w:val="0"/>
          <w:marTop w:val="0"/>
          <w:marBottom w:val="0"/>
          <w:divBdr>
            <w:top w:val="none" w:sz="0" w:space="0" w:color="auto"/>
            <w:left w:val="none" w:sz="0" w:space="0" w:color="auto"/>
            <w:bottom w:val="none" w:sz="0" w:space="0" w:color="auto"/>
            <w:right w:val="none" w:sz="0" w:space="0" w:color="auto"/>
          </w:divBdr>
        </w:div>
        <w:div w:id="952983717">
          <w:marLeft w:val="720"/>
          <w:marRight w:val="0"/>
          <w:marTop w:val="0"/>
          <w:marBottom w:val="0"/>
          <w:divBdr>
            <w:top w:val="none" w:sz="0" w:space="0" w:color="auto"/>
            <w:left w:val="none" w:sz="0" w:space="0" w:color="auto"/>
            <w:bottom w:val="none" w:sz="0" w:space="0" w:color="auto"/>
            <w:right w:val="none" w:sz="0" w:space="0" w:color="auto"/>
          </w:divBdr>
        </w:div>
      </w:divsChild>
    </w:div>
    <w:div w:id="838037031">
      <w:bodyDiv w:val="1"/>
      <w:marLeft w:val="0"/>
      <w:marRight w:val="0"/>
      <w:marTop w:val="0"/>
      <w:marBottom w:val="0"/>
      <w:divBdr>
        <w:top w:val="none" w:sz="0" w:space="0" w:color="auto"/>
        <w:left w:val="none" w:sz="0" w:space="0" w:color="auto"/>
        <w:bottom w:val="none" w:sz="0" w:space="0" w:color="auto"/>
        <w:right w:val="none" w:sz="0" w:space="0" w:color="auto"/>
      </w:divBdr>
      <w:divsChild>
        <w:div w:id="874319070">
          <w:marLeft w:val="547"/>
          <w:marRight w:val="0"/>
          <w:marTop w:val="0"/>
          <w:marBottom w:val="0"/>
          <w:divBdr>
            <w:top w:val="none" w:sz="0" w:space="0" w:color="auto"/>
            <w:left w:val="none" w:sz="0" w:space="0" w:color="auto"/>
            <w:bottom w:val="none" w:sz="0" w:space="0" w:color="auto"/>
            <w:right w:val="none" w:sz="0" w:space="0" w:color="auto"/>
          </w:divBdr>
        </w:div>
      </w:divsChild>
    </w:div>
    <w:div w:id="891697405">
      <w:bodyDiv w:val="1"/>
      <w:marLeft w:val="0"/>
      <w:marRight w:val="0"/>
      <w:marTop w:val="0"/>
      <w:marBottom w:val="0"/>
      <w:divBdr>
        <w:top w:val="none" w:sz="0" w:space="0" w:color="auto"/>
        <w:left w:val="none" w:sz="0" w:space="0" w:color="auto"/>
        <w:bottom w:val="none" w:sz="0" w:space="0" w:color="auto"/>
        <w:right w:val="none" w:sz="0" w:space="0" w:color="auto"/>
      </w:divBdr>
    </w:div>
    <w:div w:id="975526353">
      <w:bodyDiv w:val="1"/>
      <w:marLeft w:val="0"/>
      <w:marRight w:val="0"/>
      <w:marTop w:val="0"/>
      <w:marBottom w:val="0"/>
      <w:divBdr>
        <w:top w:val="none" w:sz="0" w:space="0" w:color="auto"/>
        <w:left w:val="none" w:sz="0" w:space="0" w:color="auto"/>
        <w:bottom w:val="none" w:sz="0" w:space="0" w:color="auto"/>
        <w:right w:val="none" w:sz="0" w:space="0" w:color="auto"/>
      </w:divBdr>
    </w:div>
    <w:div w:id="1021079878">
      <w:bodyDiv w:val="1"/>
      <w:marLeft w:val="0"/>
      <w:marRight w:val="0"/>
      <w:marTop w:val="0"/>
      <w:marBottom w:val="0"/>
      <w:divBdr>
        <w:top w:val="none" w:sz="0" w:space="0" w:color="auto"/>
        <w:left w:val="none" w:sz="0" w:space="0" w:color="auto"/>
        <w:bottom w:val="none" w:sz="0" w:space="0" w:color="auto"/>
        <w:right w:val="none" w:sz="0" w:space="0" w:color="auto"/>
      </w:divBdr>
    </w:div>
    <w:div w:id="1048186467">
      <w:bodyDiv w:val="1"/>
      <w:marLeft w:val="0"/>
      <w:marRight w:val="0"/>
      <w:marTop w:val="0"/>
      <w:marBottom w:val="0"/>
      <w:divBdr>
        <w:top w:val="none" w:sz="0" w:space="0" w:color="auto"/>
        <w:left w:val="none" w:sz="0" w:space="0" w:color="auto"/>
        <w:bottom w:val="none" w:sz="0" w:space="0" w:color="auto"/>
        <w:right w:val="none" w:sz="0" w:space="0" w:color="auto"/>
      </w:divBdr>
    </w:div>
    <w:div w:id="1063991200">
      <w:bodyDiv w:val="1"/>
      <w:marLeft w:val="0"/>
      <w:marRight w:val="0"/>
      <w:marTop w:val="0"/>
      <w:marBottom w:val="0"/>
      <w:divBdr>
        <w:top w:val="none" w:sz="0" w:space="0" w:color="auto"/>
        <w:left w:val="none" w:sz="0" w:space="0" w:color="auto"/>
        <w:bottom w:val="none" w:sz="0" w:space="0" w:color="auto"/>
        <w:right w:val="none" w:sz="0" w:space="0" w:color="auto"/>
      </w:divBdr>
    </w:div>
    <w:div w:id="1091853953">
      <w:bodyDiv w:val="1"/>
      <w:marLeft w:val="0"/>
      <w:marRight w:val="0"/>
      <w:marTop w:val="0"/>
      <w:marBottom w:val="0"/>
      <w:divBdr>
        <w:top w:val="none" w:sz="0" w:space="0" w:color="auto"/>
        <w:left w:val="none" w:sz="0" w:space="0" w:color="auto"/>
        <w:bottom w:val="none" w:sz="0" w:space="0" w:color="auto"/>
        <w:right w:val="none" w:sz="0" w:space="0" w:color="auto"/>
      </w:divBdr>
      <w:divsChild>
        <w:div w:id="1979608744">
          <w:marLeft w:val="547"/>
          <w:marRight w:val="0"/>
          <w:marTop w:val="0"/>
          <w:marBottom w:val="0"/>
          <w:divBdr>
            <w:top w:val="none" w:sz="0" w:space="0" w:color="auto"/>
            <w:left w:val="none" w:sz="0" w:space="0" w:color="auto"/>
            <w:bottom w:val="none" w:sz="0" w:space="0" w:color="auto"/>
            <w:right w:val="none" w:sz="0" w:space="0" w:color="auto"/>
          </w:divBdr>
        </w:div>
      </w:divsChild>
    </w:div>
    <w:div w:id="1125738633">
      <w:bodyDiv w:val="1"/>
      <w:marLeft w:val="0"/>
      <w:marRight w:val="0"/>
      <w:marTop w:val="0"/>
      <w:marBottom w:val="0"/>
      <w:divBdr>
        <w:top w:val="none" w:sz="0" w:space="0" w:color="auto"/>
        <w:left w:val="none" w:sz="0" w:space="0" w:color="auto"/>
        <w:bottom w:val="none" w:sz="0" w:space="0" w:color="auto"/>
        <w:right w:val="none" w:sz="0" w:space="0" w:color="auto"/>
      </w:divBdr>
      <w:divsChild>
        <w:div w:id="946960479">
          <w:marLeft w:val="720"/>
          <w:marRight w:val="0"/>
          <w:marTop w:val="0"/>
          <w:marBottom w:val="0"/>
          <w:divBdr>
            <w:top w:val="none" w:sz="0" w:space="0" w:color="auto"/>
            <w:left w:val="none" w:sz="0" w:space="0" w:color="auto"/>
            <w:bottom w:val="none" w:sz="0" w:space="0" w:color="auto"/>
            <w:right w:val="none" w:sz="0" w:space="0" w:color="auto"/>
          </w:divBdr>
        </w:div>
        <w:div w:id="441801290">
          <w:marLeft w:val="720"/>
          <w:marRight w:val="0"/>
          <w:marTop w:val="0"/>
          <w:marBottom w:val="0"/>
          <w:divBdr>
            <w:top w:val="none" w:sz="0" w:space="0" w:color="auto"/>
            <w:left w:val="none" w:sz="0" w:space="0" w:color="auto"/>
            <w:bottom w:val="none" w:sz="0" w:space="0" w:color="auto"/>
            <w:right w:val="none" w:sz="0" w:space="0" w:color="auto"/>
          </w:divBdr>
        </w:div>
        <w:div w:id="248003470">
          <w:marLeft w:val="720"/>
          <w:marRight w:val="0"/>
          <w:marTop w:val="0"/>
          <w:marBottom w:val="0"/>
          <w:divBdr>
            <w:top w:val="none" w:sz="0" w:space="0" w:color="auto"/>
            <w:left w:val="none" w:sz="0" w:space="0" w:color="auto"/>
            <w:bottom w:val="none" w:sz="0" w:space="0" w:color="auto"/>
            <w:right w:val="none" w:sz="0" w:space="0" w:color="auto"/>
          </w:divBdr>
        </w:div>
      </w:divsChild>
    </w:div>
    <w:div w:id="1166281406">
      <w:bodyDiv w:val="1"/>
      <w:marLeft w:val="0"/>
      <w:marRight w:val="0"/>
      <w:marTop w:val="0"/>
      <w:marBottom w:val="0"/>
      <w:divBdr>
        <w:top w:val="none" w:sz="0" w:space="0" w:color="auto"/>
        <w:left w:val="none" w:sz="0" w:space="0" w:color="auto"/>
        <w:bottom w:val="none" w:sz="0" w:space="0" w:color="auto"/>
        <w:right w:val="none" w:sz="0" w:space="0" w:color="auto"/>
      </w:divBdr>
    </w:div>
    <w:div w:id="1166290189">
      <w:bodyDiv w:val="1"/>
      <w:marLeft w:val="0"/>
      <w:marRight w:val="0"/>
      <w:marTop w:val="0"/>
      <w:marBottom w:val="0"/>
      <w:divBdr>
        <w:top w:val="none" w:sz="0" w:space="0" w:color="auto"/>
        <w:left w:val="none" w:sz="0" w:space="0" w:color="auto"/>
        <w:bottom w:val="none" w:sz="0" w:space="0" w:color="auto"/>
        <w:right w:val="none" w:sz="0" w:space="0" w:color="auto"/>
      </w:divBdr>
    </w:div>
    <w:div w:id="1229222154">
      <w:bodyDiv w:val="1"/>
      <w:marLeft w:val="0"/>
      <w:marRight w:val="0"/>
      <w:marTop w:val="0"/>
      <w:marBottom w:val="0"/>
      <w:divBdr>
        <w:top w:val="none" w:sz="0" w:space="0" w:color="auto"/>
        <w:left w:val="none" w:sz="0" w:space="0" w:color="auto"/>
        <w:bottom w:val="none" w:sz="0" w:space="0" w:color="auto"/>
        <w:right w:val="none" w:sz="0" w:space="0" w:color="auto"/>
      </w:divBdr>
      <w:divsChild>
        <w:div w:id="1710647252">
          <w:marLeft w:val="547"/>
          <w:marRight w:val="0"/>
          <w:marTop w:val="0"/>
          <w:marBottom w:val="0"/>
          <w:divBdr>
            <w:top w:val="none" w:sz="0" w:space="0" w:color="auto"/>
            <w:left w:val="none" w:sz="0" w:space="0" w:color="auto"/>
            <w:bottom w:val="none" w:sz="0" w:space="0" w:color="auto"/>
            <w:right w:val="none" w:sz="0" w:space="0" w:color="auto"/>
          </w:divBdr>
        </w:div>
      </w:divsChild>
    </w:div>
    <w:div w:id="1287198383">
      <w:bodyDiv w:val="1"/>
      <w:marLeft w:val="0"/>
      <w:marRight w:val="0"/>
      <w:marTop w:val="0"/>
      <w:marBottom w:val="0"/>
      <w:divBdr>
        <w:top w:val="none" w:sz="0" w:space="0" w:color="auto"/>
        <w:left w:val="none" w:sz="0" w:space="0" w:color="auto"/>
        <w:bottom w:val="none" w:sz="0" w:space="0" w:color="auto"/>
        <w:right w:val="none" w:sz="0" w:space="0" w:color="auto"/>
      </w:divBdr>
    </w:div>
    <w:div w:id="1399980619">
      <w:bodyDiv w:val="1"/>
      <w:marLeft w:val="0"/>
      <w:marRight w:val="0"/>
      <w:marTop w:val="0"/>
      <w:marBottom w:val="0"/>
      <w:divBdr>
        <w:top w:val="none" w:sz="0" w:space="0" w:color="auto"/>
        <w:left w:val="none" w:sz="0" w:space="0" w:color="auto"/>
        <w:bottom w:val="none" w:sz="0" w:space="0" w:color="auto"/>
        <w:right w:val="none" w:sz="0" w:space="0" w:color="auto"/>
      </w:divBdr>
    </w:div>
    <w:div w:id="1427922783">
      <w:bodyDiv w:val="1"/>
      <w:marLeft w:val="0"/>
      <w:marRight w:val="0"/>
      <w:marTop w:val="0"/>
      <w:marBottom w:val="0"/>
      <w:divBdr>
        <w:top w:val="none" w:sz="0" w:space="0" w:color="auto"/>
        <w:left w:val="none" w:sz="0" w:space="0" w:color="auto"/>
        <w:bottom w:val="none" w:sz="0" w:space="0" w:color="auto"/>
        <w:right w:val="none" w:sz="0" w:space="0" w:color="auto"/>
      </w:divBdr>
    </w:div>
    <w:div w:id="1486707074">
      <w:bodyDiv w:val="1"/>
      <w:marLeft w:val="0"/>
      <w:marRight w:val="0"/>
      <w:marTop w:val="0"/>
      <w:marBottom w:val="0"/>
      <w:divBdr>
        <w:top w:val="none" w:sz="0" w:space="0" w:color="auto"/>
        <w:left w:val="none" w:sz="0" w:space="0" w:color="auto"/>
        <w:bottom w:val="none" w:sz="0" w:space="0" w:color="auto"/>
        <w:right w:val="none" w:sz="0" w:space="0" w:color="auto"/>
      </w:divBdr>
    </w:div>
    <w:div w:id="1505589236">
      <w:bodyDiv w:val="1"/>
      <w:marLeft w:val="0"/>
      <w:marRight w:val="0"/>
      <w:marTop w:val="0"/>
      <w:marBottom w:val="0"/>
      <w:divBdr>
        <w:top w:val="none" w:sz="0" w:space="0" w:color="auto"/>
        <w:left w:val="none" w:sz="0" w:space="0" w:color="auto"/>
        <w:bottom w:val="none" w:sz="0" w:space="0" w:color="auto"/>
        <w:right w:val="none" w:sz="0" w:space="0" w:color="auto"/>
      </w:divBdr>
    </w:div>
    <w:div w:id="1510826538">
      <w:bodyDiv w:val="1"/>
      <w:marLeft w:val="0"/>
      <w:marRight w:val="0"/>
      <w:marTop w:val="0"/>
      <w:marBottom w:val="0"/>
      <w:divBdr>
        <w:top w:val="none" w:sz="0" w:space="0" w:color="auto"/>
        <w:left w:val="none" w:sz="0" w:space="0" w:color="auto"/>
        <w:bottom w:val="none" w:sz="0" w:space="0" w:color="auto"/>
        <w:right w:val="none" w:sz="0" w:space="0" w:color="auto"/>
      </w:divBdr>
    </w:div>
    <w:div w:id="1526403608">
      <w:bodyDiv w:val="1"/>
      <w:marLeft w:val="0"/>
      <w:marRight w:val="0"/>
      <w:marTop w:val="0"/>
      <w:marBottom w:val="0"/>
      <w:divBdr>
        <w:top w:val="none" w:sz="0" w:space="0" w:color="auto"/>
        <w:left w:val="none" w:sz="0" w:space="0" w:color="auto"/>
        <w:bottom w:val="none" w:sz="0" w:space="0" w:color="auto"/>
        <w:right w:val="none" w:sz="0" w:space="0" w:color="auto"/>
      </w:divBdr>
      <w:divsChild>
        <w:div w:id="1335644081">
          <w:marLeft w:val="576"/>
          <w:marRight w:val="0"/>
          <w:marTop w:val="0"/>
          <w:marBottom w:val="0"/>
          <w:divBdr>
            <w:top w:val="none" w:sz="0" w:space="0" w:color="auto"/>
            <w:left w:val="none" w:sz="0" w:space="0" w:color="auto"/>
            <w:bottom w:val="none" w:sz="0" w:space="0" w:color="auto"/>
            <w:right w:val="none" w:sz="0" w:space="0" w:color="auto"/>
          </w:divBdr>
        </w:div>
      </w:divsChild>
    </w:div>
    <w:div w:id="1572427711">
      <w:bodyDiv w:val="1"/>
      <w:marLeft w:val="0"/>
      <w:marRight w:val="0"/>
      <w:marTop w:val="0"/>
      <w:marBottom w:val="0"/>
      <w:divBdr>
        <w:top w:val="none" w:sz="0" w:space="0" w:color="auto"/>
        <w:left w:val="none" w:sz="0" w:space="0" w:color="auto"/>
        <w:bottom w:val="none" w:sz="0" w:space="0" w:color="auto"/>
        <w:right w:val="none" w:sz="0" w:space="0" w:color="auto"/>
      </w:divBdr>
      <w:divsChild>
        <w:div w:id="10762303">
          <w:marLeft w:val="547"/>
          <w:marRight w:val="0"/>
          <w:marTop w:val="0"/>
          <w:marBottom w:val="0"/>
          <w:divBdr>
            <w:top w:val="none" w:sz="0" w:space="0" w:color="auto"/>
            <w:left w:val="none" w:sz="0" w:space="0" w:color="auto"/>
            <w:bottom w:val="none" w:sz="0" w:space="0" w:color="auto"/>
            <w:right w:val="none" w:sz="0" w:space="0" w:color="auto"/>
          </w:divBdr>
        </w:div>
        <w:div w:id="1462531632">
          <w:marLeft w:val="547"/>
          <w:marRight w:val="0"/>
          <w:marTop w:val="0"/>
          <w:marBottom w:val="0"/>
          <w:divBdr>
            <w:top w:val="none" w:sz="0" w:space="0" w:color="auto"/>
            <w:left w:val="none" w:sz="0" w:space="0" w:color="auto"/>
            <w:bottom w:val="none" w:sz="0" w:space="0" w:color="auto"/>
            <w:right w:val="none" w:sz="0" w:space="0" w:color="auto"/>
          </w:divBdr>
        </w:div>
        <w:div w:id="1304578860">
          <w:marLeft w:val="547"/>
          <w:marRight w:val="0"/>
          <w:marTop w:val="0"/>
          <w:marBottom w:val="0"/>
          <w:divBdr>
            <w:top w:val="none" w:sz="0" w:space="0" w:color="auto"/>
            <w:left w:val="none" w:sz="0" w:space="0" w:color="auto"/>
            <w:bottom w:val="none" w:sz="0" w:space="0" w:color="auto"/>
            <w:right w:val="none" w:sz="0" w:space="0" w:color="auto"/>
          </w:divBdr>
        </w:div>
        <w:div w:id="1339113969">
          <w:marLeft w:val="547"/>
          <w:marRight w:val="0"/>
          <w:marTop w:val="0"/>
          <w:marBottom w:val="0"/>
          <w:divBdr>
            <w:top w:val="none" w:sz="0" w:space="0" w:color="auto"/>
            <w:left w:val="none" w:sz="0" w:space="0" w:color="auto"/>
            <w:bottom w:val="none" w:sz="0" w:space="0" w:color="auto"/>
            <w:right w:val="none" w:sz="0" w:space="0" w:color="auto"/>
          </w:divBdr>
        </w:div>
        <w:div w:id="1475682625">
          <w:marLeft w:val="547"/>
          <w:marRight w:val="0"/>
          <w:marTop w:val="0"/>
          <w:marBottom w:val="0"/>
          <w:divBdr>
            <w:top w:val="none" w:sz="0" w:space="0" w:color="auto"/>
            <w:left w:val="none" w:sz="0" w:space="0" w:color="auto"/>
            <w:bottom w:val="none" w:sz="0" w:space="0" w:color="auto"/>
            <w:right w:val="none" w:sz="0" w:space="0" w:color="auto"/>
          </w:divBdr>
        </w:div>
      </w:divsChild>
    </w:div>
    <w:div w:id="1664120477">
      <w:bodyDiv w:val="1"/>
      <w:marLeft w:val="0"/>
      <w:marRight w:val="0"/>
      <w:marTop w:val="0"/>
      <w:marBottom w:val="0"/>
      <w:divBdr>
        <w:top w:val="none" w:sz="0" w:space="0" w:color="auto"/>
        <w:left w:val="none" w:sz="0" w:space="0" w:color="auto"/>
        <w:bottom w:val="none" w:sz="0" w:space="0" w:color="auto"/>
        <w:right w:val="none" w:sz="0" w:space="0" w:color="auto"/>
      </w:divBdr>
    </w:div>
    <w:div w:id="1671979496">
      <w:bodyDiv w:val="1"/>
      <w:marLeft w:val="0"/>
      <w:marRight w:val="0"/>
      <w:marTop w:val="0"/>
      <w:marBottom w:val="0"/>
      <w:divBdr>
        <w:top w:val="none" w:sz="0" w:space="0" w:color="auto"/>
        <w:left w:val="none" w:sz="0" w:space="0" w:color="auto"/>
        <w:bottom w:val="none" w:sz="0" w:space="0" w:color="auto"/>
        <w:right w:val="none" w:sz="0" w:space="0" w:color="auto"/>
      </w:divBdr>
      <w:divsChild>
        <w:div w:id="1823768037">
          <w:marLeft w:val="547"/>
          <w:marRight w:val="0"/>
          <w:marTop w:val="0"/>
          <w:marBottom w:val="0"/>
          <w:divBdr>
            <w:top w:val="none" w:sz="0" w:space="0" w:color="auto"/>
            <w:left w:val="none" w:sz="0" w:space="0" w:color="auto"/>
            <w:bottom w:val="none" w:sz="0" w:space="0" w:color="auto"/>
            <w:right w:val="none" w:sz="0" w:space="0" w:color="auto"/>
          </w:divBdr>
        </w:div>
      </w:divsChild>
    </w:div>
    <w:div w:id="1682010298">
      <w:bodyDiv w:val="1"/>
      <w:marLeft w:val="0"/>
      <w:marRight w:val="0"/>
      <w:marTop w:val="0"/>
      <w:marBottom w:val="0"/>
      <w:divBdr>
        <w:top w:val="none" w:sz="0" w:space="0" w:color="auto"/>
        <w:left w:val="none" w:sz="0" w:space="0" w:color="auto"/>
        <w:bottom w:val="none" w:sz="0" w:space="0" w:color="auto"/>
        <w:right w:val="none" w:sz="0" w:space="0" w:color="auto"/>
      </w:divBdr>
    </w:div>
    <w:div w:id="1808156321">
      <w:bodyDiv w:val="1"/>
      <w:marLeft w:val="0"/>
      <w:marRight w:val="0"/>
      <w:marTop w:val="0"/>
      <w:marBottom w:val="0"/>
      <w:divBdr>
        <w:top w:val="none" w:sz="0" w:space="0" w:color="auto"/>
        <w:left w:val="none" w:sz="0" w:space="0" w:color="auto"/>
        <w:bottom w:val="none" w:sz="0" w:space="0" w:color="auto"/>
        <w:right w:val="none" w:sz="0" w:space="0" w:color="auto"/>
      </w:divBdr>
    </w:div>
    <w:div w:id="1993413265">
      <w:bodyDiv w:val="1"/>
      <w:marLeft w:val="0"/>
      <w:marRight w:val="0"/>
      <w:marTop w:val="0"/>
      <w:marBottom w:val="0"/>
      <w:divBdr>
        <w:top w:val="none" w:sz="0" w:space="0" w:color="auto"/>
        <w:left w:val="none" w:sz="0" w:space="0" w:color="auto"/>
        <w:bottom w:val="none" w:sz="0" w:space="0" w:color="auto"/>
        <w:right w:val="none" w:sz="0" w:space="0" w:color="auto"/>
      </w:divBdr>
    </w:div>
    <w:div w:id="2046520246">
      <w:bodyDiv w:val="1"/>
      <w:marLeft w:val="0"/>
      <w:marRight w:val="0"/>
      <w:marTop w:val="0"/>
      <w:marBottom w:val="0"/>
      <w:divBdr>
        <w:top w:val="none" w:sz="0" w:space="0" w:color="auto"/>
        <w:left w:val="none" w:sz="0" w:space="0" w:color="auto"/>
        <w:bottom w:val="none" w:sz="0" w:space="0" w:color="auto"/>
        <w:right w:val="none" w:sz="0" w:space="0" w:color="auto"/>
      </w:divBdr>
    </w:div>
    <w:div w:id="2066831373">
      <w:bodyDiv w:val="1"/>
      <w:marLeft w:val="0"/>
      <w:marRight w:val="0"/>
      <w:marTop w:val="0"/>
      <w:marBottom w:val="0"/>
      <w:divBdr>
        <w:top w:val="none" w:sz="0" w:space="0" w:color="auto"/>
        <w:left w:val="none" w:sz="0" w:space="0" w:color="auto"/>
        <w:bottom w:val="none" w:sz="0" w:space="0" w:color="auto"/>
        <w:right w:val="none" w:sz="0" w:space="0" w:color="auto"/>
      </w:divBdr>
    </w:div>
    <w:div w:id="2101758379">
      <w:bodyDiv w:val="1"/>
      <w:marLeft w:val="0"/>
      <w:marRight w:val="0"/>
      <w:marTop w:val="0"/>
      <w:marBottom w:val="0"/>
      <w:divBdr>
        <w:top w:val="none" w:sz="0" w:space="0" w:color="auto"/>
        <w:left w:val="none" w:sz="0" w:space="0" w:color="auto"/>
        <w:bottom w:val="none" w:sz="0" w:space="0" w:color="auto"/>
        <w:right w:val="none" w:sz="0" w:space="0" w:color="auto"/>
      </w:divBdr>
      <w:divsChild>
        <w:div w:id="959994286">
          <w:marLeft w:val="346"/>
          <w:marRight w:val="0"/>
          <w:marTop w:val="360"/>
          <w:marBottom w:val="0"/>
          <w:divBdr>
            <w:top w:val="none" w:sz="0" w:space="0" w:color="auto"/>
            <w:left w:val="none" w:sz="0" w:space="0" w:color="auto"/>
            <w:bottom w:val="none" w:sz="0" w:space="0" w:color="auto"/>
            <w:right w:val="none" w:sz="0" w:space="0" w:color="auto"/>
          </w:divBdr>
        </w:div>
      </w:divsChild>
    </w:div>
    <w:div w:id="213182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E9F19-9224-48ED-B358-ABD07B9D4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23</Pages>
  <Words>8072</Words>
  <Characters>46016</Characters>
  <Application>Microsoft Office Word</Application>
  <DocSecurity>0</DocSecurity>
  <Lines>383</Lines>
  <Paragraphs>107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53981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Aio</cp:lastModifiedBy>
  <cp:revision>18</cp:revision>
  <cp:lastPrinted>2021-03-19T08:33:00Z</cp:lastPrinted>
  <dcterms:created xsi:type="dcterms:W3CDTF">2022-01-04T17:35:00Z</dcterms:created>
  <dcterms:modified xsi:type="dcterms:W3CDTF">2022-01-11T04:28:00Z</dcterms:modified>
</cp:coreProperties>
</file>